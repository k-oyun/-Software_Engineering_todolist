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ED0F" w14:textId="77777777" w:rsidR="00A358BA" w:rsidRDefault="00A358BA" w:rsidP="000C1C63"/>
    <w:p w14:paraId="2C111106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25C6CBFA" w14:textId="77777777" w:rsidR="00BF2488" w:rsidRPr="00137DCF" w:rsidRDefault="008716A4" w:rsidP="00936487">
      <w:pPr>
        <w:pStyle w:val="ad"/>
      </w:pPr>
      <w:r>
        <w:rPr>
          <w:noProof/>
        </w:rPr>
      </w:r>
      <w:r>
        <w:rPr>
          <w:noProof/>
        </w:rPr>
        <w:pict w14:anchorId="1E2C22F6">
          <v:group id="_x0000_s2050" editas="canvas" alt="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052" alt="" style="position:absolute;left:2276;top:5420;width:7200;height:193" fillcolor="#903" stroked="f" strokecolor="blue"/>
            <w10:anchorlock/>
          </v:group>
        </w:pict>
      </w:r>
    </w:p>
    <w:p w14:paraId="568C0385" w14:textId="77777777" w:rsidR="00BF2488" w:rsidRPr="00137DCF" w:rsidRDefault="00BF2488" w:rsidP="00BF2488"/>
    <w:p w14:paraId="546FED04" w14:textId="77777777" w:rsidR="00BF2488" w:rsidRPr="00137DCF" w:rsidRDefault="00BF2488" w:rsidP="00BF2488"/>
    <w:p w14:paraId="64E49B47" w14:textId="77777777" w:rsidR="00BF2488" w:rsidRPr="00137DCF" w:rsidRDefault="00BF2488" w:rsidP="00BF2488"/>
    <w:p w14:paraId="3125D10E" w14:textId="77777777" w:rsidR="00BF2488" w:rsidRPr="00137DCF" w:rsidRDefault="00BF2488" w:rsidP="00BF2488"/>
    <w:p w14:paraId="12D1CCE5" w14:textId="77777777" w:rsidR="00BF2488" w:rsidRPr="00137DCF" w:rsidRDefault="00BF2488" w:rsidP="00BF2488"/>
    <w:p w14:paraId="15AE399F" w14:textId="77777777" w:rsidR="00BF2488" w:rsidRPr="00137DCF" w:rsidRDefault="00BF2488" w:rsidP="00BF2488"/>
    <w:p w14:paraId="57E546BA" w14:textId="77777777" w:rsidR="00BF2488" w:rsidRPr="00137DCF" w:rsidRDefault="00BF2488" w:rsidP="00BF2488"/>
    <w:p w14:paraId="11D72FBB" w14:textId="77777777" w:rsidR="00BF2488" w:rsidRPr="00137DCF" w:rsidRDefault="00BF2488" w:rsidP="00BF2488"/>
    <w:p w14:paraId="074ECA77" w14:textId="77777777" w:rsidR="00BF2488" w:rsidRPr="00137DCF" w:rsidRDefault="00BF2488" w:rsidP="00BF2488"/>
    <w:p w14:paraId="74B9ED2D" w14:textId="77777777" w:rsidR="005A0F5A" w:rsidRDefault="005A0F5A" w:rsidP="00BF2488"/>
    <w:p w14:paraId="1BCCCF29" w14:textId="77777777" w:rsidR="005A0F5A" w:rsidRDefault="005A0F5A" w:rsidP="00BF2488"/>
    <w:p w14:paraId="1B341C75" w14:textId="77777777" w:rsidR="005A0F5A" w:rsidRDefault="005A0F5A" w:rsidP="00BF2488"/>
    <w:p w14:paraId="39346FB3" w14:textId="77777777" w:rsidR="005A0F5A" w:rsidRDefault="005A0F5A" w:rsidP="00BF2488"/>
    <w:p w14:paraId="2BADEC89" w14:textId="77777777" w:rsidR="005A0F5A" w:rsidRDefault="005A0F5A" w:rsidP="00BF2488"/>
    <w:p w14:paraId="4A581AB0" w14:textId="77777777" w:rsidR="005A0F5A" w:rsidRPr="00137DCF" w:rsidRDefault="005A0F5A" w:rsidP="00BF2488"/>
    <w:p w14:paraId="3104A063" w14:textId="12F6C3F5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ED4310">
        <w:rPr>
          <w:rFonts w:cs="돋움"/>
          <w:color w:val="000000"/>
          <w:szCs w:val="48"/>
        </w:rPr>
        <w:t>떡잎마을방범대</w:t>
      </w:r>
      <w:r w:rsidRPr="002C1DC5">
        <w:rPr>
          <w:rFonts w:hint="eastAsia"/>
        </w:rPr>
        <w:t>&gt;</w:t>
      </w:r>
    </w:p>
    <w:p w14:paraId="1989D6A0" w14:textId="77777777" w:rsidR="00BF2488" w:rsidRPr="00137DCF" w:rsidRDefault="00BF2488" w:rsidP="00BF2488"/>
    <w:p w14:paraId="57FB77BD" w14:textId="77777777" w:rsidR="00BF2488" w:rsidRPr="00137DCF" w:rsidRDefault="00BF2488" w:rsidP="00BF2488"/>
    <w:p w14:paraId="652D6FAA" w14:textId="77777777" w:rsidR="00E26985" w:rsidRDefault="00616F3A" w:rsidP="00D668F3">
      <w:r w:rsidRPr="00936487">
        <w:br w:type="page"/>
      </w:r>
      <w:bookmarkStart w:id="1" w:name="[문서의_처음]"/>
      <w:bookmarkEnd w:id="1"/>
    </w:p>
    <w:p w14:paraId="1B21BD14" w14:textId="77777777" w:rsidR="0051769F" w:rsidRDefault="0051769F" w:rsidP="00D668F3"/>
    <w:p w14:paraId="785F6674" w14:textId="77777777" w:rsidR="000F729C" w:rsidRDefault="000F729C" w:rsidP="00D668F3"/>
    <w:p w14:paraId="7EEA6733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0186017F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5013867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CF42341" w14:textId="77777777" w:rsidR="000F729C" w:rsidRPr="00420E54" w:rsidRDefault="000F729C" w:rsidP="00420E54">
            <w:pPr>
              <w:pStyle w:val="af"/>
            </w:pPr>
            <w:bookmarkStart w:id="2" w:name="#68c23650"/>
            <w:bookmarkEnd w:id="2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CF93E59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0D9911E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5A1179C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9E45E8" w:rsidRPr="00BA2195" w14:paraId="6B090B3C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9CE42" w14:textId="2D0B3156" w:rsidR="009E45E8" w:rsidRPr="00BA2195" w:rsidRDefault="009E45E8" w:rsidP="009E45E8">
            <w:pPr>
              <w:rPr>
                <w:kern w:val="0"/>
              </w:rPr>
            </w:pPr>
            <w:ins w:id="3" w:author="오윤 권" w:date="2023-05-31T14:40:00Z">
              <w:r>
                <w:rPr>
                  <w:rFonts w:hint="eastAsia"/>
                  <w:kern w:val="0"/>
                </w:rPr>
                <w:t>2</w:t>
              </w:r>
              <w:r>
                <w:rPr>
                  <w:kern w:val="0"/>
                </w:rPr>
                <w:t>023-0</w:t>
              </w:r>
            </w:ins>
            <w:ins w:id="4" w:author="오윤 권" w:date="2023-05-31T14:43:00Z">
              <w:r>
                <w:rPr>
                  <w:kern w:val="0"/>
                </w:rPr>
                <w:t>5</w:t>
              </w:r>
            </w:ins>
            <w:ins w:id="5" w:author="오윤 권" w:date="2023-05-31T14:40:00Z">
              <w:r>
                <w:rPr>
                  <w:kern w:val="0"/>
                </w:rPr>
                <w:t>-</w:t>
              </w:r>
            </w:ins>
            <w:ins w:id="6" w:author="오윤 권" w:date="2023-05-31T14:43:00Z">
              <w:r>
                <w:rPr>
                  <w:kern w:val="0"/>
                </w:rPr>
                <w:t>31</w:t>
              </w:r>
            </w:ins>
            <w:del w:id="7" w:author="오윤 권" w:date="2023-05-31T14:40:00Z">
              <w:r w:rsidDel="003479D7">
                <w:rPr>
                  <w:rFonts w:hint="eastAsia"/>
                  <w:kern w:val="0"/>
                </w:rPr>
                <w:delText>2</w:delText>
              </w:r>
              <w:r w:rsidDel="003479D7">
                <w:rPr>
                  <w:kern w:val="0"/>
                </w:rPr>
                <w:delText>023-0</w:delText>
              </w:r>
              <w:r w:rsidDel="009E45E8">
                <w:rPr>
                  <w:kern w:val="0"/>
                </w:rPr>
                <w:delText>4-</w:delText>
              </w:r>
            </w:del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83B5" w14:textId="7A8D42D1" w:rsidR="009E45E8" w:rsidRPr="00BA2195" w:rsidRDefault="009E45E8" w:rsidP="009E45E8">
            <w:pPr>
              <w:rPr>
                <w:kern w:val="0"/>
              </w:rPr>
            </w:pPr>
            <w:ins w:id="8" w:author="오윤 권" w:date="2023-05-31T14:40:00Z">
              <w:r>
                <w:rPr>
                  <w:rFonts w:hint="eastAsia"/>
                  <w:kern w:val="0"/>
                </w:rPr>
                <w:t>V</w:t>
              </w:r>
              <w:r>
                <w:rPr>
                  <w:kern w:val="0"/>
                </w:rPr>
                <w:t>1.1</w:t>
              </w:r>
            </w:ins>
            <w:del w:id="9" w:author="오윤 권" w:date="2023-05-31T14:40:00Z">
              <w:r w:rsidDel="003479D7">
                <w:rPr>
                  <w:rFonts w:hint="eastAsia"/>
                  <w:kern w:val="0"/>
                </w:rPr>
                <w:delText>V</w:delText>
              </w:r>
              <w:r w:rsidDel="003479D7">
                <w:rPr>
                  <w:kern w:val="0"/>
                </w:rPr>
                <w:delText>1.1</w:delText>
              </w:r>
            </w:del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6B8666" w14:textId="75E50CEB" w:rsidR="009E45E8" w:rsidRPr="00BA2195" w:rsidRDefault="009E45E8" w:rsidP="009E45E8">
            <w:pPr>
              <w:rPr>
                <w:kern w:val="0"/>
              </w:rPr>
            </w:pPr>
            <w:ins w:id="10" w:author="오윤 권" w:date="2023-05-31T14:40:00Z">
              <w:r>
                <w:rPr>
                  <w:rFonts w:hint="eastAsia"/>
                  <w:kern w:val="0"/>
                </w:rPr>
                <w:t>액터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추가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kern w:val="0"/>
                </w:rPr>
                <w:t>(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비회원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사용자</w:t>
              </w:r>
              <w:r>
                <w:rPr>
                  <w:rFonts w:hint="eastAsia"/>
                  <w:kern w:val="0"/>
                </w:rPr>
                <w:t xml:space="preserve">, </w:t>
              </w:r>
              <w:r>
                <w:rPr>
                  <w:rFonts w:hint="eastAsia"/>
                  <w:kern w:val="0"/>
                </w:rPr>
                <w:t>동기화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사용자</w:t>
              </w:r>
              <w:r>
                <w:rPr>
                  <w:rFonts w:hint="eastAsia"/>
                  <w:kern w:val="0"/>
                </w:rPr>
                <w:t xml:space="preserve">, </w:t>
              </w:r>
              <w:r>
                <w:rPr>
                  <w:rFonts w:hint="eastAsia"/>
                  <w:kern w:val="0"/>
                </w:rPr>
                <w:t>관리자</w:t>
              </w:r>
              <w:r>
                <w:rPr>
                  <w:rFonts w:hint="eastAsia"/>
                  <w:kern w:val="0"/>
                </w:rPr>
                <w:t xml:space="preserve">), </w:t>
              </w:r>
              <w:r>
                <w:rPr>
                  <w:rFonts w:hint="eastAsia"/>
                  <w:kern w:val="0"/>
                </w:rPr>
                <w:t>액터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다이어그램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수정</w:t>
              </w:r>
              <w:r>
                <w:rPr>
                  <w:rFonts w:hint="eastAsia"/>
                  <w:kern w:val="0"/>
                </w:rPr>
                <w:t xml:space="preserve">, </w:t>
              </w:r>
            </w:ins>
            <w:del w:id="11" w:author="오윤 권" w:date="2023-05-31T14:40:00Z">
              <w:r w:rsidDel="003479D7">
                <w:rPr>
                  <w:rFonts w:hint="eastAsia"/>
                  <w:kern w:val="0"/>
                </w:rPr>
                <w:delText>액터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추가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kern w:val="0"/>
                </w:rPr>
                <w:delText>(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비회원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사용자</w:delText>
              </w:r>
              <w:r w:rsidDel="003479D7">
                <w:rPr>
                  <w:rFonts w:hint="eastAsia"/>
                  <w:kern w:val="0"/>
                </w:rPr>
                <w:delText xml:space="preserve">, </w:delText>
              </w:r>
              <w:r w:rsidDel="003479D7">
                <w:rPr>
                  <w:rFonts w:hint="eastAsia"/>
                  <w:kern w:val="0"/>
                </w:rPr>
                <w:delText>동기화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사용자</w:delText>
              </w:r>
              <w:r w:rsidDel="003479D7">
                <w:rPr>
                  <w:rFonts w:hint="eastAsia"/>
                  <w:kern w:val="0"/>
                </w:rPr>
                <w:delText xml:space="preserve">, </w:delText>
              </w:r>
              <w:r w:rsidDel="003479D7">
                <w:rPr>
                  <w:rFonts w:hint="eastAsia"/>
                  <w:kern w:val="0"/>
                </w:rPr>
                <w:delText>관리자</w:delText>
              </w:r>
              <w:r w:rsidDel="003479D7">
                <w:rPr>
                  <w:rFonts w:hint="eastAsia"/>
                  <w:kern w:val="0"/>
                </w:rPr>
                <w:delText xml:space="preserve">), </w:delText>
              </w:r>
              <w:r w:rsidDel="003479D7">
                <w:rPr>
                  <w:rFonts w:hint="eastAsia"/>
                  <w:kern w:val="0"/>
                </w:rPr>
                <w:delText>액터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다이어그램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수정</w:delText>
              </w:r>
              <w:r w:rsidDel="003479D7">
                <w:rPr>
                  <w:rFonts w:hint="eastAsia"/>
                  <w:kern w:val="0"/>
                </w:rPr>
                <w:delText xml:space="preserve">, </w:delText>
              </w:r>
              <w:r w:rsidDel="003479D7">
                <w:rPr>
                  <w:rFonts w:hint="eastAsia"/>
                  <w:kern w:val="0"/>
                </w:rPr>
                <w:delText>고객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기능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요구사항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rFonts w:hint="eastAsia"/>
                  <w:kern w:val="0"/>
                </w:rPr>
                <w:delText>추가</w:delText>
              </w:r>
              <w:r w:rsidDel="003479D7">
                <w:rPr>
                  <w:rFonts w:hint="eastAsia"/>
                  <w:kern w:val="0"/>
                </w:rPr>
                <w:delText xml:space="preserve"> </w:delText>
              </w:r>
              <w:r w:rsidDel="003479D7">
                <w:rPr>
                  <w:kern w:val="0"/>
                </w:rPr>
                <w:delText>(</w:delText>
              </w:r>
              <w:r w:rsidDel="003479D7">
                <w:rPr>
                  <w:rFonts w:hint="eastAsia"/>
                  <w:kern w:val="0"/>
                </w:rPr>
                <w:delText xml:space="preserve">  </w:delText>
              </w:r>
              <w:r w:rsidDel="003479D7">
                <w:rPr>
                  <w:kern w:val="0"/>
                </w:rPr>
                <w:delText>)</w:delText>
              </w:r>
            </w:del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FFA7A" w14:textId="1317ACC9" w:rsidR="009E45E8" w:rsidRPr="004D74F0" w:rsidRDefault="006640BF" w:rsidP="009E45E8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ins w:id="12" w:author="오윤 권" w:date="2023-06-06T20:06:00Z">
              <w:r>
                <w:rPr>
                  <w:rFonts w:ascii="돋움" w:eastAsia="돋움" w:hAnsi="돋움" w:cs="굴림" w:hint="eastAsia"/>
                  <w:color w:val="000000"/>
                  <w:kern w:val="0"/>
                  <w:szCs w:val="20"/>
                </w:rPr>
                <w:t>권오윤</w:t>
              </w:r>
            </w:ins>
            <w:del w:id="13" w:author="오윤 권" w:date="2023-05-31T14:40:00Z">
              <w:r w:rsidR="009E45E8" w:rsidDel="009E45E8">
                <w:rPr>
                  <w:rFonts w:ascii="돋움" w:eastAsia="돋움" w:hAnsi="돋움" w:cs="굴림" w:hint="eastAsia"/>
                  <w:color w:val="000000"/>
                  <w:kern w:val="0"/>
                  <w:szCs w:val="20"/>
                </w:rPr>
                <w:delText>떡잎마을방범대</w:delText>
              </w:r>
            </w:del>
          </w:p>
        </w:tc>
      </w:tr>
      <w:tr w:rsidR="009E45E8" w:rsidRPr="00BA2195" w14:paraId="06733A8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0F2BC" w14:textId="33B33F34" w:rsidR="009E45E8" w:rsidRPr="00BA2195" w:rsidRDefault="00AC29E8" w:rsidP="009E45E8">
            <w:pPr>
              <w:rPr>
                <w:kern w:val="0"/>
              </w:rPr>
            </w:pPr>
            <w:ins w:id="14" w:author="오윤 권" w:date="2023-06-01T20:19:00Z">
              <w:r>
                <w:rPr>
                  <w:rFonts w:hint="eastAsia"/>
                  <w:kern w:val="0"/>
                </w:rPr>
                <w:t>2</w:t>
              </w:r>
              <w:r>
                <w:rPr>
                  <w:kern w:val="0"/>
                </w:rPr>
                <w:t>023-0</w:t>
              </w:r>
            </w:ins>
            <w:ins w:id="15" w:author="오윤 권" w:date="2023-06-01T20:20:00Z">
              <w:r>
                <w:rPr>
                  <w:kern w:val="0"/>
                </w:rPr>
                <w:t>6-01</w:t>
              </w:r>
            </w:ins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CEC8B" w14:textId="41D4588B" w:rsidR="009E45E8" w:rsidRPr="00BA2195" w:rsidRDefault="00AC29E8" w:rsidP="009E45E8">
            <w:pPr>
              <w:rPr>
                <w:kern w:val="0"/>
              </w:rPr>
            </w:pPr>
            <w:ins w:id="16" w:author="오윤 권" w:date="2023-06-01T20:20:00Z">
              <w:r>
                <w:rPr>
                  <w:rFonts w:hint="eastAsia"/>
                  <w:kern w:val="0"/>
                </w:rPr>
                <w:t>V</w:t>
              </w:r>
              <w:r>
                <w:rPr>
                  <w:kern w:val="0"/>
                </w:rPr>
                <w:t>1.2</w:t>
              </w:r>
            </w:ins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B4699" w14:textId="264F402D" w:rsidR="009E45E8" w:rsidRPr="00BA2195" w:rsidRDefault="0082718F" w:rsidP="009E45E8">
            <w:pPr>
              <w:rPr>
                <w:kern w:val="0"/>
              </w:rPr>
            </w:pPr>
            <w:ins w:id="17" w:author="오윤 권" w:date="2023-06-01T21:36:00Z">
              <w:r>
                <w:rPr>
                  <w:rFonts w:hint="eastAsia"/>
                  <w:kern w:val="0"/>
                </w:rPr>
                <w:t>기능적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요구사항</w:t>
              </w:r>
              <w:r>
                <w:rPr>
                  <w:rFonts w:hint="eastAsia"/>
                  <w:kern w:val="0"/>
                </w:rPr>
                <w:t xml:space="preserve"> </w:t>
              </w:r>
              <w:r>
                <w:rPr>
                  <w:rFonts w:hint="eastAsia"/>
                  <w:kern w:val="0"/>
                </w:rPr>
                <w:t>수정</w:t>
              </w:r>
              <w:r>
                <w:rPr>
                  <w:rFonts w:hint="eastAsia"/>
                  <w:kern w:val="0"/>
                </w:rPr>
                <w:t>.</w:t>
              </w:r>
            </w:ins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0149A" w14:textId="2EE8F27A" w:rsidR="009E45E8" w:rsidRPr="004D74F0" w:rsidRDefault="006640BF" w:rsidP="009E45E8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ins w:id="18" w:author="오윤 권" w:date="2023-06-06T20:06:00Z">
              <w:r>
                <w:rPr>
                  <w:rFonts w:ascii="돋움" w:eastAsia="돋움" w:hAnsi="돋움" w:cs="굴림" w:hint="eastAsia"/>
                  <w:color w:val="000000"/>
                  <w:kern w:val="0"/>
                  <w:szCs w:val="20"/>
                </w:rPr>
                <w:t>권오윤</w:t>
              </w:r>
            </w:ins>
          </w:p>
        </w:tc>
      </w:tr>
      <w:tr w:rsidR="009E45E8" w:rsidRPr="00BA2195" w14:paraId="64EB3C23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A0E90" w14:textId="25DE089B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19" w:author="오윤 권" w:date="2023-06-05T23:18:00Z">
              <w:r w:rsidR="00715E61">
                <w:t>2023-06-05</w:t>
              </w:r>
            </w:ins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D6DE5" w14:textId="540BD37B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20" w:author="오윤 권" w:date="2023-06-05T23:18:00Z">
              <w:r w:rsidR="00715E61">
                <w:t>V1.3</w:t>
              </w:r>
            </w:ins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DE43F" w14:textId="4C29665F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21" w:author="오윤 권" w:date="2023-06-05T23:19:00Z">
              <w:r w:rsidR="00715E61">
                <w:rPr>
                  <w:rFonts w:hint="eastAsia"/>
                </w:rPr>
                <w:t>유스케이스</w:t>
              </w:r>
              <w:r w:rsidR="00715E61">
                <w:rPr>
                  <w:rFonts w:hint="eastAsia"/>
                </w:rPr>
                <w:t xml:space="preserve"> </w:t>
              </w:r>
              <w:r w:rsidR="00715E61">
                <w:rPr>
                  <w:rFonts w:hint="eastAsia"/>
                </w:rPr>
                <w:t>다이어그램</w:t>
              </w:r>
              <w:r w:rsidR="00715E61">
                <w:rPr>
                  <w:rFonts w:hint="eastAsia"/>
                </w:rPr>
                <w:t xml:space="preserve">, </w:t>
              </w:r>
              <w:r w:rsidR="00715E61">
                <w:rPr>
                  <w:rFonts w:hint="eastAsia"/>
                </w:rPr>
                <w:t>기능적</w:t>
              </w:r>
              <w:r w:rsidR="00715E61">
                <w:rPr>
                  <w:rFonts w:hint="eastAsia"/>
                </w:rPr>
                <w:t xml:space="preserve"> </w:t>
              </w:r>
              <w:r w:rsidR="00715E61">
                <w:rPr>
                  <w:rFonts w:hint="eastAsia"/>
                </w:rPr>
                <w:t>요구사항</w:t>
              </w:r>
              <w:r w:rsidR="00715E61">
                <w:rPr>
                  <w:rFonts w:hint="eastAsia"/>
                </w:rPr>
                <w:t xml:space="preserve"> </w:t>
              </w:r>
              <w:r w:rsidR="00715E61">
                <w:rPr>
                  <w:rFonts w:hint="eastAsia"/>
                </w:rPr>
                <w:t>수정</w:t>
              </w:r>
              <w:r w:rsidR="00715E61">
                <w:rPr>
                  <w:rFonts w:hint="eastAsia"/>
                </w:rPr>
                <w:t xml:space="preserve">, </w:t>
              </w:r>
              <w:r w:rsidR="00715E61">
                <w:rPr>
                  <w:rFonts w:hint="eastAsia"/>
                </w:rPr>
                <w:t>액터</w:t>
              </w:r>
              <w:r w:rsidR="00715E61">
                <w:rPr>
                  <w:rFonts w:hint="eastAsia"/>
                </w:rPr>
                <w:t xml:space="preserve"> </w:t>
              </w:r>
            </w:ins>
            <w:ins w:id="22" w:author="오윤 권" w:date="2023-06-06T20:05:00Z">
              <w:r w:rsidR="006640BF">
                <w:rPr>
                  <w:rFonts w:hint="eastAsia"/>
                </w:rPr>
                <w:t>다이어그램</w:t>
              </w:r>
              <w:r w:rsidR="006640BF">
                <w:rPr>
                  <w:rFonts w:hint="eastAsia"/>
                </w:rPr>
                <w:t xml:space="preserve"> </w:t>
              </w:r>
              <w:r w:rsidR="006640BF">
                <w:rPr>
                  <w:rFonts w:hint="eastAsia"/>
                </w:rPr>
                <w:t>삭제</w:t>
              </w:r>
            </w:ins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A40F8" w14:textId="3B347A32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23" w:author="오윤 권" w:date="2023-06-05T23:19:00Z">
              <w:r w:rsidR="00715E61">
                <w:rPr>
                  <w:rFonts w:hint="eastAsia"/>
                </w:rPr>
                <w:t>권오윤</w:t>
              </w:r>
            </w:ins>
          </w:p>
        </w:tc>
      </w:tr>
      <w:tr w:rsidR="009E45E8" w:rsidRPr="00BA2195" w14:paraId="02F42F13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F06F3" w14:textId="033753B1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24" w:author="오윤 권" w:date="2023-06-06T20:05:00Z">
              <w:r w:rsidR="006640BF">
                <w:t>2023-06-06</w:t>
              </w:r>
            </w:ins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A51E5" w14:textId="41E27A56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25" w:author="오윤 권" w:date="2023-06-06T20:05:00Z">
              <w:r w:rsidR="006640BF">
                <w:t>V1.4</w:t>
              </w:r>
            </w:ins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4B22D" w14:textId="2C4EBAF0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26" w:author="오윤 권" w:date="2023-06-06T20:05:00Z">
              <w:r w:rsidR="006640BF">
                <w:rPr>
                  <w:rFonts w:hint="eastAsia"/>
                </w:rPr>
                <w:t>유스케이스</w:t>
              </w:r>
              <w:r w:rsidR="006640BF">
                <w:rPr>
                  <w:rFonts w:hint="eastAsia"/>
                </w:rPr>
                <w:t xml:space="preserve"> </w:t>
              </w:r>
              <w:r w:rsidR="006640BF">
                <w:rPr>
                  <w:rFonts w:hint="eastAsia"/>
                </w:rPr>
                <w:t>다이어그램</w:t>
              </w:r>
              <w:r w:rsidR="006640BF">
                <w:rPr>
                  <w:rFonts w:hint="eastAsia"/>
                </w:rPr>
                <w:t xml:space="preserve"> </w:t>
              </w:r>
              <w:r w:rsidR="006640BF">
                <w:rPr>
                  <w:rFonts w:hint="eastAsia"/>
                </w:rPr>
                <w:t>추가</w:t>
              </w:r>
              <w:r w:rsidR="006640BF">
                <w:rPr>
                  <w:rFonts w:hint="eastAsia"/>
                </w:rPr>
                <w:t xml:space="preserve">, </w:t>
              </w:r>
              <w:r w:rsidR="006640BF">
                <w:rPr>
                  <w:rFonts w:hint="eastAsia"/>
                </w:rPr>
                <w:t>액터</w:t>
              </w:r>
              <w:r w:rsidR="006640BF">
                <w:rPr>
                  <w:rFonts w:hint="eastAsia"/>
                </w:rPr>
                <w:t xml:space="preserve"> </w:t>
              </w:r>
              <w:r w:rsidR="006640BF">
                <w:rPr>
                  <w:rFonts w:hint="eastAsia"/>
                </w:rPr>
                <w:t>다이어그램</w:t>
              </w:r>
              <w:r w:rsidR="006640BF">
                <w:rPr>
                  <w:rFonts w:hint="eastAsia"/>
                </w:rPr>
                <w:t xml:space="preserve"> </w:t>
              </w:r>
              <w:r w:rsidR="006640BF">
                <w:rPr>
                  <w:rFonts w:hint="eastAsia"/>
                </w:rPr>
                <w:t>추가</w:t>
              </w:r>
            </w:ins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46F71" w14:textId="3E4C20DD" w:rsidR="009E45E8" w:rsidRPr="00BA2195" w:rsidRDefault="009E45E8" w:rsidP="009E45E8">
            <w:r w:rsidRPr="00BA2195">
              <w:rPr>
                <w:rFonts w:hint="eastAsia"/>
              </w:rPr>
              <w:t> </w:t>
            </w:r>
            <w:ins w:id="27" w:author="오윤 권" w:date="2023-06-06T20:06:00Z">
              <w:r w:rsidR="006640BF">
                <w:rPr>
                  <w:rFonts w:hint="eastAsia"/>
                </w:rPr>
                <w:t>권오윤</w:t>
              </w:r>
            </w:ins>
          </w:p>
        </w:tc>
      </w:tr>
      <w:tr w:rsidR="009E45E8" w:rsidRPr="00BA2195" w14:paraId="5B811B9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EAA64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BAAE6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831F8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1A699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</w:tr>
      <w:tr w:rsidR="009E45E8" w:rsidRPr="00BA2195" w14:paraId="0F34009E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B574E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2105B4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4B757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A5321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</w:tr>
      <w:tr w:rsidR="009E45E8" w:rsidRPr="00BA2195" w14:paraId="005F8A0F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868E4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CD536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C3F0D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BA5AC" w14:textId="77777777" w:rsidR="009E45E8" w:rsidRPr="00BA2195" w:rsidRDefault="009E45E8" w:rsidP="009E45E8">
            <w:r w:rsidRPr="00BA2195">
              <w:rPr>
                <w:rFonts w:hint="eastAsia"/>
              </w:rPr>
              <w:t> </w:t>
            </w:r>
          </w:p>
        </w:tc>
      </w:tr>
    </w:tbl>
    <w:p w14:paraId="6C401B5E" w14:textId="77777777" w:rsidR="00D668F3" w:rsidRDefault="000F729C" w:rsidP="00D668F3">
      <w:r>
        <w:br w:type="page"/>
      </w:r>
    </w:p>
    <w:p w14:paraId="7266CEA5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t>- 목 차 -</w:t>
      </w:r>
    </w:p>
    <w:p w14:paraId="6D1294F0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3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시스템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CE8A4E8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3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40B63E0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3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4034B23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3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D66517C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3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요구사항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6950DEBB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3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고객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5E7DA039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3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147880F4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3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6DF7C6B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3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5590200B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3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인터페이스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152A28AE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3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D675728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3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508758FF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3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비기능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36E02B4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8" w:name="#68a31c0d"/>
      <w:bookmarkStart w:id="29" w:name="#68a31c0e"/>
      <w:bookmarkEnd w:id="28"/>
      <w:bookmarkEnd w:id="29"/>
    </w:p>
    <w:p w14:paraId="5E6AABF3" w14:textId="77777777" w:rsidR="00121136" w:rsidRDefault="004221DF" w:rsidP="004221DF">
      <w:pPr>
        <w:pStyle w:val="1"/>
      </w:pPr>
      <w:bookmarkStart w:id="30" w:name="_Toc447209002"/>
      <w:r>
        <w:rPr>
          <w:rFonts w:hint="eastAsia"/>
        </w:rPr>
        <w:t>시스템 개요</w:t>
      </w:r>
      <w:bookmarkEnd w:id="30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BA2195" w14:paraId="448F763E" w14:textId="77777777" w:rsidTr="00FF46A0">
        <w:tc>
          <w:tcPr>
            <w:tcW w:w="8538" w:type="dxa"/>
          </w:tcPr>
          <w:p w14:paraId="3D536D28" w14:textId="77777777"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4EB7F2C7" w14:textId="77777777" w:rsidR="00FF46A0" w:rsidRPr="00FF46A0" w:rsidRDefault="00FF46A0" w:rsidP="00FF46A0"/>
    <w:p w14:paraId="01E9965C" w14:textId="77777777"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14:paraId="793A07A2" w14:textId="77777777" w:rsidR="00FF46A0" w:rsidRDefault="00FF46A0" w:rsidP="00FF46A0">
      <w:pPr>
        <w:rPr>
          <w:ins w:id="31" w:author="오윤 권" w:date="2023-06-02T02:28:00Z"/>
        </w:rPr>
      </w:pPr>
    </w:p>
    <w:p w14:paraId="4BFA8EF1" w14:textId="5E4B90C5" w:rsidR="00133DDF" w:rsidRPr="00133DDF" w:rsidRDefault="00133DDF" w:rsidP="00FF46A0">
      <w:ins w:id="32" w:author="오윤 권" w:date="2023-06-02T02:28:00Z">
        <w:r>
          <w:rPr>
            <w:rFonts w:hint="eastAsia"/>
          </w:rPr>
          <w:t>내일할래</w:t>
        </w:r>
        <w:r>
          <w:rPr>
            <w:rFonts w:hint="eastAsia"/>
          </w:rPr>
          <w:t xml:space="preserve">? </w:t>
        </w:r>
        <w:r>
          <w:rPr>
            <w:rFonts w:hint="eastAsia"/>
          </w:rPr>
          <w:t>웹사이트는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사용자가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수행해야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작업들을</w:t>
        </w:r>
        <w:r>
          <w:rPr>
            <w:rFonts w:hint="eastAsia"/>
          </w:rPr>
          <w:t xml:space="preserve"> </w:t>
        </w:r>
      </w:ins>
      <w:ins w:id="33" w:author="오윤 권" w:date="2023-06-02T02:29:00Z">
        <w:r>
          <w:rPr>
            <w:rFonts w:hint="eastAsia"/>
          </w:rPr>
          <w:t>정리하여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잊지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않고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완료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있도록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작업추가</w:t>
        </w:r>
        <w:r>
          <w:t>,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기능</w:t>
        </w:r>
        <w:r>
          <w:rPr>
            <w:rFonts w:hint="eastAsia"/>
          </w:rPr>
          <w:t xml:space="preserve">, </w:t>
        </w:r>
        <w:r>
          <w:rPr>
            <w:rFonts w:hint="eastAsia"/>
          </w:rPr>
          <w:t>수정</w:t>
        </w:r>
        <w:r>
          <w:rPr>
            <w:rFonts w:hint="eastAsia"/>
          </w:rPr>
          <w:t xml:space="preserve">, </w:t>
        </w:r>
        <w:r>
          <w:rPr>
            <w:rFonts w:hint="eastAsia"/>
          </w:rPr>
          <w:t>삭제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기능등을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제공한다</w:t>
        </w:r>
        <w:r>
          <w:rPr>
            <w:rFonts w:hint="eastAsia"/>
          </w:rPr>
          <w:t xml:space="preserve">. </w:t>
        </w:r>
        <w:r>
          <w:rPr>
            <w:rFonts w:hint="eastAsia"/>
          </w:rPr>
          <w:t>또한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한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눈에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보기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위해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캘린더에서의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작업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보기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기능을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제공한다</w:t>
        </w:r>
        <w:r>
          <w:rPr>
            <w:rFonts w:hint="eastAsia"/>
          </w:rPr>
          <w:t xml:space="preserve">. </w:t>
        </w:r>
        <w:r>
          <w:rPr>
            <w:rFonts w:hint="eastAsia"/>
          </w:rPr>
          <w:t>내일할래</w:t>
        </w:r>
        <w:r>
          <w:rPr>
            <w:rFonts w:hint="eastAsia"/>
          </w:rPr>
          <w:t>?</w:t>
        </w:r>
        <w:r>
          <w:rPr>
            <w:rFonts w:hint="eastAsia"/>
          </w:rPr>
          <w:t>를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사용하면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평상시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생</w:t>
        </w:r>
      </w:ins>
      <w:ins w:id="34" w:author="오윤 권" w:date="2023-06-02T02:30:00Z">
        <w:r>
          <w:rPr>
            <w:rFonts w:hint="eastAsia"/>
          </w:rPr>
          <w:t>각만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하며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잊어버려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완료하지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못했던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작업들을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잊지않고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완료할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수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있다</w:t>
        </w:r>
        <w:r>
          <w:rPr>
            <w:rFonts w:hint="eastAsia"/>
          </w:rPr>
          <w:t>.</w:t>
        </w:r>
      </w:ins>
    </w:p>
    <w:p w14:paraId="4243C53E" w14:textId="77777777" w:rsidR="00AC6F6C" w:rsidRDefault="00AC6F6C" w:rsidP="004221DF">
      <w:bookmarkStart w:id="35" w:name="_Toc287096150"/>
      <w:r>
        <w:br w:type="page"/>
      </w:r>
    </w:p>
    <w:p w14:paraId="3CF2C1F3" w14:textId="77777777" w:rsidR="001630AB" w:rsidRDefault="00AC6F6C" w:rsidP="004221DF">
      <w:pPr>
        <w:pStyle w:val="1"/>
      </w:pPr>
      <w:bookmarkStart w:id="36" w:name="_Toc447209003"/>
      <w:r>
        <w:rPr>
          <w:rFonts w:hint="eastAsia"/>
        </w:rPr>
        <w:t>사용자 분석</w:t>
      </w:r>
      <w:bookmarkEnd w:id="35"/>
      <w:bookmarkEnd w:id="36"/>
    </w:p>
    <w:p w14:paraId="48076CBB" w14:textId="77777777" w:rsidR="0017696D" w:rsidRPr="0017696D" w:rsidRDefault="0017696D" w:rsidP="00B661F6">
      <w:pPr>
        <w:pStyle w:val="2"/>
      </w:pPr>
      <w:bookmarkStart w:id="37" w:name="_Toc447209004"/>
      <w:r>
        <w:rPr>
          <w:rFonts w:hint="eastAsia"/>
        </w:rPr>
        <w:t>액터 정의</w:t>
      </w:r>
      <w:bookmarkEnd w:id="37"/>
    </w:p>
    <w:p w14:paraId="5FE31986" w14:textId="77777777"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14:paraId="7520209D" w14:textId="77777777" w:rsidTr="00BA2195">
        <w:tc>
          <w:tcPr>
            <w:tcW w:w="8594" w:type="dxa"/>
          </w:tcPr>
          <w:p w14:paraId="2657107C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r w:rsidR="005A4497" w:rsidRPr="00BA2195">
              <w:rPr>
                <w:rStyle w:val="ae"/>
                <w:rFonts w:hint="eastAsia"/>
              </w:rPr>
              <w:t>액터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액터들을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C901062" w14:textId="77777777"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3590CDAD" w14:textId="77777777" w:rsidTr="00EF53CF">
        <w:tc>
          <w:tcPr>
            <w:tcW w:w="2482" w:type="dxa"/>
            <w:shd w:val="clear" w:color="auto" w:fill="CCCCCC"/>
          </w:tcPr>
          <w:p w14:paraId="6DD1686C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159FFBEF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D4310" w:rsidRPr="00BA2195" w14:paraId="5B7A2B7A" w14:textId="77777777" w:rsidTr="00EF53CF">
        <w:tc>
          <w:tcPr>
            <w:tcW w:w="2482" w:type="dxa"/>
          </w:tcPr>
          <w:p w14:paraId="0F2F3520" w14:textId="4E341EB6" w:rsidR="00ED4310" w:rsidRPr="00FF46A0" w:rsidRDefault="00ED4310" w:rsidP="00ED4310">
            <w:pPr>
              <w:jc w:val="center"/>
              <w:rPr>
                <w:rStyle w:val="ae"/>
              </w:rPr>
            </w:pPr>
            <w:r>
              <w:rPr>
                <w:rFonts w:eastAsia="바탕" w:hAnsi="바탕" w:cs="바탕"/>
                <w:szCs w:val="20"/>
              </w:rPr>
              <w:t>사용자</w:t>
            </w:r>
          </w:p>
        </w:tc>
        <w:tc>
          <w:tcPr>
            <w:tcW w:w="6042" w:type="dxa"/>
          </w:tcPr>
          <w:p w14:paraId="2115C6D9" w14:textId="3CB1F295" w:rsidR="00ED4310" w:rsidRPr="00FF46A0" w:rsidRDefault="009E45E8" w:rsidP="00ED4310">
            <w:pPr>
              <w:rPr>
                <w:rStyle w:val="ae"/>
              </w:rPr>
            </w:pPr>
            <w:ins w:id="38" w:author="오윤 권" w:date="2023-05-31T14:40:00Z">
              <w:r>
                <w:rPr>
                  <w:rFonts w:eastAsia="바탕" w:hAnsi="바탕" w:cs="바탕" w:hint="eastAsia"/>
                  <w:szCs w:val="20"/>
                </w:rPr>
                <w:t>내일할래?를</w:t>
              </w:r>
            </w:ins>
            <w:del w:id="39" w:author="오윤 권" w:date="2023-05-31T14:40:00Z">
              <w:r w:rsidR="00ED4310" w:rsidDel="009E45E8">
                <w:rPr>
                  <w:rFonts w:eastAsia="바탕" w:hAnsi="바탕" w:cs="바탕"/>
                  <w:szCs w:val="20"/>
                </w:rPr>
                <w:delText>을</w:delText>
              </w:r>
            </w:del>
            <w:r w:rsidR="00ED4310">
              <w:rPr>
                <w:rFonts w:eastAsia="바탕" w:hAnsi="바탕" w:cs="바탕"/>
                <w:szCs w:val="20"/>
              </w:rPr>
              <w:t xml:space="preserve"> 사용하는 최상위 사용자.</w:t>
            </w:r>
          </w:p>
        </w:tc>
      </w:tr>
      <w:tr w:rsidR="00F26811" w:rsidRPr="00BA2195" w:rsidDel="00E7649C" w14:paraId="382C5149" w14:textId="7B77C6DF" w:rsidTr="00ED4310">
        <w:trPr>
          <w:trHeight w:val="64"/>
          <w:del w:id="40" w:author="오윤 권" w:date="2023-06-05T22:54:00Z"/>
        </w:trPr>
        <w:tc>
          <w:tcPr>
            <w:tcW w:w="2482" w:type="dxa"/>
          </w:tcPr>
          <w:p w14:paraId="78E2CD72" w14:textId="0FC4DAF8" w:rsidR="00F26811" w:rsidRPr="00EF53CF" w:rsidDel="00E7649C" w:rsidRDefault="00F26811" w:rsidP="00F26811">
            <w:pPr>
              <w:jc w:val="center"/>
              <w:rPr>
                <w:del w:id="41" w:author="오윤 권" w:date="2023-06-05T22:54:00Z"/>
                <w:rFonts w:ascii="돋움" w:eastAsia="돋움" w:hAnsi="돋움"/>
              </w:rPr>
            </w:pPr>
            <w:del w:id="42" w:author="오윤 권" w:date="2023-05-31T14:41:00Z">
              <w:r w:rsidDel="002F04F8">
                <w:rPr>
                  <w:rFonts w:ascii="돋움" w:eastAsia="돋움" w:hAnsi="돋움" w:cs="돋움"/>
                  <w:color w:val="000000"/>
                  <w:szCs w:val="20"/>
                </w:rPr>
                <w:delText>관리자</w:delText>
              </w:r>
            </w:del>
          </w:p>
        </w:tc>
        <w:tc>
          <w:tcPr>
            <w:tcW w:w="6042" w:type="dxa"/>
          </w:tcPr>
          <w:p w14:paraId="2FF07E5C" w14:textId="26508E82" w:rsidR="00F26811" w:rsidRPr="00EF53CF" w:rsidDel="00E7649C" w:rsidRDefault="00F26811" w:rsidP="00F26811">
            <w:pPr>
              <w:rPr>
                <w:del w:id="43" w:author="오윤 권" w:date="2023-06-05T22:54:00Z"/>
                <w:rFonts w:ascii="돋움" w:eastAsia="돋움" w:hAnsi="돋움"/>
              </w:rPr>
            </w:pPr>
            <w:del w:id="44" w:author="오윤 권" w:date="2023-05-31T14:41:00Z">
              <w:r w:rsidDel="002F04F8">
                <w:rPr>
                  <w:rFonts w:ascii="돋움" w:eastAsia="돋움" w:hAnsi="돋움" w:cs="돋움"/>
                  <w:color w:val="000000"/>
                  <w:szCs w:val="20"/>
                </w:rPr>
                <w:delText>프로그램을 관리하는 관리자</w:delText>
              </w:r>
            </w:del>
          </w:p>
        </w:tc>
      </w:tr>
      <w:tr w:rsidR="00F26811" w:rsidRPr="00BA2195" w14:paraId="681C6105" w14:textId="77777777" w:rsidTr="00EF53CF">
        <w:tc>
          <w:tcPr>
            <w:tcW w:w="2482" w:type="dxa"/>
          </w:tcPr>
          <w:p w14:paraId="17372A66" w14:textId="44E5C976" w:rsidR="00F26811" w:rsidRPr="00EF53CF" w:rsidRDefault="00F26811" w:rsidP="00F26811">
            <w:pPr>
              <w:jc w:val="center"/>
              <w:rPr>
                <w:rFonts w:ascii="돋움" w:eastAsia="돋움" w:hAnsi="돋움"/>
              </w:rPr>
            </w:pPr>
            <w:ins w:id="45" w:author="오윤 권" w:date="2023-06-02T02:27:00Z">
              <w:r>
                <w:rPr>
                  <w:rFonts w:ascii="돋움" w:eastAsia="돋움" w:hAnsi="돋움" w:hint="eastAsia"/>
                </w:rPr>
                <w:t>관리자</w:t>
              </w:r>
            </w:ins>
          </w:p>
        </w:tc>
        <w:tc>
          <w:tcPr>
            <w:tcW w:w="6042" w:type="dxa"/>
          </w:tcPr>
          <w:p w14:paraId="3A624C78" w14:textId="12D25954" w:rsidR="00F26811" w:rsidRPr="00EF53CF" w:rsidRDefault="00F26811" w:rsidP="00F26811">
            <w:pPr>
              <w:rPr>
                <w:rFonts w:ascii="돋움" w:eastAsia="돋움" w:hAnsi="돋움"/>
              </w:rPr>
            </w:pPr>
            <w:ins w:id="46" w:author="오윤 권" w:date="2023-06-02T02:27:00Z">
              <w:r>
                <w:rPr>
                  <w:rFonts w:ascii="돋움" w:eastAsia="돋움" w:hAnsi="돋움" w:hint="eastAsia"/>
                </w:rPr>
                <w:t xml:space="preserve">내일할래?를 </w:t>
              </w:r>
            </w:ins>
            <w:ins w:id="47" w:author="오윤 권" w:date="2023-06-05T22:54:00Z">
              <w:r w:rsidR="00E7649C">
                <w:rPr>
                  <w:rFonts w:ascii="돋움" w:eastAsia="돋움" w:hAnsi="돋움" w:hint="eastAsia"/>
                </w:rPr>
                <w:t>관리</w:t>
              </w:r>
            </w:ins>
            <w:ins w:id="48" w:author="오윤 권" w:date="2023-06-02T02:27:00Z">
              <w:r>
                <w:rPr>
                  <w:rFonts w:ascii="돋움" w:eastAsia="돋움" w:hAnsi="돋움" w:hint="eastAsia"/>
                </w:rPr>
                <w:t>하는 관리자</w:t>
              </w:r>
            </w:ins>
          </w:p>
        </w:tc>
      </w:tr>
      <w:tr w:rsidR="00F26811" w:rsidRPr="00BA2195" w14:paraId="778E8E5C" w14:textId="77777777" w:rsidTr="00EF53CF">
        <w:tc>
          <w:tcPr>
            <w:tcW w:w="2482" w:type="dxa"/>
          </w:tcPr>
          <w:p w14:paraId="23C2FD52" w14:textId="126CC386" w:rsidR="00F26811" w:rsidRPr="00EF53CF" w:rsidRDefault="00F26811" w:rsidP="00F268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0A7CF9F9" w14:textId="4C271566" w:rsidR="00F26811" w:rsidRPr="00EF53CF" w:rsidRDefault="00F26811" w:rsidP="00F26811">
            <w:pPr>
              <w:rPr>
                <w:rFonts w:ascii="돋움" w:eastAsia="돋움" w:hAnsi="돋움"/>
              </w:rPr>
            </w:pPr>
          </w:p>
        </w:tc>
      </w:tr>
      <w:tr w:rsidR="00F26811" w:rsidRPr="00BA2195" w14:paraId="0AAEEA43" w14:textId="77777777" w:rsidTr="00EF53CF">
        <w:tc>
          <w:tcPr>
            <w:tcW w:w="2482" w:type="dxa"/>
          </w:tcPr>
          <w:p w14:paraId="32F85583" w14:textId="77777777" w:rsidR="00F26811" w:rsidRPr="00EF53CF" w:rsidRDefault="00F26811" w:rsidP="00F268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BF54041" w14:textId="77777777" w:rsidR="00F26811" w:rsidRPr="00EF53CF" w:rsidRDefault="00F26811" w:rsidP="00F26811">
            <w:pPr>
              <w:rPr>
                <w:rFonts w:ascii="돋움" w:eastAsia="돋움" w:hAnsi="돋움"/>
              </w:rPr>
            </w:pPr>
          </w:p>
        </w:tc>
      </w:tr>
      <w:tr w:rsidR="00F26811" w:rsidRPr="00BA2195" w14:paraId="40E587B1" w14:textId="77777777" w:rsidTr="00EF53CF">
        <w:tc>
          <w:tcPr>
            <w:tcW w:w="2482" w:type="dxa"/>
          </w:tcPr>
          <w:p w14:paraId="735DCE80" w14:textId="77777777" w:rsidR="00F26811" w:rsidRPr="00EF53CF" w:rsidRDefault="00F26811" w:rsidP="00F268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0C7ED3F" w14:textId="77777777" w:rsidR="00F26811" w:rsidRPr="00EF53CF" w:rsidRDefault="00F26811" w:rsidP="00F26811">
            <w:pPr>
              <w:rPr>
                <w:rFonts w:ascii="돋움" w:eastAsia="돋움" w:hAnsi="돋움"/>
              </w:rPr>
            </w:pPr>
          </w:p>
        </w:tc>
      </w:tr>
      <w:tr w:rsidR="00F26811" w:rsidRPr="00BA2195" w14:paraId="583C4973" w14:textId="77777777" w:rsidTr="00EF53CF">
        <w:tc>
          <w:tcPr>
            <w:tcW w:w="2482" w:type="dxa"/>
          </w:tcPr>
          <w:p w14:paraId="40936A3E" w14:textId="77777777" w:rsidR="00F26811" w:rsidRPr="00EF53CF" w:rsidRDefault="00F26811" w:rsidP="00F268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25F974D" w14:textId="77777777" w:rsidR="00F26811" w:rsidRPr="00EF53CF" w:rsidRDefault="00F26811" w:rsidP="00F26811">
            <w:pPr>
              <w:rPr>
                <w:rFonts w:ascii="돋움" w:eastAsia="돋움" w:hAnsi="돋움"/>
              </w:rPr>
            </w:pPr>
          </w:p>
        </w:tc>
      </w:tr>
      <w:tr w:rsidR="00F26811" w:rsidRPr="00BA2195" w14:paraId="6877DC58" w14:textId="77777777" w:rsidTr="00EF53CF">
        <w:tc>
          <w:tcPr>
            <w:tcW w:w="2482" w:type="dxa"/>
          </w:tcPr>
          <w:p w14:paraId="1BDAB0F3" w14:textId="77777777" w:rsidR="00F26811" w:rsidRPr="00EF53CF" w:rsidRDefault="00F26811" w:rsidP="00F268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2FC30A88" w14:textId="77777777" w:rsidR="00F26811" w:rsidRPr="00EF53CF" w:rsidRDefault="00F26811" w:rsidP="00F26811">
            <w:pPr>
              <w:rPr>
                <w:rFonts w:ascii="돋움" w:eastAsia="돋움" w:hAnsi="돋움"/>
              </w:rPr>
            </w:pPr>
          </w:p>
        </w:tc>
      </w:tr>
      <w:tr w:rsidR="00F26811" w:rsidRPr="00BA2195" w14:paraId="2CB70366" w14:textId="77777777" w:rsidTr="00EF53CF">
        <w:tc>
          <w:tcPr>
            <w:tcW w:w="2482" w:type="dxa"/>
          </w:tcPr>
          <w:p w14:paraId="594D0D1C" w14:textId="77777777" w:rsidR="00F26811" w:rsidRPr="00EF53CF" w:rsidRDefault="00F26811" w:rsidP="00F268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14:paraId="7BFCCFA6" w14:textId="77777777" w:rsidR="00F26811" w:rsidRPr="00EF53CF" w:rsidRDefault="00F26811" w:rsidP="00F26811">
            <w:pPr>
              <w:rPr>
                <w:rFonts w:ascii="돋움" w:eastAsia="돋움" w:hAnsi="돋움"/>
              </w:rPr>
            </w:pPr>
          </w:p>
        </w:tc>
      </w:tr>
    </w:tbl>
    <w:p w14:paraId="040A2FB5" w14:textId="77777777" w:rsidR="00EF53CF" w:rsidRDefault="00EF53CF" w:rsidP="00EF53CF"/>
    <w:p w14:paraId="15D4E974" w14:textId="77777777" w:rsidR="0052318A" w:rsidRDefault="00E917F3" w:rsidP="00B661F6">
      <w:pPr>
        <w:pStyle w:val="2"/>
      </w:pPr>
      <w:bookmarkStart w:id="49" w:name="_Toc287096152"/>
      <w:bookmarkStart w:id="50" w:name="_Toc447209005"/>
      <w:r>
        <w:rPr>
          <w:rFonts w:hint="eastAsia"/>
        </w:rPr>
        <w:t>액터 다이어그램</w:t>
      </w:r>
      <w:bookmarkEnd w:id="49"/>
      <w:bookmarkEnd w:id="50"/>
    </w:p>
    <w:p w14:paraId="240CD18C" w14:textId="77777777"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BA2195" w14:paraId="2BA64B79" w14:textId="77777777" w:rsidTr="00BA2195">
        <w:tc>
          <w:tcPr>
            <w:tcW w:w="8594" w:type="dxa"/>
          </w:tcPr>
          <w:p w14:paraId="1ACFA980" w14:textId="77777777"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25AA2EBC" w14:textId="77777777" w:rsidR="004221DF" w:rsidDel="009E45E8" w:rsidRDefault="004221DF" w:rsidP="005127C2">
      <w:pPr>
        <w:rPr>
          <w:del w:id="51" w:author="오윤 권" w:date="2023-05-31T14:41:00Z"/>
        </w:rPr>
      </w:pPr>
    </w:p>
    <w:p w14:paraId="0CCFAA9B" w14:textId="77777777" w:rsidR="00FF46A0" w:rsidRPr="00FF46A0" w:rsidRDefault="00FF46A0" w:rsidP="005127C2">
      <w:pPr>
        <w:rPr>
          <w:rStyle w:val="ae"/>
        </w:rPr>
      </w:pPr>
      <w:del w:id="52" w:author="오윤 권" w:date="2023-05-31T14:41:00Z">
        <w:r w:rsidRPr="00FF46A0" w:rsidDel="009E45E8">
          <w:rPr>
            <w:rStyle w:val="ae"/>
          </w:rPr>
          <w:delText>예</w:delText>
        </w:r>
        <w:r w:rsidRPr="00FF46A0" w:rsidDel="009E45E8">
          <w:rPr>
            <w:rStyle w:val="ae"/>
            <w:rFonts w:hint="eastAsia"/>
          </w:rPr>
          <w:delText>)</w:delText>
        </w:r>
      </w:del>
    </w:p>
    <w:p w14:paraId="15D0BAA7" w14:textId="40DC820D" w:rsidR="00FF46A0" w:rsidRDefault="008716A4" w:rsidP="00FF46A0">
      <w:pPr>
        <w:jc w:val="center"/>
        <w:rPr>
          <w:ins w:id="53" w:author="오윤 권" w:date="2023-05-31T14:41:00Z"/>
        </w:rPr>
      </w:pPr>
      <w:del w:id="54" w:author="오윤 권" w:date="2023-05-31T14:41:00Z">
        <w:r>
          <w:rPr>
            <w:noProof/>
          </w:rPr>
          <w:pict w14:anchorId="78A02A2E">
            <v:shape id="_x0000_i1028" type="#_x0000_t75" alt="" style="width:204.9pt;height:102.05pt;visibility:visible;mso-width-percent:0;mso-height-percent:0;mso-width-percent:0;mso-height-percent:0">
              <v:imagedata r:id="rId9" o:title=""/>
            </v:shape>
          </w:pict>
        </w:r>
      </w:del>
    </w:p>
    <w:p w14:paraId="34C5D56E" w14:textId="2C87E321" w:rsidR="009E45E8" w:rsidRDefault="009E45E8" w:rsidP="00FF46A0">
      <w:pPr>
        <w:jc w:val="center"/>
      </w:pPr>
    </w:p>
    <w:p w14:paraId="039550F1" w14:textId="407026D6" w:rsidR="004221DF" w:rsidRDefault="00000000" w:rsidP="004221DF">
      <w:ins w:id="55" w:author="오윤 권" w:date="2023-06-06T20:06:00Z">
        <w:r w:rsidRPr="00B51FFB">
          <w:rPr>
            <w:noProof/>
          </w:rPr>
          <w:pict w14:anchorId="65678348">
            <v:shape id="_x0000_i1036" type="#_x0000_t75" alt="도표, 라인, 종이접기, 디자인이(가) 표시된 사진&#10;&#10;자동 생성된 설명" style="width:167.75pt;height:88.6pt;visibility:visible;mso-wrap-style:square">
              <v:imagedata r:id="rId10" o:title="도표, 라인, 종이접기, 디자인이(가) 표시된 사진&#10;&#10;자동 생성된 설명"/>
            </v:shape>
          </w:pict>
        </w:r>
      </w:ins>
      <w:del w:id="56" w:author="오윤 권" w:date="2023-05-31T14:41:00Z">
        <w:r w:rsidR="008716A4">
          <w:rPr>
            <w:noProof/>
          </w:rPr>
          <w:pict w14:anchorId="7942A769">
            <v:shape id="_x0000_i1027" type="#_x0000_t75" alt="도표이(가) 표시된 사진&#13;&#13;&#13;&#13;&#13;&#13;&#13;&#13;&#10;&#13;&#13;&#13;&#13;&#13;&#13;&#13;&#13;&#10;자동 생성된 설명" style="width:192.25pt;height:141.65pt;visibility:visible;mso-wrap-style:square;mso-width-percent:0;mso-height-percent:0;mso-width-percent:0;mso-height-percent:0">
              <v:imagedata r:id="rId11" o:title="도표이(가) 표시된 사진&#13;&#13;&#13;&#13;&#13;&#13;&#13;&#13;&#10;&#13;&#13;&#13;&#13;&#13;&#13;&#13;&#13;&#10;자동 생성된 설명"/>
            </v:shape>
          </w:pict>
        </w:r>
      </w:del>
      <w:r w:rsidR="004221DF">
        <w:br w:type="page"/>
      </w:r>
    </w:p>
    <w:p w14:paraId="124EF0D7" w14:textId="77777777" w:rsidR="00BE571A" w:rsidRDefault="00416A4D" w:rsidP="004221DF">
      <w:pPr>
        <w:pStyle w:val="1"/>
      </w:pPr>
      <w:bookmarkStart w:id="57" w:name="_Toc447209006"/>
      <w:r>
        <w:rPr>
          <w:rFonts w:hint="eastAsia"/>
        </w:rPr>
        <w:t>요구사항 분석</w:t>
      </w:r>
      <w:bookmarkEnd w:id="57"/>
    </w:p>
    <w:p w14:paraId="797A1FED" w14:textId="77777777" w:rsidR="000C2157" w:rsidRDefault="000C2157" w:rsidP="00B661F6">
      <w:pPr>
        <w:pStyle w:val="2"/>
      </w:pPr>
      <w:bookmarkStart w:id="58" w:name="_Toc447209007"/>
      <w:bookmarkStart w:id="59" w:name="_Toc287096155"/>
      <w:r>
        <w:rPr>
          <w:rFonts w:hint="eastAsia"/>
        </w:rPr>
        <w:t>고객 기능 요구사항</w:t>
      </w:r>
      <w:bookmarkEnd w:id="58"/>
    </w:p>
    <w:p w14:paraId="5D27AD4C" w14:textId="77777777"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BA2195" w14:paraId="12355946" w14:textId="77777777" w:rsidTr="0003407A">
        <w:tc>
          <w:tcPr>
            <w:tcW w:w="8524" w:type="dxa"/>
          </w:tcPr>
          <w:p w14:paraId="56303385" w14:textId="77777777"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23AE91BF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60" w:author="오윤 권" w:date="2023-06-01T20:23:00Z">
          <w:tblPr>
            <w:tblW w:w="8483" w:type="dxa"/>
            <w:tblInd w:w="17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490"/>
        <w:gridCol w:w="6095"/>
        <w:gridCol w:w="898"/>
        <w:tblGridChange w:id="61">
          <w:tblGrid>
            <w:gridCol w:w="1490"/>
            <w:gridCol w:w="6095"/>
            <w:gridCol w:w="898"/>
          </w:tblGrid>
        </w:tblGridChange>
      </w:tblGrid>
      <w:tr w:rsidR="000C2157" w:rsidRPr="00D54A11" w14:paraId="01F7C548" w14:textId="77777777" w:rsidTr="00AC29E8">
        <w:trPr>
          <w:trHeight w:val="690"/>
          <w:trPrChange w:id="62" w:author="오윤 권" w:date="2023-06-01T20:23:00Z">
            <w:trPr>
              <w:trHeight w:val="690"/>
            </w:trPr>
          </w:trPrChange>
        </w:trPr>
        <w:tc>
          <w:tcPr>
            <w:tcW w:w="1490" w:type="dxa"/>
            <w:shd w:val="clear" w:color="auto" w:fill="CCCCCC"/>
            <w:vAlign w:val="center"/>
            <w:tcPrChange w:id="63" w:author="오윤 권" w:date="2023-06-01T20:23:00Z">
              <w:tcPr>
                <w:tcW w:w="1490" w:type="dxa"/>
                <w:shd w:val="clear" w:color="auto" w:fill="CCCCCC"/>
                <w:vAlign w:val="center"/>
              </w:tcPr>
            </w:tcPrChange>
          </w:tcPr>
          <w:p w14:paraId="7B1A1284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  <w:tcPrChange w:id="64" w:author="오윤 권" w:date="2023-06-01T20:23:00Z">
              <w:tcPr>
                <w:tcW w:w="6095" w:type="dxa"/>
                <w:shd w:val="clear" w:color="auto" w:fill="CCCCCC"/>
                <w:vAlign w:val="center"/>
              </w:tcPr>
            </w:tcPrChange>
          </w:tcPr>
          <w:p w14:paraId="324552C2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  <w:tcPrChange w:id="65" w:author="오윤 권" w:date="2023-06-01T20:23:00Z">
              <w:tcPr>
                <w:tcW w:w="898" w:type="dxa"/>
                <w:shd w:val="clear" w:color="auto" w:fill="CCCCCC"/>
                <w:vAlign w:val="center"/>
              </w:tcPr>
            </w:tcPrChange>
          </w:tcPr>
          <w:p w14:paraId="2884993F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Del="00B163C1" w14:paraId="6BFD66A8" w14:textId="30EE5DD4" w:rsidTr="00AC29E8">
        <w:trPr>
          <w:trHeight w:val="338"/>
          <w:del w:id="66" w:author="오윤 권" w:date="2023-06-01T20:43:00Z"/>
          <w:trPrChange w:id="67" w:author="오윤 권" w:date="2023-06-01T20:23:00Z">
            <w:trPr>
              <w:trHeight w:val="338"/>
            </w:trPr>
          </w:trPrChange>
        </w:trPr>
        <w:tc>
          <w:tcPr>
            <w:tcW w:w="1490" w:type="dxa"/>
            <w:tcPrChange w:id="68" w:author="오윤 권" w:date="2023-06-01T20:23:00Z">
              <w:tcPr>
                <w:tcW w:w="1490" w:type="dxa"/>
              </w:tcPr>
            </w:tcPrChange>
          </w:tcPr>
          <w:p w14:paraId="195801E6" w14:textId="2B66A3C6" w:rsidR="000C2157" w:rsidDel="00B163C1" w:rsidRDefault="000C2157" w:rsidP="0003407A">
            <w:pPr>
              <w:jc w:val="center"/>
              <w:rPr>
                <w:del w:id="69" w:author="오윤 권" w:date="2023-06-01T20:43:00Z"/>
                <w:rStyle w:val="ae"/>
              </w:rPr>
            </w:pPr>
            <w:del w:id="70" w:author="오윤 권" w:date="2023-06-01T20:43:00Z">
              <w:r w:rsidDel="00B163C1">
                <w:rPr>
                  <w:rStyle w:val="ae"/>
                  <w:rFonts w:hint="eastAsia"/>
                </w:rPr>
                <w:delText>공인인증서</w:delText>
              </w:r>
            </w:del>
          </w:p>
          <w:p w14:paraId="604D8482" w14:textId="3DF1BE23" w:rsidR="000C2157" w:rsidRPr="0003407A" w:rsidDel="00B163C1" w:rsidRDefault="000C2157" w:rsidP="0003407A">
            <w:pPr>
              <w:jc w:val="center"/>
              <w:rPr>
                <w:del w:id="71" w:author="오윤 권" w:date="2023-06-01T20:43:00Z"/>
                <w:rStyle w:val="ae"/>
              </w:rPr>
            </w:pPr>
            <w:del w:id="72" w:author="오윤 권" w:date="2023-06-01T20:43:00Z">
              <w:r w:rsidDel="00B163C1">
                <w:rPr>
                  <w:rStyle w:val="ae"/>
                  <w:rFonts w:hint="eastAsia"/>
                </w:rPr>
                <w:delText>로그인</w:delText>
              </w:r>
            </w:del>
          </w:p>
        </w:tc>
        <w:tc>
          <w:tcPr>
            <w:tcW w:w="6095" w:type="dxa"/>
            <w:tcPrChange w:id="73" w:author="오윤 권" w:date="2023-06-01T20:23:00Z">
              <w:tcPr>
                <w:tcW w:w="6095" w:type="dxa"/>
              </w:tcPr>
            </w:tcPrChange>
          </w:tcPr>
          <w:p w14:paraId="18E169A9" w14:textId="4D38FCCE" w:rsidR="000C2157" w:rsidRPr="0003407A" w:rsidDel="00B163C1" w:rsidRDefault="000C2157" w:rsidP="0003407A">
            <w:pPr>
              <w:rPr>
                <w:del w:id="74" w:author="오윤 권" w:date="2023-06-01T20:43:00Z"/>
                <w:rStyle w:val="ae"/>
              </w:rPr>
            </w:pPr>
            <w:del w:id="75" w:author="오윤 권" w:date="2023-06-01T20:43:00Z">
              <w:r w:rsidDel="00B163C1">
                <w:rPr>
                  <w:rStyle w:val="ae"/>
                  <w:rFonts w:hint="eastAsia"/>
                </w:rPr>
                <w:delText>시스템은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공인인증서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로그인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시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해당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기기에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공인인증서가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저장되어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있지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않으면</w:delText>
              </w:r>
              <w:r w:rsidDel="00B163C1">
                <w:rPr>
                  <w:rStyle w:val="ae"/>
                  <w:rFonts w:hint="eastAsia"/>
                </w:rPr>
                <w:delText>,</w:delText>
              </w:r>
              <w:r w:rsidDel="00B163C1">
                <w:rPr>
                  <w:rStyle w:val="ae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공인인증서가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저장되어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있지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않다는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메시지를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출력하고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공인인증서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센터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화면을</w:delText>
              </w:r>
              <w:r w:rsidDel="00B163C1">
                <w:rPr>
                  <w:rStyle w:val="ae"/>
                  <w:rFonts w:hint="eastAsia"/>
                </w:rPr>
                <w:delText xml:space="preserve"> </w:delText>
              </w:r>
              <w:r w:rsidDel="00B163C1">
                <w:rPr>
                  <w:rStyle w:val="ae"/>
                  <w:rFonts w:hint="eastAsia"/>
                </w:rPr>
                <w:delText>출력한다</w:delText>
              </w:r>
              <w:r w:rsidDel="00B163C1">
                <w:rPr>
                  <w:rStyle w:val="ae"/>
                  <w:rFonts w:hint="eastAsia"/>
                </w:rPr>
                <w:delText>.</w:delText>
              </w:r>
            </w:del>
          </w:p>
        </w:tc>
        <w:tc>
          <w:tcPr>
            <w:tcW w:w="898" w:type="dxa"/>
            <w:tcPrChange w:id="76" w:author="오윤 권" w:date="2023-06-01T20:23:00Z">
              <w:tcPr>
                <w:tcW w:w="898" w:type="dxa"/>
              </w:tcPr>
            </w:tcPrChange>
          </w:tcPr>
          <w:p w14:paraId="1A9F4A98" w14:textId="1E4750AA" w:rsidR="000C2157" w:rsidRPr="00D54A11" w:rsidDel="00B163C1" w:rsidRDefault="000C2157" w:rsidP="0003407A">
            <w:pPr>
              <w:jc w:val="center"/>
              <w:rPr>
                <w:del w:id="77" w:author="오윤 권" w:date="2023-06-01T20:43:00Z"/>
                <w:rFonts w:ascii="돋움" w:eastAsia="돋움" w:hAnsi="돋움"/>
              </w:rPr>
            </w:pPr>
          </w:p>
        </w:tc>
      </w:tr>
      <w:tr w:rsidR="00ED4310" w:rsidRPr="00D54A11" w14:paraId="3991C7DB" w14:textId="77777777" w:rsidTr="00AC29E8">
        <w:trPr>
          <w:trHeight w:val="338"/>
          <w:trPrChange w:id="78" w:author="오윤 권" w:date="2023-06-01T20:23:00Z">
            <w:trPr>
              <w:trHeight w:val="338"/>
            </w:trPr>
          </w:trPrChange>
        </w:trPr>
        <w:tc>
          <w:tcPr>
            <w:tcW w:w="1490" w:type="dxa"/>
            <w:tcPrChange w:id="79" w:author="오윤 권" w:date="2023-06-01T20:23:00Z">
              <w:tcPr>
                <w:tcW w:w="1490" w:type="dxa"/>
              </w:tcPr>
            </w:tcPrChange>
          </w:tcPr>
          <w:p w14:paraId="73583922" w14:textId="1EAF371A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회원가입</w:t>
            </w:r>
          </w:p>
        </w:tc>
        <w:tc>
          <w:tcPr>
            <w:tcW w:w="6095" w:type="dxa"/>
            <w:tcPrChange w:id="80" w:author="오윤 권" w:date="2023-06-01T20:23:00Z">
              <w:tcPr>
                <w:tcW w:w="6095" w:type="dxa"/>
              </w:tcPr>
            </w:tcPrChange>
          </w:tcPr>
          <w:p w14:paraId="1A94C22B" w14:textId="474A3E00" w:rsidR="00ED4310" w:rsidRPr="00D54A11" w:rsidRDefault="00E7649C" w:rsidP="00ED4310">
            <w:pPr>
              <w:jc w:val="center"/>
              <w:rPr>
                <w:rFonts w:ascii="돋움" w:eastAsia="돋움" w:hAnsi="돋움"/>
              </w:rPr>
            </w:pPr>
            <w:ins w:id="81" w:author="오윤 권" w:date="2023-06-05T22:56:00Z">
              <w:r>
                <w:rPr>
                  <w:rFonts w:ascii="돋움" w:eastAsia="돋움" w:hAnsi="돋움" w:cs="돋움" w:hint="eastAsia"/>
                </w:rPr>
                <w:t>닉네임, 이메일</w:t>
              </w:r>
            </w:ins>
            <w:ins w:id="82" w:author="오윤 권" w:date="2023-06-01T20:27:00Z">
              <w:r w:rsidR="00480DA8">
                <w:rPr>
                  <w:rFonts w:ascii="돋움" w:eastAsia="돋움" w:hAnsi="돋움" w:cs="돋움" w:hint="eastAsia"/>
                </w:rPr>
                <w:t xml:space="preserve"> </w:t>
              </w:r>
            </w:ins>
            <w:ins w:id="83" w:author="오윤 권" w:date="2023-06-05T22:56:00Z">
              <w:r>
                <w:rPr>
                  <w:rFonts w:ascii="돋움" w:eastAsia="돋움" w:hAnsi="돋움" w:cs="돋움"/>
                </w:rPr>
                <w:t>,</w:t>
              </w:r>
              <w:r>
                <w:rPr>
                  <w:rFonts w:ascii="돋움" w:eastAsia="돋움" w:hAnsi="돋움" w:cs="돋움" w:hint="eastAsia"/>
                </w:rPr>
                <w:t xml:space="preserve"> </w:t>
              </w:r>
            </w:ins>
            <w:ins w:id="84" w:author="오윤 권" w:date="2023-06-01T20:27:00Z">
              <w:r w:rsidR="00480DA8">
                <w:rPr>
                  <w:rFonts w:ascii="돋움" w:eastAsia="돋움" w:hAnsi="돋움" w:cs="돋움" w:hint="eastAsia"/>
                </w:rPr>
                <w:t>비</w:t>
              </w:r>
            </w:ins>
            <w:ins w:id="85" w:author="오윤 권" w:date="2023-06-01T20:30:00Z">
              <w:r w:rsidR="00B5157B">
                <w:rPr>
                  <w:rFonts w:ascii="돋움" w:eastAsia="돋움" w:hAnsi="돋움" w:cs="돋움" w:hint="eastAsia"/>
                </w:rPr>
                <w:t>밀번호를 입력</w:t>
              </w:r>
            </w:ins>
            <w:del w:id="86" w:author="오윤 권" w:date="2023-06-01T20:27:00Z">
              <w:r w:rsidR="00ED4310" w:rsidDel="00480DA8">
                <w:rPr>
                  <w:rFonts w:ascii="돋움" w:eastAsia="돋움" w:hAnsi="돋움" w:cs="돋움"/>
                </w:rPr>
                <w:delText xml:space="preserve">카카오톡 간편로그인을 이용하여 회원가입을 </w:delText>
              </w:r>
            </w:del>
            <w:ins w:id="87" w:author="오윤 권" w:date="2023-06-01T20:30:00Z">
              <w:r w:rsidR="00B5157B">
                <w:rPr>
                  <w:rFonts w:ascii="돋움" w:eastAsia="돋움" w:hAnsi="돋움" w:cs="돋움" w:hint="eastAsia"/>
                </w:rPr>
                <w:t>하여</w:t>
              </w:r>
            </w:ins>
            <w:del w:id="88" w:author="오윤 권" w:date="2023-06-01T20:30:00Z">
              <w:r w:rsidR="00ED4310" w:rsidDel="00B5157B">
                <w:rPr>
                  <w:rFonts w:ascii="돋움" w:eastAsia="돋움" w:hAnsi="돋움" w:cs="돋움"/>
                </w:rPr>
                <w:delText>한다.</w:delText>
              </w:r>
            </w:del>
            <w:r w:rsidR="00ED4310">
              <w:rPr>
                <w:rFonts w:ascii="돋움" w:eastAsia="돋움" w:hAnsi="돋움" w:cs="돋움"/>
              </w:rPr>
              <w:t xml:space="preserve"> </w:t>
            </w:r>
            <w:ins w:id="89" w:author="오윤 권" w:date="2023-06-01T20:30:00Z">
              <w:r w:rsidR="00B5157B">
                <w:rPr>
                  <w:rFonts w:ascii="돋움" w:eastAsia="돋움" w:hAnsi="돋움" w:cs="돋움" w:hint="eastAsia"/>
                </w:rPr>
                <w:t>사용자 회원가입을 한다. 회원가입 시 사용</w:t>
              </w:r>
            </w:ins>
            <w:ins w:id="90" w:author="오윤 권" w:date="2023-06-01T20:31:00Z">
              <w:r w:rsidR="00B5157B">
                <w:rPr>
                  <w:rFonts w:ascii="돋움" w:eastAsia="돋움" w:hAnsi="돋움" w:cs="돋움" w:hint="eastAsia"/>
                </w:rPr>
                <w:t>자의 아이디 비밀번호는 데이터베이스에 저장된다.</w:t>
              </w:r>
            </w:ins>
            <w:del w:id="91" w:author="오윤 권" w:date="2023-06-01T20:30:00Z">
              <w:r w:rsidR="00ED4310" w:rsidDel="00B5157B">
                <w:rPr>
                  <w:rFonts w:ascii="돋움" w:eastAsia="돋움" w:hAnsi="돋움" w:cs="돋움"/>
                </w:rPr>
                <w:delText>시스템은 회원가입 요청이 들어오면 시스템 회원 목록에 새로운 회원 데이터를 저장한다.</w:delText>
              </w:r>
            </w:del>
          </w:p>
        </w:tc>
        <w:tc>
          <w:tcPr>
            <w:tcW w:w="898" w:type="dxa"/>
            <w:tcPrChange w:id="92" w:author="오윤 권" w:date="2023-06-01T20:23:00Z">
              <w:tcPr>
                <w:tcW w:w="898" w:type="dxa"/>
              </w:tcPr>
            </w:tcPrChange>
          </w:tcPr>
          <w:p w14:paraId="57E9A5FD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238A68A" w14:textId="77777777" w:rsidTr="00AC29E8">
        <w:trPr>
          <w:trHeight w:val="338"/>
          <w:trPrChange w:id="93" w:author="오윤 권" w:date="2023-06-01T20:23:00Z">
            <w:trPr>
              <w:trHeight w:val="338"/>
            </w:trPr>
          </w:trPrChange>
        </w:trPr>
        <w:tc>
          <w:tcPr>
            <w:tcW w:w="1490" w:type="dxa"/>
            <w:tcPrChange w:id="94" w:author="오윤 권" w:date="2023-06-01T20:23:00Z">
              <w:tcPr>
                <w:tcW w:w="1490" w:type="dxa"/>
              </w:tcPr>
            </w:tcPrChange>
          </w:tcPr>
          <w:p w14:paraId="28ACFA72" w14:textId="6683CD68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회원탈퇴</w:t>
            </w:r>
          </w:p>
        </w:tc>
        <w:tc>
          <w:tcPr>
            <w:tcW w:w="6095" w:type="dxa"/>
            <w:tcPrChange w:id="95" w:author="오윤 권" w:date="2023-06-01T20:23:00Z">
              <w:tcPr>
                <w:tcW w:w="6095" w:type="dxa"/>
              </w:tcPr>
            </w:tcPrChange>
          </w:tcPr>
          <w:p w14:paraId="0F10B1BF" w14:textId="52C0C93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del w:id="96" w:author="오윤 권" w:date="2023-06-01T20:31:00Z">
              <w:r w:rsidDel="00B5157B">
                <w:rPr>
                  <w:rFonts w:ascii="돋움" w:eastAsia="돋움" w:hAnsi="돋움" w:cs="돋움"/>
                </w:rPr>
                <w:delText xml:space="preserve">카카오톡 계정을 이용하여 </w:delText>
              </w:r>
            </w:del>
            <w:del w:id="97" w:author="오윤 권" w:date="2023-06-05T22:55:00Z">
              <w:r w:rsidDel="00E7649C">
                <w:rPr>
                  <w:rFonts w:ascii="돋움" w:eastAsia="돋움" w:hAnsi="돋움" w:cs="돋움"/>
                </w:rPr>
                <w:delText xml:space="preserve">가입된 계정을 </w:delText>
              </w:r>
            </w:del>
            <w:r>
              <w:rPr>
                <w:rFonts w:ascii="돋움" w:eastAsia="돋움" w:hAnsi="돋움" w:cs="돋움"/>
              </w:rPr>
              <w:t>사용자가 탈퇴</w:t>
            </w:r>
            <w:ins w:id="98" w:author="오윤 권" w:date="2023-06-05T22:56:00Z">
              <w:r w:rsidR="00E7649C">
                <w:rPr>
                  <w:rFonts w:ascii="돋움" w:eastAsia="돋움" w:hAnsi="돋움" w:cs="돋움" w:hint="eastAsia"/>
                </w:rPr>
                <w:t xml:space="preserve"> </w:t>
              </w:r>
            </w:ins>
            <w:ins w:id="99" w:author="오윤 권" w:date="2023-06-05T22:55:00Z">
              <w:r w:rsidR="00E7649C">
                <w:rPr>
                  <w:rFonts w:ascii="돋움" w:eastAsia="돋움" w:hAnsi="돋움" w:cs="돋움" w:hint="eastAsia"/>
                </w:rPr>
                <w:t>시</w:t>
              </w:r>
            </w:ins>
            <w:del w:id="100" w:author="오윤 권" w:date="2023-06-01T20:31:00Z">
              <w:r w:rsidDel="00B5157B">
                <w:rPr>
                  <w:rFonts w:ascii="돋움" w:eastAsia="돋움" w:hAnsi="돋움" w:cs="돋움"/>
                </w:rPr>
                <w:delText>를 요청했을때,</w:delText>
              </w:r>
            </w:del>
            <w:del w:id="101" w:author="오윤 권" w:date="2023-06-05T22:55:00Z">
              <w:r w:rsidDel="00E7649C">
                <w:rPr>
                  <w:rFonts w:ascii="돋움" w:eastAsia="돋움" w:hAnsi="돋움" w:cs="돋움"/>
                </w:rPr>
                <w:delText xml:space="preserve"> 회원목록에서 회원 정보를 삭제</w:delText>
              </w:r>
            </w:del>
            <w:ins w:id="102" w:author="오윤 권" w:date="2023-06-01T20:31:00Z">
              <w:r w:rsidR="00B5157B">
                <w:rPr>
                  <w:rFonts w:ascii="돋움" w:eastAsia="돋움" w:hAnsi="돋움" w:cs="돋움" w:hint="eastAsia"/>
                </w:rPr>
                <w:t xml:space="preserve"> </w:t>
              </w:r>
            </w:ins>
            <w:ins w:id="103" w:author="오윤 권" w:date="2023-06-05T22:57:00Z">
              <w:r w:rsidR="00E7649C">
                <w:rPr>
                  <w:rFonts w:ascii="돋움" w:eastAsia="돋움" w:hAnsi="돋움" w:cs="돋움" w:hint="eastAsia"/>
                </w:rPr>
                <w:t xml:space="preserve">시스템은 </w:t>
              </w:r>
              <w:r w:rsidR="00E7649C">
                <w:rPr>
                  <w:rFonts w:ascii="돋움" w:eastAsia="돋움" w:hAnsi="돋움" w:cs="돋움"/>
                </w:rPr>
                <w:t>‘</w:t>
              </w:r>
              <w:r w:rsidR="00E7649C">
                <w:rPr>
                  <w:rFonts w:ascii="돋움" w:eastAsia="돋움" w:hAnsi="돋움" w:cs="돋움" w:hint="eastAsia"/>
                </w:rPr>
                <w:t>탈퇴하시겠습니까?</w:t>
              </w:r>
              <w:r w:rsidR="00E7649C">
                <w:rPr>
                  <w:rFonts w:ascii="돋움" w:eastAsia="돋움" w:hAnsi="돋움" w:cs="돋움"/>
                </w:rPr>
                <w:t>’</w:t>
              </w:r>
              <w:r w:rsidR="00E7649C">
                <w:rPr>
                  <w:rFonts w:ascii="돋움" w:eastAsia="돋움" w:hAnsi="돋움" w:cs="돋움" w:hint="eastAsia"/>
                </w:rPr>
                <w:t xml:space="preserve"> 라는 메세지를 출력하고 확인을 선택하면 </w:t>
              </w:r>
            </w:ins>
            <w:ins w:id="104" w:author="오윤 권" w:date="2023-06-01T20:31:00Z">
              <w:r w:rsidR="00B5157B">
                <w:rPr>
                  <w:rFonts w:ascii="돋움" w:eastAsia="돋움" w:hAnsi="돋움" w:cs="돋움" w:hint="eastAsia"/>
                </w:rPr>
                <w:t>데이터베이스에 저장되어 있던 정보를 삭제한다.</w:t>
              </w:r>
            </w:ins>
            <w:del w:id="105" w:author="오윤 권" w:date="2023-06-01T20:31:00Z">
              <w:r w:rsidDel="00B5157B">
                <w:rPr>
                  <w:rFonts w:ascii="돋움" w:eastAsia="돋움" w:hAnsi="돋움" w:cs="돋움"/>
                </w:rPr>
                <w:delText>한다.</w:delText>
              </w:r>
            </w:del>
          </w:p>
        </w:tc>
        <w:tc>
          <w:tcPr>
            <w:tcW w:w="898" w:type="dxa"/>
            <w:tcPrChange w:id="106" w:author="오윤 권" w:date="2023-06-01T20:23:00Z">
              <w:tcPr>
                <w:tcW w:w="898" w:type="dxa"/>
              </w:tcPr>
            </w:tcPrChange>
          </w:tcPr>
          <w:p w14:paraId="0E7FA70F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480DA8" w:rsidRPr="00D54A11" w14:paraId="413C2BCB" w14:textId="77777777" w:rsidTr="00AC29E8">
        <w:trPr>
          <w:trHeight w:val="338"/>
          <w:ins w:id="107" w:author="오윤 권" w:date="2023-06-01T20:27:00Z"/>
        </w:trPr>
        <w:tc>
          <w:tcPr>
            <w:tcW w:w="1490" w:type="dxa"/>
          </w:tcPr>
          <w:p w14:paraId="61B0DBA2" w14:textId="6163A5EA" w:rsidR="00480DA8" w:rsidRDefault="00480DA8" w:rsidP="00ED4310">
            <w:pPr>
              <w:jc w:val="center"/>
              <w:rPr>
                <w:ins w:id="108" w:author="오윤 권" w:date="2023-06-01T20:27:00Z"/>
                <w:rFonts w:ascii="돋움" w:eastAsia="돋움" w:hAnsi="돋움" w:cs="돋움"/>
              </w:rPr>
            </w:pPr>
            <w:ins w:id="109" w:author="오윤 권" w:date="2023-06-01T20:27:00Z">
              <w:r>
                <w:rPr>
                  <w:rFonts w:ascii="돋움" w:eastAsia="돋움" w:hAnsi="돋움" w:cs="돋움" w:hint="eastAsia"/>
                </w:rPr>
                <w:t>로그인</w:t>
              </w:r>
            </w:ins>
          </w:p>
        </w:tc>
        <w:tc>
          <w:tcPr>
            <w:tcW w:w="6095" w:type="dxa"/>
          </w:tcPr>
          <w:p w14:paraId="58E6C02C" w14:textId="1B7EC363" w:rsidR="00480DA8" w:rsidRDefault="00E7649C">
            <w:pPr>
              <w:jc w:val="left"/>
              <w:rPr>
                <w:ins w:id="110" w:author="오윤 권" w:date="2023-06-01T20:27:00Z"/>
                <w:rFonts w:ascii="돋움" w:eastAsia="돋움" w:hAnsi="돋움" w:cs="돋움"/>
              </w:rPr>
              <w:pPrChange w:id="111" w:author="오윤 권" w:date="2023-06-01T20:42:00Z">
                <w:pPr>
                  <w:jc w:val="center"/>
                </w:pPr>
              </w:pPrChange>
            </w:pPr>
            <w:ins w:id="112" w:author="오윤 권" w:date="2023-06-05T22:56:00Z">
              <w:r>
                <w:rPr>
                  <w:rFonts w:ascii="돋움" w:eastAsia="돋움" w:hAnsi="돋움" w:cs="돋움" w:hint="eastAsia"/>
                </w:rPr>
                <w:t>이메일</w:t>
              </w:r>
            </w:ins>
            <w:ins w:id="113" w:author="오윤 권" w:date="2023-06-01T20:42:00Z">
              <w:r w:rsidR="00B163C1">
                <w:rPr>
                  <w:rFonts w:ascii="돋움" w:eastAsia="돋움" w:hAnsi="돋움" w:cs="돋움" w:hint="eastAsia"/>
                </w:rPr>
                <w:t>, 비밀번호를 입력하</w:t>
              </w:r>
            </w:ins>
            <w:ins w:id="114" w:author="오윤 권" w:date="2023-06-01T20:43:00Z">
              <w:r w:rsidR="00B163C1">
                <w:rPr>
                  <w:rFonts w:ascii="돋움" w:eastAsia="돋움" w:hAnsi="돋움" w:cs="돋움" w:hint="eastAsia"/>
                </w:rPr>
                <w:t xml:space="preserve">여 </w:t>
              </w:r>
            </w:ins>
            <w:ins w:id="115" w:author="오윤 권" w:date="2023-06-01T20:44:00Z">
              <w:r w:rsidR="00B163C1">
                <w:rPr>
                  <w:rFonts w:ascii="돋움" w:eastAsia="돋움" w:hAnsi="돋움" w:cs="돋움" w:hint="eastAsia"/>
                </w:rPr>
                <w:t xml:space="preserve">시스템에 로그인 </w:t>
              </w:r>
            </w:ins>
            <w:ins w:id="116" w:author="오윤 권" w:date="2023-06-01T20:46:00Z">
              <w:r w:rsidR="0073784D">
                <w:rPr>
                  <w:rFonts w:ascii="돋움" w:eastAsia="돋움" w:hAnsi="돋움" w:cs="돋움" w:hint="eastAsia"/>
                </w:rPr>
                <w:t xml:space="preserve">한다. 로그인 성공 시 홈화면을 출력하고 로그인 실패 시 </w:t>
              </w:r>
            </w:ins>
            <w:ins w:id="117" w:author="오윤 권" w:date="2023-06-01T20:47:00Z">
              <w:r w:rsidR="0073784D">
                <w:rPr>
                  <w:rFonts w:ascii="돋움" w:eastAsia="돋움" w:hAnsi="돋움" w:cs="돋움"/>
                </w:rPr>
                <w:t>“</w:t>
              </w:r>
              <w:r w:rsidR="0073784D">
                <w:rPr>
                  <w:rFonts w:ascii="돋움" w:eastAsia="돋움" w:hAnsi="돋움" w:cs="돋움" w:hint="eastAsia"/>
                </w:rPr>
                <w:t>아이디 또는 비밀번호를 잘못 입력했습니다.</w:t>
              </w:r>
              <w:r w:rsidR="0073784D">
                <w:rPr>
                  <w:rFonts w:ascii="돋움" w:eastAsia="돋움" w:hAnsi="돋움" w:cs="돋움"/>
                </w:rPr>
                <w:t>”</w:t>
              </w:r>
              <w:r w:rsidR="0073784D">
                <w:rPr>
                  <w:rFonts w:ascii="돋움" w:eastAsia="돋움" w:hAnsi="돋움" w:cs="돋움" w:hint="eastAsia"/>
                </w:rPr>
                <w:t>라고 화면에 출력한다.</w:t>
              </w:r>
            </w:ins>
          </w:p>
        </w:tc>
        <w:tc>
          <w:tcPr>
            <w:tcW w:w="898" w:type="dxa"/>
          </w:tcPr>
          <w:p w14:paraId="27674E86" w14:textId="77777777" w:rsidR="00480DA8" w:rsidRPr="00D54A11" w:rsidRDefault="00480DA8" w:rsidP="00ED4310">
            <w:pPr>
              <w:jc w:val="center"/>
              <w:rPr>
                <w:ins w:id="118" w:author="오윤 권" w:date="2023-06-01T20:27:00Z"/>
                <w:rFonts w:ascii="돋움" w:eastAsia="돋움" w:hAnsi="돋움"/>
              </w:rPr>
            </w:pPr>
          </w:p>
        </w:tc>
      </w:tr>
      <w:tr w:rsidR="00ED4310" w:rsidRPr="00D54A11" w14:paraId="6E78579E" w14:textId="77777777" w:rsidTr="00AC29E8">
        <w:trPr>
          <w:trHeight w:val="338"/>
          <w:trPrChange w:id="119" w:author="오윤 권" w:date="2023-06-01T20:23:00Z">
            <w:trPr>
              <w:trHeight w:val="338"/>
            </w:trPr>
          </w:trPrChange>
        </w:trPr>
        <w:tc>
          <w:tcPr>
            <w:tcW w:w="1490" w:type="dxa"/>
            <w:tcPrChange w:id="120" w:author="오윤 권" w:date="2023-06-01T20:23:00Z">
              <w:tcPr>
                <w:tcW w:w="1490" w:type="dxa"/>
              </w:tcPr>
            </w:tcPrChange>
          </w:tcPr>
          <w:p w14:paraId="6259EFE5" w14:textId="7128CF7C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로그아웃</w:t>
            </w:r>
          </w:p>
        </w:tc>
        <w:tc>
          <w:tcPr>
            <w:tcW w:w="6095" w:type="dxa"/>
            <w:tcPrChange w:id="121" w:author="오윤 권" w:date="2023-06-01T20:23:00Z">
              <w:tcPr>
                <w:tcW w:w="6095" w:type="dxa"/>
              </w:tcPr>
            </w:tcPrChange>
          </w:tcPr>
          <w:p w14:paraId="2F551662" w14:textId="37DBDB7A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사용자가 로그아웃을</w:t>
            </w:r>
            <w:ins w:id="122" w:author="오윤 권" w:date="2023-06-05T22:57:00Z">
              <w:r w:rsidR="00E7649C">
                <w:rPr>
                  <w:rFonts w:ascii="돋움" w:eastAsia="돋움" w:hAnsi="돋움" w:cs="돋움" w:hint="eastAsia"/>
                </w:rPr>
                <w:t xml:space="preserve"> 하면</w:t>
              </w:r>
            </w:ins>
            <w:del w:id="123" w:author="오윤 권" w:date="2023-06-05T22:57:00Z">
              <w:r w:rsidDel="00E7649C">
                <w:rPr>
                  <w:rFonts w:ascii="돋움" w:eastAsia="돋움" w:hAnsi="돋움" w:cs="돋움"/>
                </w:rPr>
                <w:delText xml:space="preserve"> 선택하면</w:delText>
              </w:r>
            </w:del>
            <w:r>
              <w:rPr>
                <w:rFonts w:ascii="돋움" w:eastAsia="돋움" w:hAnsi="돋움" w:cs="돋움"/>
              </w:rPr>
              <w:t xml:space="preserve"> 시스템은 '로그아웃하시겠습니까?'라는 메세지를 출력하고 확인을 선택하면 로그인 화면을 출력한다.</w:t>
            </w:r>
            <w:ins w:id="124" w:author="오윤 권" w:date="2023-06-05T22:57:00Z">
              <w:r w:rsidR="00E7649C">
                <w:rPr>
                  <w:rFonts w:ascii="돋움" w:eastAsia="돋움" w:hAnsi="돋움" w:cs="돋움" w:hint="eastAsia"/>
                </w:rPr>
                <w:t xml:space="preserve"> </w:t>
              </w:r>
            </w:ins>
            <w:r>
              <w:rPr>
                <w:rFonts w:ascii="돋움" w:eastAsia="돋움" w:hAnsi="돋움" w:cs="돋움"/>
              </w:rPr>
              <w:t>아니</w:t>
            </w:r>
            <w:ins w:id="125" w:author="오윤 권" w:date="2023-06-01T21:31:00Z">
              <w:r w:rsidR="00121AF1">
                <w:rPr>
                  <w:rFonts w:ascii="돋움" w:eastAsia="돋움" w:hAnsi="돋움" w:cs="돋움" w:hint="eastAsia"/>
                </w:rPr>
                <w:t>요</w:t>
              </w:r>
            </w:ins>
            <w:del w:id="126" w:author="오윤 권" w:date="2023-06-01T21:31:00Z">
              <w:r w:rsidDel="00121AF1">
                <w:rPr>
                  <w:rFonts w:ascii="돋움" w:eastAsia="돋움" w:hAnsi="돋움" w:cs="돋움"/>
                </w:rPr>
                <w:delText>오</w:delText>
              </w:r>
            </w:del>
            <w:r>
              <w:rPr>
                <w:rFonts w:ascii="돋움" w:eastAsia="돋움" w:hAnsi="돋움" w:cs="돋움"/>
              </w:rPr>
              <w:t>를 선택한 경우 현재의 페이지로 되돌아간다.</w:t>
            </w:r>
          </w:p>
        </w:tc>
        <w:tc>
          <w:tcPr>
            <w:tcW w:w="898" w:type="dxa"/>
            <w:tcPrChange w:id="127" w:author="오윤 권" w:date="2023-06-01T20:23:00Z">
              <w:tcPr>
                <w:tcW w:w="898" w:type="dxa"/>
              </w:tcPr>
            </w:tcPrChange>
          </w:tcPr>
          <w:p w14:paraId="6E48808B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69E55385" w14:textId="77777777" w:rsidTr="00AC29E8">
        <w:trPr>
          <w:trHeight w:val="338"/>
          <w:trPrChange w:id="128" w:author="오윤 권" w:date="2023-06-01T20:23:00Z">
            <w:trPr>
              <w:trHeight w:val="338"/>
            </w:trPr>
          </w:trPrChange>
        </w:trPr>
        <w:tc>
          <w:tcPr>
            <w:tcW w:w="1490" w:type="dxa"/>
            <w:tcPrChange w:id="129" w:author="오윤 권" w:date="2023-06-01T20:23:00Z">
              <w:tcPr>
                <w:tcW w:w="1490" w:type="dxa"/>
              </w:tcPr>
            </w:tcPrChange>
          </w:tcPr>
          <w:p w14:paraId="19C643CF" w14:textId="0DDC0FD6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새로운 작업을 추가</w:t>
            </w:r>
          </w:p>
        </w:tc>
        <w:tc>
          <w:tcPr>
            <w:tcW w:w="6095" w:type="dxa"/>
            <w:tcPrChange w:id="130" w:author="오윤 권" w:date="2023-06-01T20:23:00Z">
              <w:tcPr>
                <w:tcW w:w="6095" w:type="dxa"/>
              </w:tcPr>
            </w:tcPrChange>
          </w:tcPr>
          <w:p w14:paraId="662415F8" w14:textId="2186D5DA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사용자는 시스템 내에 새로운 작업을 추가하고 시스템은</w:t>
            </w:r>
            <w:del w:id="131" w:author="오윤 권" w:date="2023-06-01T20:33:00Z">
              <w:r w:rsidDel="00042103">
                <w:rPr>
                  <w:rFonts w:ascii="돋움" w:eastAsia="돋움" w:hAnsi="돋움" w:cs="돋움"/>
                </w:rPr>
                <w:delText xml:space="preserve"> '작업을</w:delText>
              </w:r>
            </w:del>
            <w:r>
              <w:rPr>
                <w:rFonts w:ascii="돋움" w:eastAsia="돋움" w:hAnsi="돋움" w:cs="돋움"/>
              </w:rPr>
              <w:t xml:space="preserve"> </w:t>
            </w:r>
            <w:ins w:id="132" w:author="오윤 권" w:date="2023-06-01T20:33:00Z">
              <w:r w:rsidR="00042103">
                <w:rPr>
                  <w:rFonts w:ascii="돋움" w:eastAsia="돋움" w:hAnsi="돋움" w:cs="돋움"/>
                </w:rPr>
                <w:t>‘</w:t>
              </w:r>
            </w:ins>
            <w:r>
              <w:rPr>
                <w:rFonts w:ascii="돋움" w:eastAsia="돋움" w:hAnsi="돋움" w:cs="돋움"/>
              </w:rPr>
              <w:t>추가하시겠습니까?' 라는 메세지를 출력하고 새로운 작업을 리스트에 표시한다.</w:t>
            </w:r>
          </w:p>
        </w:tc>
        <w:tc>
          <w:tcPr>
            <w:tcW w:w="898" w:type="dxa"/>
            <w:tcPrChange w:id="133" w:author="오윤 권" w:date="2023-06-01T20:23:00Z">
              <w:tcPr>
                <w:tcW w:w="898" w:type="dxa"/>
              </w:tcPr>
            </w:tcPrChange>
          </w:tcPr>
          <w:p w14:paraId="116BA6A9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5C52D1D" w14:textId="77777777" w:rsidTr="00AC29E8">
        <w:trPr>
          <w:trHeight w:val="338"/>
          <w:trPrChange w:id="134" w:author="오윤 권" w:date="2023-06-01T20:23:00Z">
            <w:trPr>
              <w:trHeight w:val="338"/>
            </w:trPr>
          </w:trPrChange>
        </w:trPr>
        <w:tc>
          <w:tcPr>
            <w:tcW w:w="1490" w:type="dxa"/>
            <w:tcPrChange w:id="135" w:author="오윤 권" w:date="2023-06-01T20:23:00Z">
              <w:tcPr>
                <w:tcW w:w="1490" w:type="dxa"/>
              </w:tcPr>
            </w:tcPrChange>
          </w:tcPr>
          <w:p w14:paraId="1DC20304" w14:textId="27804464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기존 작업 삭제</w:t>
            </w:r>
          </w:p>
        </w:tc>
        <w:tc>
          <w:tcPr>
            <w:tcW w:w="6095" w:type="dxa"/>
            <w:tcPrChange w:id="136" w:author="오윤 권" w:date="2023-06-01T20:23:00Z">
              <w:tcPr>
                <w:tcW w:w="6095" w:type="dxa"/>
              </w:tcPr>
            </w:tcPrChange>
          </w:tcPr>
          <w:p w14:paraId="36FA60EF" w14:textId="13ED1409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 xml:space="preserve">사용자는 기존의 삭제하고자 하는 작업을 선택하고 삭제버튼을 선택하면 시스템은 '삭제하시겠습니까?'라는 메세지를 출력하고 기존의 정보는 휴지통으로 이동한다. </w:t>
            </w:r>
            <w:ins w:id="137" w:author="오윤 권" w:date="2023-06-01T21:30:00Z">
              <w:r w:rsidR="009F296C">
                <w:rPr>
                  <w:rFonts w:ascii="돋움" w:eastAsia="돋움" w:hAnsi="돋움" w:cs="돋움" w:hint="eastAsia"/>
                </w:rPr>
                <w:t>아니요</w:t>
              </w:r>
            </w:ins>
            <w:del w:id="138" w:author="오윤 권" w:date="2023-06-01T21:30:00Z">
              <w:r w:rsidDel="009F296C">
                <w:rPr>
                  <w:rFonts w:ascii="돋움" w:eastAsia="돋움" w:hAnsi="돋움" w:cs="돋움"/>
                </w:rPr>
                <w:delText>취소</w:delText>
              </w:r>
            </w:del>
            <w:r>
              <w:rPr>
                <w:rFonts w:ascii="돋움" w:eastAsia="돋움" w:hAnsi="돋움" w:cs="돋움"/>
              </w:rPr>
              <w:t xml:space="preserve"> 버튼을 선택한 경우 현재의 페이지로 되돌아간다.</w:t>
            </w:r>
          </w:p>
        </w:tc>
        <w:tc>
          <w:tcPr>
            <w:tcW w:w="898" w:type="dxa"/>
            <w:tcPrChange w:id="139" w:author="오윤 권" w:date="2023-06-01T20:23:00Z">
              <w:tcPr>
                <w:tcW w:w="898" w:type="dxa"/>
              </w:tcPr>
            </w:tcPrChange>
          </w:tcPr>
          <w:p w14:paraId="3E65784E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2E02475" w14:textId="77777777" w:rsidTr="00AC29E8">
        <w:trPr>
          <w:trHeight w:val="353"/>
          <w:trPrChange w:id="140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141" w:author="오윤 권" w:date="2023-06-01T20:23:00Z">
              <w:tcPr>
                <w:tcW w:w="1490" w:type="dxa"/>
              </w:tcPr>
            </w:tcPrChange>
          </w:tcPr>
          <w:p w14:paraId="08609724" w14:textId="0567E19F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>기존 작업 수정</w:t>
            </w:r>
          </w:p>
        </w:tc>
        <w:tc>
          <w:tcPr>
            <w:tcW w:w="6095" w:type="dxa"/>
            <w:tcPrChange w:id="142" w:author="오윤 권" w:date="2023-06-01T20:23:00Z">
              <w:tcPr>
                <w:tcW w:w="6095" w:type="dxa"/>
              </w:tcPr>
            </w:tcPrChange>
          </w:tcPr>
          <w:p w14:paraId="7C92FF3D" w14:textId="2F024D02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/>
              </w:rPr>
              <w:t xml:space="preserve">사용자는 기존의 수정하고자 하는 작업을 선택하고 작업을 수정하고 확인을 선택하면 시스템은 '수정하시겠습니까?'라는 메세지를 출력하고 바뀐 정보로 작업을 수정한다. </w:t>
            </w:r>
            <w:ins w:id="143" w:author="오윤 권" w:date="2023-06-01T21:31:00Z">
              <w:r w:rsidR="009F296C">
                <w:rPr>
                  <w:rFonts w:ascii="돋움" w:eastAsia="돋움" w:hAnsi="돋움" w:cs="돋움" w:hint="eastAsia"/>
                </w:rPr>
                <w:t>아니요</w:t>
              </w:r>
            </w:ins>
            <w:del w:id="144" w:author="오윤 권" w:date="2023-06-01T21:31:00Z">
              <w:r w:rsidDel="009F296C">
                <w:rPr>
                  <w:rFonts w:ascii="돋움" w:eastAsia="돋움" w:hAnsi="돋움" w:cs="돋움"/>
                </w:rPr>
                <w:delText>취소</w:delText>
              </w:r>
            </w:del>
            <w:r>
              <w:rPr>
                <w:rFonts w:ascii="돋움" w:eastAsia="돋움" w:hAnsi="돋움" w:cs="돋움"/>
              </w:rPr>
              <w:t xml:space="preserve"> 버튼을 선택한 경우 시스템은 </w:t>
            </w:r>
            <w:del w:id="145" w:author="오윤 권" w:date="2023-06-01T21:33:00Z">
              <w:r w:rsidDel="003D33B4">
                <w:rPr>
                  <w:rFonts w:ascii="돋움" w:eastAsia="돋움" w:hAnsi="돋움" w:cs="돋움"/>
                </w:rPr>
                <w:delText>'취소를 선택하신 경우</w:delText>
              </w:r>
            </w:del>
            <w:r>
              <w:rPr>
                <w:rFonts w:ascii="돋움" w:eastAsia="돋움" w:hAnsi="돋움" w:cs="돋움"/>
              </w:rPr>
              <w:t xml:space="preserve"> </w:t>
            </w:r>
            <w:ins w:id="146" w:author="오윤 권" w:date="2023-06-01T20:33:00Z">
              <w:r w:rsidR="00042103">
                <w:rPr>
                  <w:rFonts w:ascii="돋움" w:eastAsia="돋움" w:hAnsi="돋움" w:cs="돋움" w:hint="eastAsia"/>
                </w:rPr>
                <w:t>기존의 작업으로 돌아간다.</w:t>
              </w:r>
            </w:ins>
            <w:del w:id="147" w:author="오윤 권" w:date="2023-06-01T20:33:00Z">
              <w:r w:rsidDel="00042103">
                <w:rPr>
                  <w:rFonts w:ascii="돋움" w:eastAsia="돋움" w:hAnsi="돋움" w:cs="돋움"/>
                </w:rPr>
                <w:delText>글이 변경되지 않습니다.'라는 메세지를 출력한 후 기존의 작업으로 돌아간다.</w:delText>
              </w:r>
            </w:del>
          </w:p>
        </w:tc>
        <w:tc>
          <w:tcPr>
            <w:tcW w:w="898" w:type="dxa"/>
            <w:tcPrChange w:id="148" w:author="오윤 권" w:date="2023-06-01T20:23:00Z">
              <w:tcPr>
                <w:tcW w:w="898" w:type="dxa"/>
              </w:tcPr>
            </w:tcPrChange>
          </w:tcPr>
          <w:p w14:paraId="2E56CC16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BF49A5E" w14:textId="77777777" w:rsidTr="00AC29E8">
        <w:trPr>
          <w:trHeight w:val="353"/>
          <w:trPrChange w:id="149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150" w:author="오윤 권" w:date="2023-06-01T20:23:00Z">
              <w:tcPr>
                <w:tcW w:w="1490" w:type="dxa"/>
              </w:tcPr>
            </w:tcPrChange>
          </w:tcPr>
          <w:p w14:paraId="62D3BFC4" w14:textId="51D2E91B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 내에 사진 추가</w:t>
            </w:r>
          </w:p>
        </w:tc>
        <w:tc>
          <w:tcPr>
            <w:tcW w:w="6095" w:type="dxa"/>
            <w:tcPrChange w:id="151" w:author="오윤 권" w:date="2023-06-01T20:23:00Z">
              <w:tcPr>
                <w:tcW w:w="6095" w:type="dxa"/>
              </w:tcPr>
            </w:tcPrChange>
          </w:tcPr>
          <w:p w14:paraId="7070BD15" w14:textId="2DE85326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 내에 사진을 첨부</w:t>
            </w:r>
            <w:ins w:id="152" w:author="오윤 권" w:date="2023-06-05T22:58:00Z">
              <w:r w:rsidR="00E7649C">
                <w:rPr>
                  <w:rFonts w:ascii="돋움" w:eastAsia="돋움" w:hAnsi="돋움" w:cs="돋움" w:hint="eastAsia"/>
                </w:rPr>
                <w:t>한다.</w:t>
              </w:r>
            </w:ins>
            <w:del w:id="153" w:author="오윤 권" w:date="2023-06-01T21:33:00Z">
              <w:r w:rsidDel="003D33B4">
                <w:rPr>
                  <w:rFonts w:ascii="돋움" w:eastAsia="돋움" w:hAnsi="돋움" w:cs="돋움"/>
                </w:rPr>
                <w:delText xml:space="preserve">할 수 </w:delText>
              </w:r>
            </w:del>
            <w:del w:id="154" w:author="오윤 권" w:date="2023-06-01T21:32:00Z">
              <w:r w:rsidDel="003D33B4">
                <w:rPr>
                  <w:rFonts w:ascii="돋움" w:eastAsia="돋움" w:hAnsi="돋움" w:cs="돋움"/>
                </w:rPr>
                <w:delText>있게 한</w:delText>
              </w:r>
            </w:del>
            <w:del w:id="155" w:author="오윤 권" w:date="2023-06-05T22:58:00Z">
              <w:r w:rsidDel="00E7649C">
                <w:rPr>
                  <w:rFonts w:ascii="돋움" w:eastAsia="돋움" w:hAnsi="돋움" w:cs="돋움"/>
                </w:rPr>
                <w:delText>다.</w:delText>
              </w:r>
            </w:del>
          </w:p>
        </w:tc>
        <w:tc>
          <w:tcPr>
            <w:tcW w:w="898" w:type="dxa"/>
            <w:tcPrChange w:id="156" w:author="오윤 권" w:date="2023-06-01T20:23:00Z">
              <w:tcPr>
                <w:tcW w:w="898" w:type="dxa"/>
              </w:tcPr>
            </w:tcPrChange>
          </w:tcPr>
          <w:p w14:paraId="3012CAA3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10C6A356" w14:textId="77777777" w:rsidTr="00AC29E8">
        <w:trPr>
          <w:trHeight w:val="353"/>
          <w:trPrChange w:id="157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158" w:author="오윤 권" w:date="2023-06-01T20:23:00Z">
              <w:tcPr>
                <w:tcW w:w="1490" w:type="dxa"/>
              </w:tcPr>
            </w:tcPrChange>
          </w:tcPr>
          <w:p w14:paraId="3075CC57" w14:textId="2F74C661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작업에 추가</w:t>
            </w:r>
            <w:r>
              <w:rPr>
                <w:rFonts w:ascii="돋움" w:eastAsia="돋움" w:hAnsi="돋움" w:cs="돋움"/>
              </w:rPr>
              <w:lastRenderedPageBreak/>
              <w:t>한 사진 삭제</w:t>
            </w:r>
          </w:p>
        </w:tc>
        <w:tc>
          <w:tcPr>
            <w:tcW w:w="6095" w:type="dxa"/>
            <w:tcPrChange w:id="159" w:author="오윤 권" w:date="2023-06-01T20:23:00Z">
              <w:tcPr>
                <w:tcW w:w="6095" w:type="dxa"/>
              </w:tcPr>
            </w:tcPrChange>
          </w:tcPr>
          <w:p w14:paraId="322CF8A1" w14:textId="0D3E1FB1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lastRenderedPageBreak/>
              <w:t>작업 내에 첨부된 사진을 삭제</w:t>
            </w:r>
            <w:ins w:id="160" w:author="오윤 권" w:date="2023-06-01T21:32:00Z">
              <w:r w:rsidR="003D33B4">
                <w:rPr>
                  <w:rFonts w:ascii="돋움" w:eastAsia="돋움" w:hAnsi="돋움" w:cs="돋움" w:hint="eastAsia"/>
                </w:rPr>
                <w:t>한</w:t>
              </w:r>
            </w:ins>
            <w:del w:id="161" w:author="오윤 권" w:date="2023-06-01T21:32:00Z">
              <w:r w:rsidDel="003D33B4">
                <w:rPr>
                  <w:rFonts w:ascii="돋움" w:eastAsia="돋움" w:hAnsi="돋움" w:cs="돋움"/>
                </w:rPr>
                <w:delText xml:space="preserve"> 할 수 있</w:delText>
              </w:r>
            </w:del>
            <w:r>
              <w:rPr>
                <w:rFonts w:ascii="돋움" w:eastAsia="돋움" w:hAnsi="돋움" w:cs="돋움"/>
              </w:rPr>
              <w:t>다.</w:t>
            </w:r>
          </w:p>
        </w:tc>
        <w:tc>
          <w:tcPr>
            <w:tcW w:w="898" w:type="dxa"/>
            <w:tcPrChange w:id="162" w:author="오윤 권" w:date="2023-06-01T20:23:00Z">
              <w:tcPr>
                <w:tcW w:w="898" w:type="dxa"/>
              </w:tcPr>
            </w:tcPrChange>
          </w:tcPr>
          <w:p w14:paraId="024AF5DC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5147CC59" w14:textId="77777777" w:rsidTr="00AC29E8">
        <w:trPr>
          <w:trHeight w:val="353"/>
          <w:trPrChange w:id="163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164" w:author="오윤 권" w:date="2023-06-01T20:23:00Z">
              <w:tcPr>
                <w:tcW w:w="1490" w:type="dxa"/>
              </w:tcPr>
            </w:tcPrChange>
          </w:tcPr>
          <w:p w14:paraId="5A5E31CC" w14:textId="4A7754DD" w:rsidR="00ED4310" w:rsidRDefault="00ED4310" w:rsidP="00ED4310">
            <w:pPr>
              <w:jc w:val="center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작업 리스트에서 정렬 기준을 선택하여 정렬(완료, 미완료)</w:t>
            </w:r>
          </w:p>
        </w:tc>
        <w:tc>
          <w:tcPr>
            <w:tcW w:w="6095" w:type="dxa"/>
            <w:tcPrChange w:id="165" w:author="오윤 권" w:date="2023-06-01T20:23:00Z">
              <w:tcPr>
                <w:tcW w:w="6095" w:type="dxa"/>
              </w:tcPr>
            </w:tcPrChange>
          </w:tcPr>
          <w:p w14:paraId="6AA94C5A" w14:textId="0D4FFC05" w:rsidR="00ED4310" w:rsidRDefault="003D5744" w:rsidP="00ED4310">
            <w:pPr>
              <w:jc w:val="center"/>
              <w:rPr>
                <w:rFonts w:ascii="돋움" w:eastAsia="돋움" w:hAnsi="돋움" w:cs="돋움"/>
              </w:rPr>
            </w:pPr>
            <w:ins w:id="166" w:author="오윤 권" w:date="2023-06-01T21:32:00Z">
              <w:r>
                <w:rPr>
                  <w:rFonts w:ascii="돋움" w:eastAsia="돋움" w:hAnsi="돋움" w:cs="돋움"/>
                </w:rPr>
                <w:t xml:space="preserve">기준(완료, 미완료)을 선택하여 완료 표시된 작업들, </w:t>
              </w:r>
              <w:r>
                <w:rPr>
                  <w:rFonts w:ascii="돋움" w:eastAsia="돋움" w:hAnsi="돋움" w:cs="돋움" w:hint="eastAsia"/>
                </w:rPr>
                <w:t>미</w:t>
              </w:r>
              <w:r>
                <w:rPr>
                  <w:rFonts w:ascii="돋움" w:eastAsia="돋움" w:hAnsi="돋움" w:cs="돋움"/>
                </w:rPr>
                <w:t xml:space="preserve">완료 </w:t>
              </w:r>
              <w:r>
                <w:rPr>
                  <w:rFonts w:ascii="돋움" w:eastAsia="돋움" w:hAnsi="돋움" w:cs="돋움" w:hint="eastAsia"/>
                </w:rPr>
                <w:t xml:space="preserve">된 </w:t>
              </w:r>
              <w:r>
                <w:rPr>
                  <w:rFonts w:ascii="돋움" w:eastAsia="돋움" w:hAnsi="돋움" w:cs="돋움"/>
                </w:rPr>
                <w:t xml:space="preserve">작업들을 </w:t>
              </w:r>
              <w:r>
                <w:rPr>
                  <w:rFonts w:ascii="돋움" w:eastAsia="돋움" w:hAnsi="돋움" w:cs="돋움" w:hint="eastAsia"/>
                </w:rPr>
                <w:t>보여준다.</w:t>
              </w:r>
            </w:ins>
            <w:del w:id="167" w:author="오윤 권" w:date="2023-06-01T21:32:00Z">
              <w:r w:rsidR="00ED4310" w:rsidDel="003D5744">
                <w:rPr>
                  <w:rFonts w:ascii="돋움" w:eastAsia="돋움" w:hAnsi="돋움" w:cs="돋움"/>
                </w:rPr>
                <w:delText>기준(완료, 미완료)을 선택하여 완료 표시된 작업들, 완료 표시되지 않은 작업들을 보여주고 완료되거나 미완료된 작업들이 없다면, 없다는 메시지 출력한다.</w:delText>
              </w:r>
            </w:del>
          </w:p>
        </w:tc>
        <w:tc>
          <w:tcPr>
            <w:tcW w:w="898" w:type="dxa"/>
            <w:tcPrChange w:id="168" w:author="오윤 권" w:date="2023-06-01T20:23:00Z">
              <w:tcPr>
                <w:tcW w:w="898" w:type="dxa"/>
              </w:tcPr>
            </w:tcPrChange>
          </w:tcPr>
          <w:p w14:paraId="7BE31273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44BAECA5" w14:textId="77777777" w:rsidTr="00AC29E8">
        <w:trPr>
          <w:trHeight w:val="353"/>
          <w:trPrChange w:id="169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170" w:author="오윤 권" w:date="2023-06-01T20:23:00Z">
              <w:tcPr>
                <w:tcW w:w="1490" w:type="dxa"/>
              </w:tcPr>
            </w:tcPrChange>
          </w:tcPr>
          <w:p w14:paraId="29FC1AE3" w14:textId="5DBBFE19" w:rsidR="00ED4310" w:rsidRDefault="00044EE9" w:rsidP="00ED4310">
            <w:pPr>
              <w:jc w:val="center"/>
              <w:rPr>
                <w:rFonts w:ascii="돋움" w:eastAsia="돋움" w:hAnsi="돋움" w:cs="돋움"/>
              </w:rPr>
            </w:pPr>
            <w:ins w:id="171" w:author="오윤 권" w:date="2023-06-01T21:14:00Z">
              <w:r>
                <w:rPr>
                  <w:rFonts w:ascii="돋움" w:eastAsia="돋움" w:hAnsi="돋움" w:cs="돋움" w:hint="eastAsia"/>
                </w:rPr>
                <w:t>폴더</w:t>
              </w:r>
            </w:ins>
            <w:del w:id="172" w:author="오윤 권" w:date="2023-06-01T20:39:00Z">
              <w:r w:rsidR="00ED4310" w:rsidDel="00B163C1">
                <w:rPr>
                  <w:rFonts w:ascii="돋움" w:eastAsia="돋움" w:hAnsi="돋움" w:cs="돋움"/>
                </w:rPr>
                <w:delText>작업</w:delText>
              </w:r>
            </w:del>
            <w:r w:rsidR="00ED4310">
              <w:rPr>
                <w:rFonts w:ascii="돋움" w:eastAsia="돋움" w:hAnsi="돋움" w:cs="돋움"/>
              </w:rPr>
              <w:t xml:space="preserve"> </w:t>
            </w:r>
            <w:del w:id="173" w:author="오윤 권" w:date="2023-06-01T20:36:00Z">
              <w:r w:rsidR="00ED4310" w:rsidDel="00B163C1">
                <w:rPr>
                  <w:rFonts w:ascii="돋움" w:eastAsia="돋움" w:hAnsi="돋움" w:cs="돋움"/>
                </w:rPr>
                <w:delText xml:space="preserve">폴더 </w:delText>
              </w:r>
            </w:del>
            <w:r w:rsidR="00ED4310">
              <w:rPr>
                <w:rFonts w:ascii="돋움" w:eastAsia="돋움" w:hAnsi="돋움" w:cs="돋움"/>
              </w:rPr>
              <w:t>생성</w:t>
            </w:r>
          </w:p>
        </w:tc>
        <w:tc>
          <w:tcPr>
            <w:tcW w:w="6095" w:type="dxa"/>
            <w:tcPrChange w:id="174" w:author="오윤 권" w:date="2023-06-01T20:23:00Z">
              <w:tcPr>
                <w:tcW w:w="6095" w:type="dxa"/>
              </w:tcPr>
            </w:tcPrChange>
          </w:tcPr>
          <w:p w14:paraId="47A04A76" w14:textId="0DF1BE44" w:rsidR="00ED4310" w:rsidRDefault="00044EE9" w:rsidP="00ED4310">
            <w:pPr>
              <w:jc w:val="center"/>
              <w:rPr>
                <w:rFonts w:ascii="돋움" w:eastAsia="돋움" w:hAnsi="돋움" w:cs="돋움"/>
              </w:rPr>
            </w:pPr>
            <w:ins w:id="175" w:author="오윤 권" w:date="2023-06-01T21:14:00Z">
              <w:r>
                <w:rPr>
                  <w:rFonts w:ascii="돋움" w:eastAsia="돋움" w:hAnsi="돋움" w:cs="돋움" w:hint="eastAsia"/>
                </w:rPr>
                <w:t>폴더</w:t>
              </w:r>
            </w:ins>
            <w:ins w:id="176" w:author="오윤 권" w:date="2023-06-01T20:39:00Z">
              <w:r w:rsidR="00B163C1">
                <w:rPr>
                  <w:rFonts w:ascii="돋움" w:eastAsia="돋움" w:hAnsi="돋움" w:cs="돋움" w:hint="eastAsia"/>
                </w:rPr>
                <w:t>를</w:t>
              </w:r>
            </w:ins>
            <w:ins w:id="177" w:author="오윤 권" w:date="2023-06-02T01:48:00Z">
              <w:r w:rsidR="001F0D4A">
                <w:rPr>
                  <w:rFonts w:ascii="돋움" w:eastAsia="돋움" w:hAnsi="돋움" w:cs="돋움" w:hint="eastAsia"/>
                </w:rPr>
                <w:t xml:space="preserve"> </w:t>
              </w:r>
            </w:ins>
            <w:del w:id="178" w:author="오윤 권" w:date="2023-06-01T20:36:00Z">
              <w:r w:rsidR="00ED4310" w:rsidDel="00B163C1">
                <w:rPr>
                  <w:rFonts w:ascii="돋움" w:eastAsia="돋움" w:hAnsi="돋움" w:cs="돋움" w:hint="eastAsia"/>
                </w:rPr>
                <w:delText xml:space="preserve">폴더를 </w:delText>
              </w:r>
            </w:del>
            <w:r w:rsidR="00ED4310">
              <w:rPr>
                <w:rFonts w:ascii="돋움" w:eastAsia="돋움" w:hAnsi="돋움" w:cs="돋움" w:hint="eastAsia"/>
              </w:rPr>
              <w:t>생성하고 그 안에</w:t>
            </w:r>
            <w:del w:id="179" w:author="오윤 권" w:date="2023-06-01T20:39:00Z">
              <w:r w:rsidR="00ED4310" w:rsidDel="00B163C1">
                <w:rPr>
                  <w:rFonts w:ascii="돋움" w:eastAsia="돋움" w:hAnsi="돋움" w:cs="돋움" w:hint="eastAsia"/>
                </w:rPr>
                <w:delText xml:space="preserve"> </w:delText>
              </w:r>
            </w:del>
            <w:ins w:id="180" w:author="오윤 권" w:date="2023-06-01T20:39:00Z">
              <w:r w:rsidR="00B163C1">
                <w:rPr>
                  <w:rFonts w:ascii="돋움" w:eastAsia="돋움" w:hAnsi="돋움" w:cs="돋움" w:hint="eastAsia"/>
                </w:rPr>
                <w:t xml:space="preserve"> </w:t>
              </w:r>
            </w:ins>
            <w:r w:rsidR="00ED4310">
              <w:rPr>
                <w:rFonts w:ascii="돋움" w:eastAsia="돋움" w:hAnsi="돋움" w:cs="돋움" w:hint="eastAsia"/>
              </w:rPr>
              <w:t xml:space="preserve">작업들을 </w:t>
            </w:r>
            <w:del w:id="181" w:author="오윤 권" w:date="2023-06-01T21:33:00Z">
              <w:r w:rsidR="00ED4310" w:rsidDel="003D33B4">
                <w:rPr>
                  <w:rFonts w:ascii="돋움" w:eastAsia="돋움" w:hAnsi="돋움" w:cs="돋움" w:hint="eastAsia"/>
                </w:rPr>
                <w:delText>넣을 수 있</w:delText>
              </w:r>
            </w:del>
            <w:del w:id="182" w:author="오윤 권" w:date="2023-06-01T20:39:00Z">
              <w:r w:rsidR="00ED4310" w:rsidDel="00B163C1">
                <w:rPr>
                  <w:rFonts w:ascii="돋움" w:eastAsia="돋움" w:hAnsi="돋움" w:cs="돋움" w:hint="eastAsia"/>
                </w:rPr>
                <w:delText>게 한</w:delText>
              </w:r>
            </w:del>
            <w:del w:id="183" w:author="오윤 권" w:date="2023-06-01T21:33:00Z">
              <w:r w:rsidR="00ED4310" w:rsidDel="003D33B4">
                <w:rPr>
                  <w:rFonts w:ascii="돋움" w:eastAsia="돋움" w:hAnsi="돋움" w:cs="돋움" w:hint="eastAsia"/>
                </w:rPr>
                <w:delText>다</w:delText>
              </w:r>
            </w:del>
            <w:ins w:id="184" w:author="오윤 권" w:date="2023-06-01T21:33:00Z">
              <w:r w:rsidR="003D33B4">
                <w:rPr>
                  <w:rFonts w:ascii="돋움" w:eastAsia="돋움" w:hAnsi="돋움" w:cs="돋움" w:hint="eastAsia"/>
                </w:rPr>
                <w:t>넣는다</w:t>
              </w:r>
            </w:ins>
            <w:r w:rsidR="00ED4310">
              <w:rPr>
                <w:rFonts w:ascii="돋움" w:eastAsia="돋움" w:hAnsi="돋움" w:cs="돋움" w:hint="eastAsia"/>
              </w:rPr>
              <w:t>.</w:t>
            </w:r>
          </w:p>
        </w:tc>
        <w:tc>
          <w:tcPr>
            <w:tcW w:w="898" w:type="dxa"/>
            <w:tcPrChange w:id="185" w:author="오윤 권" w:date="2023-06-01T20:23:00Z">
              <w:tcPr>
                <w:tcW w:w="898" w:type="dxa"/>
              </w:tcPr>
            </w:tcPrChange>
          </w:tcPr>
          <w:p w14:paraId="6B555C18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14:paraId="4E3DAB67" w14:textId="77777777" w:rsidTr="00AC29E8">
        <w:trPr>
          <w:trHeight w:val="353"/>
          <w:trPrChange w:id="186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187" w:author="오윤 권" w:date="2023-06-01T20:23:00Z">
              <w:tcPr>
                <w:tcW w:w="1490" w:type="dxa"/>
              </w:tcPr>
            </w:tcPrChange>
          </w:tcPr>
          <w:p w14:paraId="76D55427" w14:textId="71540BB8" w:rsidR="00ED4310" w:rsidRDefault="001F0D4A" w:rsidP="00ED4310">
            <w:pPr>
              <w:jc w:val="center"/>
              <w:rPr>
                <w:rFonts w:ascii="돋움" w:eastAsia="돋움" w:hAnsi="돋움" w:cs="돋움"/>
              </w:rPr>
            </w:pPr>
            <w:ins w:id="188" w:author="오윤 권" w:date="2023-06-02T01:47:00Z">
              <w:r>
                <w:rPr>
                  <w:rFonts w:ascii="돋움" w:eastAsia="돋움" w:hAnsi="돋움" w:cs="돋움" w:hint="eastAsia"/>
                </w:rPr>
                <w:t>폴더 삭제</w:t>
              </w:r>
            </w:ins>
            <w:del w:id="189" w:author="오윤 권" w:date="2023-06-02T01:47:00Z">
              <w:r w:rsidR="00ED4310" w:rsidDel="001F0D4A">
                <w:rPr>
                  <w:rFonts w:ascii="돋움" w:eastAsia="돋움" w:hAnsi="돋움" w:cs="돋움" w:hint="eastAsia"/>
                </w:rPr>
                <w:delText>작업 마감 날짜 선택</w:delText>
              </w:r>
            </w:del>
          </w:p>
        </w:tc>
        <w:tc>
          <w:tcPr>
            <w:tcW w:w="6095" w:type="dxa"/>
            <w:tcPrChange w:id="190" w:author="오윤 권" w:date="2023-06-01T20:23:00Z">
              <w:tcPr>
                <w:tcW w:w="6095" w:type="dxa"/>
              </w:tcPr>
            </w:tcPrChange>
          </w:tcPr>
          <w:p w14:paraId="710A4DFB" w14:textId="53D646F0" w:rsidR="00ED4310" w:rsidRDefault="001F0D4A" w:rsidP="00ED4310">
            <w:pPr>
              <w:jc w:val="center"/>
              <w:rPr>
                <w:rFonts w:ascii="돋움" w:eastAsia="돋움" w:hAnsi="돋움" w:cs="돋움"/>
              </w:rPr>
            </w:pPr>
            <w:ins w:id="191" w:author="오윤 권" w:date="2023-06-02T01:47:00Z">
              <w:r>
                <w:rPr>
                  <w:rFonts w:hint="eastAsia"/>
                </w:rPr>
                <w:t>기존에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생성한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폴더를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삭제한다</w:t>
              </w:r>
              <w:r>
                <w:rPr>
                  <w:rFonts w:hint="eastAsia"/>
                </w:rPr>
                <w:t xml:space="preserve">. </w:t>
              </w:r>
              <w:r>
                <w:rPr>
                  <w:rFonts w:hint="eastAsia"/>
                </w:rPr>
                <w:t>폴더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폴더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내에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있던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작업들은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삭제되지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않고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유지된다</w:t>
              </w:r>
              <w:r>
                <w:rPr>
                  <w:rFonts w:hint="eastAsia"/>
                </w:rPr>
                <w:t>.</w:t>
              </w:r>
            </w:ins>
            <w:del w:id="192" w:author="오윤 권" w:date="2023-06-02T01:47:00Z">
              <w:r w:rsidR="00ED4310" w:rsidDel="001F0D4A">
                <w:delText>마감</w:delText>
              </w:r>
              <w:r w:rsidR="00ED4310" w:rsidDel="001F0D4A">
                <w:delText xml:space="preserve"> </w:delText>
              </w:r>
              <w:r w:rsidR="00ED4310" w:rsidDel="001F0D4A">
                <w:delText>날짜를</w:delText>
              </w:r>
              <w:r w:rsidR="00ED4310" w:rsidDel="001F0D4A">
                <w:delText xml:space="preserve"> </w:delText>
              </w:r>
              <w:r w:rsidR="00ED4310" w:rsidDel="001F0D4A">
                <w:delText>설정하여</w:delText>
              </w:r>
              <w:r w:rsidR="00ED4310" w:rsidDel="001F0D4A">
                <w:delText xml:space="preserve"> </w:delText>
              </w:r>
              <w:r w:rsidR="00ED4310" w:rsidDel="001F0D4A">
                <w:delText>업무가</w:delText>
              </w:r>
              <w:r w:rsidR="00ED4310" w:rsidDel="001F0D4A">
                <w:delText xml:space="preserve"> </w:delText>
              </w:r>
              <w:r w:rsidR="00ED4310" w:rsidDel="001F0D4A">
                <w:delText>며칠정도</w:delText>
              </w:r>
              <w:r w:rsidR="00ED4310" w:rsidDel="001F0D4A">
                <w:delText xml:space="preserve"> </w:delText>
              </w:r>
              <w:r w:rsidR="00ED4310" w:rsidDel="001F0D4A">
                <w:delText>남았는지</w:delText>
              </w:r>
              <w:r w:rsidR="00ED4310" w:rsidDel="001F0D4A">
                <w:delText xml:space="preserve"> </w:delText>
              </w:r>
            </w:del>
            <w:del w:id="193" w:author="오윤 권" w:date="2023-06-01T21:33:00Z">
              <w:r w:rsidR="00ED4310" w:rsidDel="003D33B4">
                <w:rPr>
                  <w:rFonts w:hint="eastAsia"/>
                </w:rPr>
                <w:delText>알</w:delText>
              </w:r>
              <w:r w:rsidR="00ED4310" w:rsidDel="003D33B4">
                <w:rPr>
                  <w:rFonts w:hint="eastAsia"/>
                </w:rPr>
                <w:delText xml:space="preserve"> </w:delText>
              </w:r>
              <w:r w:rsidR="00ED4310" w:rsidDel="003D33B4">
                <w:rPr>
                  <w:rFonts w:hint="eastAsia"/>
                </w:rPr>
                <w:delText>수</w:delText>
              </w:r>
              <w:r w:rsidR="00ED4310" w:rsidDel="003D33B4">
                <w:rPr>
                  <w:rFonts w:hint="eastAsia"/>
                </w:rPr>
                <w:delText xml:space="preserve"> </w:delText>
              </w:r>
              <w:r w:rsidR="00ED4310" w:rsidDel="003D33B4">
                <w:rPr>
                  <w:rFonts w:hint="eastAsia"/>
                </w:rPr>
                <w:delText>있다</w:delText>
              </w:r>
            </w:del>
            <w:del w:id="194" w:author="오윤 권" w:date="2023-06-02T01:47:00Z">
              <w:r w:rsidR="00ED4310" w:rsidDel="001F0D4A">
                <w:delText>.</w:delText>
              </w:r>
            </w:del>
          </w:p>
        </w:tc>
        <w:tc>
          <w:tcPr>
            <w:tcW w:w="898" w:type="dxa"/>
            <w:tcPrChange w:id="195" w:author="오윤 권" w:date="2023-06-01T20:23:00Z">
              <w:tcPr>
                <w:tcW w:w="898" w:type="dxa"/>
              </w:tcPr>
            </w:tcPrChange>
          </w:tcPr>
          <w:p w14:paraId="335E9317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ED4310" w:rsidRPr="00D54A11" w:rsidDel="006672EF" w14:paraId="2DFF72B9" w14:textId="7F54C6B1" w:rsidTr="00AC29E8">
        <w:trPr>
          <w:trHeight w:val="353"/>
          <w:del w:id="196" w:author="오윤 권" w:date="2023-06-01T21:55:00Z"/>
          <w:trPrChange w:id="197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198" w:author="오윤 권" w:date="2023-06-01T20:23:00Z">
              <w:tcPr>
                <w:tcW w:w="1490" w:type="dxa"/>
              </w:tcPr>
            </w:tcPrChange>
          </w:tcPr>
          <w:p w14:paraId="61FE1810" w14:textId="1AAD10CB" w:rsidR="00ED4310" w:rsidDel="006672EF" w:rsidRDefault="00ED4310" w:rsidP="00ED4310">
            <w:pPr>
              <w:jc w:val="center"/>
              <w:rPr>
                <w:del w:id="199" w:author="오윤 권" w:date="2023-06-01T21:55:00Z"/>
                <w:rFonts w:ascii="돋움" w:eastAsia="돋움" w:hAnsi="돋움" w:cs="돋움"/>
              </w:rPr>
            </w:pPr>
            <w:del w:id="200" w:author="오윤 권" w:date="2023-06-01T21:55:00Z">
              <w:r w:rsidDel="006672EF">
                <w:rPr>
                  <w:rFonts w:ascii="돋움" w:eastAsia="돋움" w:hAnsi="돋움" w:cs="돋움" w:hint="eastAsia"/>
                </w:rPr>
                <w:delText>작업 마감 날짜알림 설정</w:delText>
              </w:r>
            </w:del>
          </w:p>
        </w:tc>
        <w:tc>
          <w:tcPr>
            <w:tcW w:w="6095" w:type="dxa"/>
            <w:tcPrChange w:id="201" w:author="오윤 권" w:date="2023-06-01T20:23:00Z">
              <w:tcPr>
                <w:tcW w:w="6095" w:type="dxa"/>
              </w:tcPr>
            </w:tcPrChange>
          </w:tcPr>
          <w:p w14:paraId="6BEE0E81" w14:textId="0391DD3A" w:rsidR="00ED4310" w:rsidDel="006672EF" w:rsidRDefault="00ED4310" w:rsidP="00ED4310">
            <w:pPr>
              <w:jc w:val="center"/>
              <w:rPr>
                <w:del w:id="202" w:author="오윤 권" w:date="2023-06-01T21:55:00Z"/>
              </w:rPr>
            </w:pPr>
            <w:del w:id="203" w:author="오윤 권" w:date="2023-06-01T21:55:00Z">
              <w:r w:rsidDel="006672EF">
                <w:delText>날짜</w:delText>
              </w:r>
              <w:r w:rsidDel="006672EF">
                <w:delText xml:space="preserve"> </w:delText>
              </w:r>
              <w:r w:rsidDel="006672EF">
                <w:delText>알림을</w:delText>
              </w:r>
              <w:r w:rsidDel="006672EF">
                <w:delText xml:space="preserve"> </w:delText>
              </w:r>
              <w:r w:rsidDel="006672EF">
                <w:delText>설정하여</w:delText>
              </w:r>
              <w:r w:rsidDel="006672EF">
                <w:delText xml:space="preserve"> </w:delText>
              </w:r>
              <w:r w:rsidDel="006672EF">
                <w:delText>마감</w:delText>
              </w:r>
              <w:r w:rsidDel="006672EF">
                <w:delText xml:space="preserve"> </w:delText>
              </w:r>
              <w:r w:rsidDel="006672EF">
                <w:delText>며칠전</w:delText>
              </w:r>
              <w:r w:rsidDel="006672EF">
                <w:delText xml:space="preserve"> </w:delText>
              </w:r>
              <w:r w:rsidDel="006672EF">
                <w:delText>원하는</w:delText>
              </w:r>
              <w:r w:rsidDel="006672EF">
                <w:delText xml:space="preserve"> </w:delText>
              </w:r>
              <w:r w:rsidDel="006672EF">
                <w:delText>시간에</w:delText>
              </w:r>
              <w:r w:rsidDel="006672EF">
                <w:delText xml:space="preserve"> </w:delText>
              </w:r>
              <w:r w:rsidDel="006672EF">
                <w:delText>며칠남았는지</w:delText>
              </w:r>
              <w:r w:rsidDel="006672EF">
                <w:delText xml:space="preserve"> </w:delText>
              </w:r>
              <w:r w:rsidDel="006672EF">
                <w:rPr>
                  <w:rFonts w:hint="eastAsia"/>
                </w:rPr>
                <w:delText>알림을</w:delText>
              </w:r>
            </w:del>
            <w:del w:id="204" w:author="오윤 권" w:date="2023-06-01T21:34:00Z">
              <w:r w:rsidDel="003D33B4">
                <w:rPr>
                  <w:rFonts w:hint="eastAsia"/>
                </w:rPr>
                <w:delText xml:space="preserve"> </w:delText>
              </w:r>
              <w:r w:rsidDel="003D33B4">
                <w:rPr>
                  <w:rFonts w:hint="eastAsia"/>
                </w:rPr>
                <w:delText>받을</w:delText>
              </w:r>
              <w:r w:rsidDel="003D33B4">
                <w:rPr>
                  <w:rFonts w:hint="eastAsia"/>
                </w:rPr>
                <w:delText xml:space="preserve"> </w:delText>
              </w:r>
              <w:r w:rsidDel="003D33B4">
                <w:rPr>
                  <w:rFonts w:hint="eastAsia"/>
                </w:rPr>
                <w:delText>수</w:delText>
              </w:r>
              <w:r w:rsidDel="003D33B4">
                <w:rPr>
                  <w:rFonts w:hint="eastAsia"/>
                </w:rPr>
                <w:delText xml:space="preserve"> </w:delText>
              </w:r>
              <w:r w:rsidDel="003D33B4">
                <w:rPr>
                  <w:rFonts w:hint="eastAsia"/>
                </w:rPr>
                <w:delText>있다</w:delText>
              </w:r>
            </w:del>
            <w:del w:id="205" w:author="오윤 권" w:date="2023-06-01T21:55:00Z">
              <w:r w:rsidDel="006672EF">
                <w:rPr>
                  <w:rFonts w:hint="eastAsia"/>
                </w:rPr>
                <w:delText>.</w:delText>
              </w:r>
            </w:del>
          </w:p>
        </w:tc>
        <w:tc>
          <w:tcPr>
            <w:tcW w:w="898" w:type="dxa"/>
            <w:tcPrChange w:id="206" w:author="오윤 권" w:date="2023-06-01T20:23:00Z">
              <w:tcPr>
                <w:tcW w:w="898" w:type="dxa"/>
              </w:tcPr>
            </w:tcPrChange>
          </w:tcPr>
          <w:p w14:paraId="26AF4BE6" w14:textId="0DE0ACE0" w:rsidR="00ED4310" w:rsidRPr="00D54A11" w:rsidDel="006672EF" w:rsidRDefault="00ED4310" w:rsidP="00ED4310">
            <w:pPr>
              <w:jc w:val="center"/>
              <w:rPr>
                <w:del w:id="207" w:author="오윤 권" w:date="2023-06-01T21:55:00Z"/>
                <w:rFonts w:ascii="돋움" w:eastAsia="돋움" w:hAnsi="돋움"/>
              </w:rPr>
            </w:pPr>
          </w:p>
        </w:tc>
      </w:tr>
      <w:tr w:rsidR="00ED4310" w:rsidRPr="00D54A11" w14:paraId="598A57D1" w14:textId="77777777" w:rsidTr="00AC29E8">
        <w:trPr>
          <w:trHeight w:val="353"/>
          <w:trPrChange w:id="208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209" w:author="오윤 권" w:date="2023-06-01T20:23:00Z">
              <w:tcPr>
                <w:tcW w:w="1490" w:type="dxa"/>
              </w:tcPr>
            </w:tcPrChange>
          </w:tcPr>
          <w:p w14:paraId="609ED683" w14:textId="656AB1E1" w:rsidR="00ED4310" w:rsidRDefault="001F0D4A" w:rsidP="00ED4310">
            <w:pPr>
              <w:jc w:val="center"/>
              <w:rPr>
                <w:rFonts w:ascii="돋움" w:eastAsia="돋움" w:hAnsi="돋움" w:cs="돋움"/>
              </w:rPr>
            </w:pPr>
            <w:ins w:id="210" w:author="오윤 권" w:date="2023-06-02T01:47:00Z">
              <w:r>
                <w:rPr>
                  <w:rFonts w:ascii="돋움" w:eastAsia="돋움" w:hAnsi="돋움" w:cs="돋움" w:hint="eastAsia"/>
                </w:rPr>
                <w:t>폴더 수정</w:t>
              </w:r>
            </w:ins>
            <w:del w:id="211" w:author="오윤 권" w:date="2023-06-02T01:47:00Z">
              <w:r w:rsidR="00ED4310" w:rsidDel="001F0D4A">
                <w:rPr>
                  <w:rFonts w:ascii="돋움" w:eastAsia="돋움" w:hAnsi="돋움" w:cs="돋움" w:hint="eastAsia"/>
                </w:rPr>
                <w:delText>다른 사용자들과 실시간 동기화</w:delText>
              </w:r>
            </w:del>
          </w:p>
        </w:tc>
        <w:tc>
          <w:tcPr>
            <w:tcW w:w="6095" w:type="dxa"/>
            <w:tcPrChange w:id="212" w:author="오윤 권" w:date="2023-06-01T20:23:00Z">
              <w:tcPr>
                <w:tcW w:w="6095" w:type="dxa"/>
              </w:tcPr>
            </w:tcPrChange>
          </w:tcPr>
          <w:p w14:paraId="48985680" w14:textId="798B58E2" w:rsidR="00ED4310" w:rsidRPr="00ED4310" w:rsidRDefault="001F0D4A" w:rsidP="00ED4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</w:rPr>
            </w:pPr>
            <w:ins w:id="213" w:author="오윤 권" w:date="2023-06-02T01:47:00Z">
              <w:r>
                <w:rPr>
                  <w:rFonts w:ascii="돋움" w:eastAsia="돋움" w:hAnsi="돋움" w:cs="돋움" w:hint="eastAsia"/>
                </w:rPr>
                <w:t>폴더 이름을 수정</w:t>
              </w:r>
            </w:ins>
            <w:ins w:id="214" w:author="오윤 권" w:date="2023-06-05T23:06:00Z">
              <w:r w:rsidR="00833BEE">
                <w:rPr>
                  <w:rFonts w:ascii="돋움" w:eastAsia="돋움" w:hAnsi="돋움" w:cs="돋움"/>
                </w:rPr>
                <w:t>한다</w:t>
              </w:r>
              <w:r w:rsidR="00833BEE">
                <w:rPr>
                  <w:rFonts w:ascii="돋움" w:eastAsia="돋움" w:hAnsi="돋움" w:cs="돋움" w:hint="eastAsia"/>
                </w:rPr>
                <w:t>.</w:t>
              </w:r>
            </w:ins>
            <w:del w:id="215" w:author="오윤 권" w:date="2023-06-02T01:47:00Z">
              <w:r w:rsidR="00ED4310" w:rsidDel="001F0D4A">
                <w:rPr>
                  <w:rFonts w:ascii="돋움" w:eastAsia="돋움" w:hAnsi="돋움" w:cs="돋움" w:hint="eastAsia"/>
                </w:rPr>
                <w:delText>다른 사용자들과 실시간 동기화를 통해 서로의 작업</w:delText>
              </w:r>
            </w:del>
            <w:del w:id="216" w:author="오윤 권" w:date="2023-06-01T21:35:00Z">
              <w:r w:rsidR="00ED4310" w:rsidDel="003D33B4">
                <w:rPr>
                  <w:rFonts w:ascii="돋움" w:eastAsia="돋움" w:hAnsi="돋움" w:cs="돋움" w:hint="eastAsia"/>
                </w:rPr>
                <w:delText xml:space="preserve">을 </w:delText>
              </w:r>
            </w:del>
            <w:del w:id="217" w:author="오윤 권" w:date="2023-06-01T21:34:00Z">
              <w:r w:rsidR="00ED4310" w:rsidDel="003D33B4">
                <w:rPr>
                  <w:rFonts w:ascii="돋움" w:eastAsia="돋움" w:hAnsi="돋움" w:cs="돋움" w:hint="eastAsia"/>
                </w:rPr>
                <w:delText>볼 수 있다</w:delText>
              </w:r>
            </w:del>
            <w:del w:id="218" w:author="오윤 권" w:date="2023-06-02T01:47:00Z">
              <w:r w:rsidR="00ED4310" w:rsidDel="001F0D4A">
                <w:rPr>
                  <w:rFonts w:ascii="돋움" w:eastAsia="돋움" w:hAnsi="돋움" w:cs="돋움" w:hint="eastAsia"/>
                </w:rPr>
                <w:delText>. 동기화를 끊을 시에는 서로 공유중이던 작업들이 사라진다.</w:delText>
              </w:r>
            </w:del>
          </w:p>
        </w:tc>
        <w:tc>
          <w:tcPr>
            <w:tcW w:w="898" w:type="dxa"/>
            <w:tcPrChange w:id="219" w:author="오윤 권" w:date="2023-06-01T20:23:00Z">
              <w:tcPr>
                <w:tcW w:w="898" w:type="dxa"/>
              </w:tcPr>
            </w:tcPrChange>
          </w:tcPr>
          <w:p w14:paraId="173B5075" w14:textId="77777777" w:rsidR="00ED4310" w:rsidRPr="00D54A11" w:rsidRDefault="00ED4310" w:rsidP="00ED4310">
            <w:pPr>
              <w:jc w:val="center"/>
              <w:rPr>
                <w:rFonts w:ascii="돋움" w:eastAsia="돋움" w:hAnsi="돋움"/>
              </w:rPr>
            </w:pPr>
          </w:p>
        </w:tc>
      </w:tr>
      <w:tr w:rsidR="001F0D4A" w:rsidRPr="00D54A11" w14:paraId="5B9C6BE5" w14:textId="77777777" w:rsidTr="00AC29E8">
        <w:trPr>
          <w:trHeight w:val="353"/>
          <w:trPrChange w:id="220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221" w:author="오윤 권" w:date="2023-06-01T20:23:00Z">
              <w:tcPr>
                <w:tcW w:w="1490" w:type="dxa"/>
              </w:tcPr>
            </w:tcPrChange>
          </w:tcPr>
          <w:p w14:paraId="6B79F517" w14:textId="2BF76273" w:rsidR="001F0D4A" w:rsidRDefault="001F0D4A" w:rsidP="001F0D4A">
            <w:pPr>
              <w:rPr>
                <w:rFonts w:ascii="돋움" w:eastAsia="돋움" w:hAnsi="돋움" w:cs="돋움"/>
              </w:rPr>
            </w:pPr>
            <w:ins w:id="222" w:author="오윤 권" w:date="2023-06-02T01:47:00Z">
              <w:r>
                <w:rPr>
                  <w:rFonts w:ascii="돋움" w:eastAsia="돋움" w:hAnsi="돋움" w:cs="돋움" w:hint="eastAsia"/>
                </w:rPr>
                <w:t>작업 마감 날짜 선택</w:t>
              </w:r>
            </w:ins>
            <w:del w:id="223" w:author="오윤 권" w:date="2023-06-02T01:47:00Z">
              <w:r w:rsidDel="001F0D4A">
                <w:rPr>
                  <w:rFonts w:ascii="돋움" w:eastAsia="돋움" w:hAnsi="돋움" w:cs="돋움" w:hint="eastAsia"/>
                </w:rPr>
                <w:delText>다른 사용자의 작업에 댓글 작성</w:delText>
              </w:r>
            </w:del>
          </w:p>
        </w:tc>
        <w:tc>
          <w:tcPr>
            <w:tcW w:w="6095" w:type="dxa"/>
            <w:tcPrChange w:id="224" w:author="오윤 권" w:date="2023-06-01T20:23:00Z">
              <w:tcPr>
                <w:tcW w:w="6095" w:type="dxa"/>
              </w:tcPr>
            </w:tcPrChange>
          </w:tcPr>
          <w:p w14:paraId="40BC72F5" w14:textId="7C16FD50" w:rsidR="001F0D4A" w:rsidRDefault="001F0D4A" w:rsidP="001F0D4A">
            <w:pPr>
              <w:jc w:val="center"/>
            </w:pPr>
            <w:ins w:id="225" w:author="오윤 권" w:date="2023-06-02T01:47:00Z">
              <w:r>
                <w:t>마감</w:t>
              </w:r>
              <w:r>
                <w:t xml:space="preserve"> </w:t>
              </w:r>
              <w:r>
                <w:t>날짜를</w:t>
              </w:r>
              <w:r>
                <w:t xml:space="preserve"> </w:t>
              </w:r>
              <w:r>
                <w:t>설정하여</w:t>
              </w:r>
              <w:r>
                <w:t xml:space="preserve"> </w:t>
              </w:r>
              <w:r>
                <w:t>업무가</w:t>
              </w:r>
              <w:r>
                <w:t xml:space="preserve"> </w:t>
              </w:r>
              <w:r>
                <w:t>며칠정도</w:t>
              </w:r>
              <w:r>
                <w:t xml:space="preserve"> </w:t>
              </w:r>
              <w:r>
                <w:t>남았는지</w:t>
              </w:r>
              <w:r>
                <w:t xml:space="preserve"> </w:t>
              </w:r>
              <w:r>
                <w:rPr>
                  <w:rFonts w:hint="eastAsia"/>
                </w:rPr>
                <w:t>파악한다</w:t>
              </w:r>
              <w:r>
                <w:t>.</w:t>
              </w:r>
            </w:ins>
            <w:del w:id="226" w:author="오윤 권" w:date="2023-06-02T01:47:00Z">
              <w:r w:rsidDel="001F0D4A">
                <w:rPr>
                  <w:rFonts w:ascii="돋움" w:eastAsia="돋움" w:hAnsi="돋움" w:cs="돋움" w:hint="eastAsia"/>
                </w:rPr>
                <w:delText>동기화를 통해 볼 수 있는 다른 사용자의 작업에 댓글을 작성</w:delText>
              </w:r>
            </w:del>
            <w:del w:id="227" w:author="오윤 권" w:date="2023-06-01T21:34:00Z">
              <w:r w:rsidDel="003D33B4">
                <w:rPr>
                  <w:rFonts w:ascii="돋움" w:eastAsia="돋움" w:hAnsi="돋움" w:cs="돋움" w:hint="eastAsia"/>
                </w:rPr>
                <w:delText xml:space="preserve"> 할 </w:delText>
              </w:r>
              <w:r w:rsidDel="003D33B4">
                <w:rPr>
                  <w:rFonts w:ascii="돋움" w:eastAsia="돋움" w:hAnsi="돋움" w:cs="돋움"/>
                </w:rPr>
                <w:delText xml:space="preserve"> </w:delText>
              </w:r>
              <w:r w:rsidDel="003D33B4">
                <w:rPr>
                  <w:rFonts w:ascii="돋움" w:eastAsia="돋움" w:hAnsi="돋움" w:cs="돋움" w:hint="eastAsia"/>
                </w:rPr>
                <w:delText>수 있다</w:delText>
              </w:r>
            </w:del>
            <w:del w:id="228" w:author="오윤 권" w:date="2023-06-02T01:47:00Z">
              <w:r w:rsidDel="001F0D4A">
                <w:rPr>
                  <w:rFonts w:ascii="돋움" w:eastAsia="돋움" w:hAnsi="돋움" w:cs="돋움" w:hint="eastAsia"/>
                </w:rPr>
                <w:delText>.</w:delText>
              </w:r>
            </w:del>
          </w:p>
        </w:tc>
        <w:tc>
          <w:tcPr>
            <w:tcW w:w="898" w:type="dxa"/>
            <w:tcPrChange w:id="229" w:author="오윤 권" w:date="2023-06-01T20:23:00Z">
              <w:tcPr>
                <w:tcW w:w="898" w:type="dxa"/>
              </w:tcPr>
            </w:tcPrChange>
          </w:tcPr>
          <w:p w14:paraId="38851EC7" w14:textId="77777777" w:rsidR="001F0D4A" w:rsidRDefault="001F0D4A" w:rsidP="001F0D4A">
            <w:pPr>
              <w:jc w:val="center"/>
              <w:rPr>
                <w:rFonts w:ascii="돋움" w:eastAsia="돋움" w:hAnsi="돋움"/>
              </w:rPr>
            </w:pPr>
          </w:p>
          <w:p w14:paraId="189307BC" w14:textId="00B846EA" w:rsidR="001F0D4A" w:rsidRPr="00D54A11" w:rsidRDefault="001F0D4A" w:rsidP="001F0D4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F0D4A" w:rsidRPr="00D54A11" w14:paraId="50737BC2" w14:textId="77777777" w:rsidTr="00AC29E8">
        <w:trPr>
          <w:trHeight w:val="353"/>
          <w:trPrChange w:id="230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231" w:author="오윤 권" w:date="2023-06-01T20:23:00Z">
              <w:tcPr>
                <w:tcW w:w="1490" w:type="dxa"/>
              </w:tcPr>
            </w:tcPrChange>
          </w:tcPr>
          <w:p w14:paraId="10F2C0C1" w14:textId="6F19399A" w:rsidR="001F0D4A" w:rsidRDefault="00833BEE" w:rsidP="001F0D4A">
            <w:pPr>
              <w:rPr>
                <w:rFonts w:ascii="돋움" w:eastAsia="돋움" w:hAnsi="돋움" w:cs="돋움"/>
              </w:rPr>
            </w:pPr>
            <w:ins w:id="232" w:author="오윤 권" w:date="2023-06-05T23:07:00Z">
              <w:r>
                <w:rPr>
                  <w:rFonts w:ascii="돋움" w:eastAsia="돋움" w:hAnsi="돋움" w:cs="돋움" w:hint="eastAsia"/>
                </w:rPr>
                <w:t>친구 추가</w:t>
              </w:r>
            </w:ins>
            <w:del w:id="233" w:author="오윤 권" w:date="2023-06-02T01:47:00Z">
              <w:r w:rsidR="001F0D4A" w:rsidDel="001F0D4A">
                <w:rPr>
                  <w:rFonts w:ascii="돋움" w:eastAsia="돋움" w:hAnsi="돋움" w:cs="돋움" w:hint="eastAsia"/>
                </w:rPr>
                <w:delText>회원 정보 관리</w:delText>
              </w:r>
            </w:del>
          </w:p>
        </w:tc>
        <w:tc>
          <w:tcPr>
            <w:tcW w:w="6095" w:type="dxa"/>
            <w:tcPrChange w:id="234" w:author="오윤 권" w:date="2023-06-01T20:23:00Z">
              <w:tcPr>
                <w:tcW w:w="6095" w:type="dxa"/>
              </w:tcPr>
            </w:tcPrChange>
          </w:tcPr>
          <w:p w14:paraId="4BD976AB" w14:textId="5168B340" w:rsidR="001F0D4A" w:rsidRDefault="00833BEE" w:rsidP="001F0D4A">
            <w:pPr>
              <w:jc w:val="center"/>
              <w:rPr>
                <w:rFonts w:ascii="돋움" w:eastAsia="돋움" w:hAnsi="돋움" w:cs="돋움"/>
              </w:rPr>
            </w:pPr>
            <w:ins w:id="235" w:author="오윤 권" w:date="2023-06-05T23:07:00Z">
              <w:r>
                <w:rPr>
                  <w:rFonts w:ascii="돋움" w:eastAsia="돋움" w:hAnsi="돋움" w:cs="돋움" w:hint="eastAsia"/>
                </w:rPr>
                <w:t>친구를 추가하여 친구의 작업을 본다.</w:t>
              </w:r>
            </w:ins>
            <w:del w:id="236" w:author="오윤 권" w:date="2023-06-02T01:47:00Z">
              <w:r w:rsidR="001F0D4A" w:rsidDel="001F0D4A">
                <w:delText>사용자의</w:delText>
              </w:r>
              <w:r w:rsidR="001F0D4A" w:rsidDel="001F0D4A">
                <w:delText xml:space="preserve"> </w:delText>
              </w:r>
              <w:r w:rsidR="001F0D4A" w:rsidDel="001F0D4A">
                <w:delText>회원</w:delText>
              </w:r>
              <w:r w:rsidR="001F0D4A" w:rsidDel="001F0D4A">
                <w:delText xml:space="preserve"> </w:delText>
              </w:r>
              <w:r w:rsidR="001F0D4A" w:rsidDel="001F0D4A">
                <w:delText>정보를</w:delText>
              </w:r>
              <w:r w:rsidR="001F0D4A" w:rsidDel="001F0D4A">
                <w:delText xml:space="preserve"> </w:delText>
              </w:r>
              <w:r w:rsidR="001F0D4A" w:rsidDel="001F0D4A">
                <w:delText>읽거나</w:delText>
              </w:r>
              <w:r w:rsidR="001F0D4A" w:rsidDel="001F0D4A">
                <w:delText xml:space="preserve"> </w:delText>
              </w:r>
              <w:r w:rsidR="001F0D4A" w:rsidDel="001F0D4A">
                <w:delText>수정</w:delText>
              </w:r>
              <w:r w:rsidR="001F0D4A" w:rsidDel="001F0D4A">
                <w:delText xml:space="preserve"> </w:delText>
              </w:r>
              <w:r w:rsidR="001F0D4A" w:rsidDel="001F0D4A">
                <w:delText>및</w:delText>
              </w:r>
              <w:r w:rsidR="001F0D4A" w:rsidDel="001F0D4A">
                <w:delText xml:space="preserve"> </w:delText>
              </w:r>
              <w:r w:rsidR="001F0D4A" w:rsidDel="001F0D4A">
                <w:delText>가이드라인</w:delText>
              </w:r>
              <w:r w:rsidR="001F0D4A" w:rsidDel="001F0D4A">
                <w:delText xml:space="preserve"> </w:delText>
              </w:r>
              <w:r w:rsidR="001F0D4A" w:rsidDel="001F0D4A">
                <w:delText>위반</w:delText>
              </w:r>
              <w:r w:rsidR="001F0D4A" w:rsidDel="001F0D4A">
                <w:delText xml:space="preserve"> </w:delText>
              </w:r>
              <w:r w:rsidR="001F0D4A" w:rsidDel="001F0D4A">
                <w:delText>시</w:delText>
              </w:r>
              <w:r w:rsidR="001F0D4A" w:rsidDel="001F0D4A">
                <w:delText xml:space="preserve"> </w:delText>
              </w:r>
              <w:r w:rsidR="001F0D4A" w:rsidDel="001F0D4A">
                <w:delText>탈퇴시</w:delText>
              </w:r>
            </w:del>
            <w:del w:id="237" w:author="오윤 권" w:date="2023-06-01T21:35:00Z">
              <w:r w:rsidR="001F0D4A" w:rsidDel="003D33B4">
                <w:delText>킬</w:delText>
              </w:r>
              <w:r w:rsidR="001F0D4A" w:rsidDel="003D33B4">
                <w:delText xml:space="preserve"> </w:delText>
              </w:r>
              <w:r w:rsidR="001F0D4A" w:rsidDel="003D33B4">
                <w:delText>수</w:delText>
              </w:r>
              <w:r w:rsidR="001F0D4A" w:rsidDel="003D33B4">
                <w:delText xml:space="preserve"> </w:delText>
              </w:r>
              <w:r w:rsidR="001F0D4A" w:rsidDel="003D33B4">
                <w:delText>있</w:delText>
              </w:r>
            </w:del>
            <w:del w:id="238" w:author="오윤 권" w:date="2023-06-02T01:47:00Z">
              <w:r w:rsidR="001F0D4A" w:rsidDel="001F0D4A">
                <w:delText>다</w:delText>
              </w:r>
              <w:r w:rsidR="001F0D4A" w:rsidDel="001F0D4A">
                <w:delText xml:space="preserve">. </w:delText>
              </w:r>
              <w:r w:rsidR="001F0D4A" w:rsidDel="001F0D4A">
                <w:delText>완료된</w:delText>
              </w:r>
              <w:r w:rsidR="001F0D4A" w:rsidDel="001F0D4A">
                <w:delText xml:space="preserve"> </w:delText>
              </w:r>
              <w:r w:rsidR="001F0D4A" w:rsidDel="001F0D4A">
                <w:delText>작업들의</w:delText>
              </w:r>
              <w:r w:rsidR="001F0D4A" w:rsidDel="001F0D4A">
                <w:delText xml:space="preserve"> </w:delText>
              </w:r>
              <w:r w:rsidR="001F0D4A" w:rsidDel="001F0D4A">
                <w:delText>시간들을</w:delText>
              </w:r>
              <w:r w:rsidR="001F0D4A" w:rsidDel="001F0D4A">
                <w:delText xml:space="preserve"> </w:delText>
              </w:r>
              <w:r w:rsidR="001F0D4A" w:rsidDel="001F0D4A">
                <w:delText>분석함으로</w:delText>
              </w:r>
              <w:r w:rsidR="001F0D4A" w:rsidDel="001F0D4A">
                <w:delText xml:space="preserve"> </w:delText>
              </w:r>
              <w:r w:rsidR="001F0D4A" w:rsidDel="001F0D4A">
                <w:delText>사용자의</w:delText>
              </w:r>
              <w:r w:rsidR="001F0D4A" w:rsidDel="001F0D4A">
                <w:delText xml:space="preserve"> </w:delText>
              </w:r>
              <w:r w:rsidR="001F0D4A" w:rsidDel="001F0D4A">
                <w:delText>작업진행</w:delText>
              </w:r>
              <w:r w:rsidR="001F0D4A" w:rsidDel="001F0D4A">
                <w:delText xml:space="preserve"> </w:delText>
              </w:r>
              <w:r w:rsidR="001F0D4A" w:rsidDel="001F0D4A">
                <w:delText>성향을</w:delText>
              </w:r>
              <w:r w:rsidR="001F0D4A" w:rsidDel="001F0D4A">
                <w:delText xml:space="preserve"> </w:delText>
              </w:r>
              <w:r w:rsidR="001F0D4A" w:rsidDel="001F0D4A">
                <w:delText>분석한다</w:delText>
              </w:r>
              <w:r w:rsidR="001F0D4A" w:rsidDel="001F0D4A">
                <w:delText>.(</w:delText>
              </w:r>
              <w:r w:rsidR="001F0D4A" w:rsidDel="001F0D4A">
                <w:delText>예</w:delText>
              </w:r>
              <w:r w:rsidR="001F0D4A" w:rsidDel="001F0D4A">
                <w:delText xml:space="preserve">: </w:delText>
              </w:r>
              <w:r w:rsidR="001F0D4A" w:rsidDel="001F0D4A">
                <w:delText>체계적으로</w:delText>
              </w:r>
              <w:r w:rsidR="001F0D4A" w:rsidDel="001F0D4A">
                <w:delText xml:space="preserve"> </w:delText>
              </w:r>
              <w:r w:rsidR="001F0D4A" w:rsidDel="001F0D4A">
                <w:delText>금주의</w:delText>
              </w:r>
              <w:r w:rsidR="001F0D4A" w:rsidDel="001F0D4A">
                <w:delText xml:space="preserve"> </w:delText>
              </w:r>
              <w:r w:rsidR="001F0D4A" w:rsidDel="001F0D4A">
                <w:delText>정해진</w:delText>
              </w:r>
              <w:r w:rsidR="001F0D4A" w:rsidDel="001F0D4A">
                <w:delText xml:space="preserve"> </w:delText>
              </w:r>
              <w:r w:rsidR="001F0D4A" w:rsidDel="001F0D4A">
                <w:delText>할당량을</w:delText>
              </w:r>
              <w:r w:rsidR="001F0D4A" w:rsidDel="001F0D4A">
                <w:delText xml:space="preserve"> </w:delText>
              </w:r>
              <w:r w:rsidR="001F0D4A" w:rsidDel="001F0D4A">
                <w:delText>진행하는지</w:delText>
              </w:r>
              <w:r w:rsidR="001F0D4A" w:rsidDel="001F0D4A">
                <w:delText xml:space="preserve">, </w:delText>
              </w:r>
              <w:r w:rsidR="001F0D4A" w:rsidDel="001F0D4A">
                <w:delText>점점</w:delText>
              </w:r>
              <w:r w:rsidR="001F0D4A" w:rsidDel="001F0D4A">
                <w:delText xml:space="preserve"> </w:delText>
              </w:r>
              <w:r w:rsidR="001F0D4A" w:rsidDel="001F0D4A">
                <w:delText>뒤로</w:delText>
              </w:r>
              <w:r w:rsidR="001F0D4A" w:rsidDel="001F0D4A">
                <w:delText xml:space="preserve"> </w:delText>
              </w:r>
              <w:r w:rsidR="001F0D4A" w:rsidDel="001F0D4A">
                <w:delText>몰아가서</w:delText>
              </w:r>
              <w:r w:rsidR="001F0D4A" w:rsidDel="001F0D4A">
                <w:delText xml:space="preserve"> </w:delText>
              </w:r>
              <w:r w:rsidR="001F0D4A" w:rsidDel="001F0D4A">
                <w:delText>작업을</w:delText>
              </w:r>
              <w:r w:rsidR="001F0D4A" w:rsidDel="001F0D4A">
                <w:delText xml:space="preserve"> </w:delText>
              </w:r>
              <w:r w:rsidR="001F0D4A" w:rsidDel="001F0D4A">
                <w:delText>진행하는지</w:delText>
              </w:r>
              <w:r w:rsidR="001F0D4A" w:rsidDel="001F0D4A">
                <w:delText xml:space="preserve"> </w:delText>
              </w:r>
              <w:r w:rsidR="001F0D4A" w:rsidDel="001F0D4A">
                <w:delText>등</w:delText>
              </w:r>
              <w:r w:rsidR="001F0D4A" w:rsidDel="001F0D4A">
                <w:delText>)</w:delText>
              </w:r>
            </w:del>
          </w:p>
        </w:tc>
        <w:tc>
          <w:tcPr>
            <w:tcW w:w="898" w:type="dxa"/>
            <w:tcPrChange w:id="239" w:author="오윤 권" w:date="2023-06-01T20:23:00Z">
              <w:tcPr>
                <w:tcW w:w="898" w:type="dxa"/>
              </w:tcPr>
            </w:tcPrChange>
          </w:tcPr>
          <w:p w14:paraId="70AA4DB1" w14:textId="77777777" w:rsidR="001F0D4A" w:rsidRDefault="001F0D4A" w:rsidP="001F0D4A">
            <w:pPr>
              <w:jc w:val="center"/>
              <w:rPr>
                <w:rFonts w:ascii="돋움" w:eastAsia="돋움" w:hAnsi="돋움"/>
              </w:rPr>
            </w:pPr>
          </w:p>
        </w:tc>
      </w:tr>
      <w:tr w:rsidR="00833BEE" w:rsidRPr="00D54A11" w14:paraId="11C2D8FA" w14:textId="77777777" w:rsidTr="00AC29E8">
        <w:trPr>
          <w:trHeight w:val="353"/>
          <w:ins w:id="240" w:author="오윤 권" w:date="2023-06-05T23:08:00Z"/>
        </w:trPr>
        <w:tc>
          <w:tcPr>
            <w:tcW w:w="1490" w:type="dxa"/>
          </w:tcPr>
          <w:p w14:paraId="1F14560C" w14:textId="76A88406" w:rsidR="00833BEE" w:rsidRDefault="00833BEE">
            <w:pPr>
              <w:tabs>
                <w:tab w:val="left" w:pos="680"/>
              </w:tabs>
              <w:rPr>
                <w:ins w:id="241" w:author="오윤 권" w:date="2023-06-05T23:08:00Z"/>
                <w:rFonts w:ascii="돋움" w:eastAsia="돋움" w:hAnsi="돋움" w:cs="돋움"/>
              </w:rPr>
              <w:pPrChange w:id="242" w:author="오윤 권" w:date="2023-06-05T23:08:00Z">
                <w:pPr/>
              </w:pPrChange>
            </w:pPr>
            <w:ins w:id="243" w:author="오윤 권" w:date="2023-06-05T23:08:00Z">
              <w:r>
                <w:rPr>
                  <w:rFonts w:ascii="돋움" w:eastAsia="돋움" w:hAnsi="돋움" w:cs="돋움"/>
                </w:rPr>
                <w:tab/>
              </w:r>
              <w:r>
                <w:rPr>
                  <w:rFonts w:ascii="돋움" w:eastAsia="돋움" w:hAnsi="돋움" w:cs="돋움" w:hint="eastAsia"/>
                </w:rPr>
                <w:t>친구 삭제</w:t>
              </w:r>
            </w:ins>
          </w:p>
        </w:tc>
        <w:tc>
          <w:tcPr>
            <w:tcW w:w="6095" w:type="dxa"/>
          </w:tcPr>
          <w:p w14:paraId="6A35D882" w14:textId="6A3469A8" w:rsidR="00833BEE" w:rsidRDefault="00833BEE" w:rsidP="001F0D4A">
            <w:pPr>
              <w:jc w:val="center"/>
              <w:rPr>
                <w:ins w:id="244" w:author="오윤 권" w:date="2023-06-05T23:08:00Z"/>
                <w:rFonts w:ascii="돋움" w:eastAsia="돋움" w:hAnsi="돋움" w:cs="돋움"/>
              </w:rPr>
            </w:pPr>
            <w:ins w:id="245" w:author="오윤 권" w:date="2023-06-05T23:08:00Z">
              <w:r>
                <w:rPr>
                  <w:rFonts w:ascii="돋움" w:eastAsia="돋움" w:hAnsi="돋움" w:cs="돋움" w:hint="eastAsia"/>
                </w:rPr>
                <w:t>친구를 삭제 한다.</w:t>
              </w:r>
            </w:ins>
          </w:p>
        </w:tc>
        <w:tc>
          <w:tcPr>
            <w:tcW w:w="898" w:type="dxa"/>
          </w:tcPr>
          <w:p w14:paraId="2EBFDE60" w14:textId="77777777" w:rsidR="00833BEE" w:rsidRDefault="00833BEE" w:rsidP="001F0D4A">
            <w:pPr>
              <w:jc w:val="center"/>
              <w:rPr>
                <w:ins w:id="246" w:author="오윤 권" w:date="2023-06-05T23:08:00Z"/>
                <w:rFonts w:ascii="돋움" w:eastAsia="돋움" w:hAnsi="돋움"/>
              </w:rPr>
            </w:pPr>
          </w:p>
        </w:tc>
      </w:tr>
      <w:tr w:rsidR="001F0D4A" w:rsidRPr="00D54A11" w14:paraId="75F224B0" w14:textId="77777777" w:rsidTr="00AC29E8">
        <w:trPr>
          <w:trHeight w:val="353"/>
          <w:trPrChange w:id="247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248" w:author="오윤 권" w:date="2023-06-01T20:23:00Z">
              <w:tcPr>
                <w:tcW w:w="1490" w:type="dxa"/>
              </w:tcPr>
            </w:tcPrChange>
          </w:tcPr>
          <w:p w14:paraId="27110707" w14:textId="13A927A2" w:rsidR="001F0D4A" w:rsidRDefault="00833BEE" w:rsidP="001F0D4A">
            <w:pPr>
              <w:rPr>
                <w:rFonts w:ascii="돋움" w:eastAsia="돋움" w:hAnsi="돋움" w:cs="돋움"/>
              </w:rPr>
            </w:pPr>
            <w:ins w:id="249" w:author="오윤 권" w:date="2023-06-05T23:07:00Z">
              <w:r>
                <w:rPr>
                  <w:rFonts w:ascii="돋움" w:eastAsia="돋움" w:hAnsi="돋움" w:cs="돋움" w:hint="eastAsia"/>
                </w:rPr>
                <w:t xml:space="preserve">친구의 </w:t>
              </w:r>
            </w:ins>
            <w:ins w:id="250" w:author="오윤 권" w:date="2023-06-02T01:47:00Z">
              <w:r w:rsidR="001F0D4A">
                <w:rPr>
                  <w:rFonts w:ascii="돋움" w:eastAsia="돋움" w:hAnsi="돋움" w:cs="돋움" w:hint="eastAsia"/>
                </w:rPr>
                <w:t>작업에 댓글 작성</w:t>
              </w:r>
            </w:ins>
            <w:del w:id="251" w:author="오윤 권" w:date="2023-06-01T20:13:00Z">
              <w:r w:rsidR="001F0D4A" w:rsidDel="00FE349F">
                <w:rPr>
                  <w:rFonts w:ascii="돋움" w:eastAsia="돋움" w:hAnsi="돋움" w:cs="돋움" w:hint="eastAsia"/>
                </w:rPr>
                <w:delText>데이터베이스 삭제</w:delText>
              </w:r>
            </w:del>
          </w:p>
        </w:tc>
        <w:tc>
          <w:tcPr>
            <w:tcW w:w="6095" w:type="dxa"/>
            <w:tcPrChange w:id="252" w:author="오윤 권" w:date="2023-06-01T20:23:00Z">
              <w:tcPr>
                <w:tcW w:w="6095" w:type="dxa"/>
              </w:tcPr>
            </w:tcPrChange>
          </w:tcPr>
          <w:p w14:paraId="53476BFC" w14:textId="521D7050" w:rsidR="001F0D4A" w:rsidRDefault="00833BEE">
            <w:pPr>
              <w:tabs>
                <w:tab w:val="center" w:pos="2939"/>
              </w:tabs>
              <w:pPrChange w:id="253" w:author="오윤 권" w:date="2023-06-01T20:15:00Z">
                <w:pPr>
                  <w:jc w:val="center"/>
                </w:pPr>
              </w:pPrChange>
            </w:pPr>
            <w:ins w:id="254" w:author="오윤 권" w:date="2023-06-05T23:08:00Z">
              <w:r>
                <w:rPr>
                  <w:rFonts w:ascii="돋움" w:eastAsia="돋움" w:hAnsi="돋움" w:cs="돋움" w:hint="eastAsia"/>
                </w:rPr>
                <w:t xml:space="preserve">친구의 </w:t>
              </w:r>
            </w:ins>
            <w:ins w:id="255" w:author="오윤 권" w:date="2023-06-02T01:47:00Z">
              <w:r w:rsidR="001F0D4A">
                <w:rPr>
                  <w:rFonts w:ascii="돋움" w:eastAsia="돋움" w:hAnsi="돋움" w:cs="돋움" w:hint="eastAsia"/>
                </w:rPr>
                <w:t>작업에 댓글을 작성한다.</w:t>
              </w:r>
            </w:ins>
            <w:del w:id="256" w:author="오윤 권" w:date="2023-06-01T20:13:00Z">
              <w:r w:rsidR="001F0D4A" w:rsidDel="00FE349F">
                <w:rPr>
                  <w:rFonts w:hint="eastAsia"/>
                </w:rPr>
                <w:delText>사용자가</w:delText>
              </w:r>
              <w:r w:rsidR="001F0D4A" w:rsidDel="00FE349F">
                <w:rPr>
                  <w:rFonts w:hint="eastAsia"/>
                </w:rPr>
                <w:delText xml:space="preserve"> </w:delText>
              </w:r>
              <w:r w:rsidR="001F0D4A" w:rsidDel="00FE349F">
                <w:rPr>
                  <w:rFonts w:hint="eastAsia"/>
                </w:rPr>
                <w:delText>회원</w:delText>
              </w:r>
              <w:r w:rsidR="001F0D4A" w:rsidDel="00FE349F">
                <w:rPr>
                  <w:rFonts w:hint="eastAsia"/>
                </w:rPr>
                <w:delText xml:space="preserve"> </w:delText>
              </w:r>
              <w:r w:rsidR="001F0D4A" w:rsidDel="00FE349F">
                <w:rPr>
                  <w:rFonts w:hint="eastAsia"/>
                </w:rPr>
                <w:delText>탈퇴시</w:delText>
              </w:r>
              <w:r w:rsidR="001F0D4A" w:rsidDel="00FE349F">
                <w:rPr>
                  <w:rFonts w:hint="eastAsia"/>
                </w:rPr>
                <w:delText xml:space="preserve"> </w:delText>
              </w:r>
              <w:r w:rsidR="001F0D4A" w:rsidDel="00FE349F">
                <w:rPr>
                  <w:rFonts w:hint="eastAsia"/>
                </w:rPr>
                <w:delText>데이터베이스에</w:delText>
              </w:r>
              <w:r w:rsidR="001F0D4A" w:rsidDel="00FE349F">
                <w:rPr>
                  <w:rFonts w:hint="eastAsia"/>
                </w:rPr>
                <w:delText xml:space="preserve"> </w:delText>
              </w:r>
              <w:r w:rsidR="001F0D4A" w:rsidDel="00FE349F">
                <w:rPr>
                  <w:rFonts w:hint="eastAsia"/>
                </w:rPr>
                <w:delText>저장된</w:delText>
              </w:r>
              <w:r w:rsidR="001F0D4A" w:rsidDel="00FE349F">
                <w:rPr>
                  <w:rFonts w:hint="eastAsia"/>
                </w:rPr>
                <w:delText xml:space="preserve"> </w:delText>
              </w:r>
              <w:r w:rsidR="001F0D4A" w:rsidDel="00FE349F">
                <w:rPr>
                  <w:rFonts w:hint="eastAsia"/>
                </w:rPr>
                <w:delText>정보를</w:delText>
              </w:r>
              <w:r w:rsidR="001F0D4A" w:rsidDel="00FE349F">
                <w:rPr>
                  <w:rFonts w:hint="eastAsia"/>
                </w:rPr>
                <w:delText xml:space="preserve"> </w:delText>
              </w:r>
              <w:r w:rsidR="001F0D4A" w:rsidDel="00FE349F">
                <w:rPr>
                  <w:rFonts w:hint="eastAsia"/>
                </w:rPr>
                <w:delText>삭제한다</w:delText>
              </w:r>
              <w:r w:rsidR="001F0D4A" w:rsidDel="00FE349F">
                <w:rPr>
                  <w:rFonts w:hint="eastAsia"/>
                </w:rPr>
                <w:delText>.</w:delText>
              </w:r>
            </w:del>
          </w:p>
        </w:tc>
        <w:tc>
          <w:tcPr>
            <w:tcW w:w="898" w:type="dxa"/>
            <w:tcPrChange w:id="257" w:author="오윤 권" w:date="2023-06-01T20:23:00Z">
              <w:tcPr>
                <w:tcW w:w="898" w:type="dxa"/>
              </w:tcPr>
            </w:tcPrChange>
          </w:tcPr>
          <w:p w14:paraId="76069795" w14:textId="77777777" w:rsidR="001F0D4A" w:rsidRDefault="001F0D4A" w:rsidP="001F0D4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F0D4A" w:rsidRPr="00D54A11" w14:paraId="0D02E7C4" w14:textId="77777777" w:rsidTr="00AC29E8">
        <w:trPr>
          <w:trHeight w:val="773"/>
          <w:trPrChange w:id="258" w:author="오윤 권" w:date="2023-06-01T20:23:00Z">
            <w:trPr>
              <w:trHeight w:val="353"/>
            </w:trPr>
          </w:trPrChange>
        </w:trPr>
        <w:tc>
          <w:tcPr>
            <w:tcW w:w="1490" w:type="dxa"/>
            <w:tcPrChange w:id="259" w:author="오윤 권" w:date="2023-06-01T20:23:00Z">
              <w:tcPr>
                <w:tcW w:w="1490" w:type="dxa"/>
              </w:tcPr>
            </w:tcPrChange>
          </w:tcPr>
          <w:p w14:paraId="539F1BC2" w14:textId="4C926587" w:rsidR="001F0D4A" w:rsidRDefault="001F0D4A" w:rsidP="001F0D4A">
            <w:pPr>
              <w:rPr>
                <w:rFonts w:ascii="돋움" w:eastAsia="돋움" w:hAnsi="돋움" w:cs="돋움"/>
              </w:rPr>
            </w:pPr>
            <w:ins w:id="260" w:author="오윤 권" w:date="2023-06-02T01:47:00Z">
              <w:r>
                <w:rPr>
                  <w:rFonts w:ascii="돋움" w:eastAsia="돋움" w:hAnsi="돋움" w:cs="돋움" w:hint="eastAsia"/>
                </w:rPr>
                <w:t>회원 정보 관리</w:t>
              </w:r>
            </w:ins>
            <w:del w:id="261" w:author="오윤 권" w:date="2023-06-01T20:13:00Z">
              <w:r w:rsidDel="00FE349F">
                <w:rPr>
                  <w:rFonts w:ascii="돋움" w:eastAsia="돋움" w:hAnsi="돋움" w:cs="돋움" w:hint="eastAsia"/>
                </w:rPr>
                <w:delText>권한을 부여한다.</w:delText>
              </w:r>
            </w:del>
          </w:p>
        </w:tc>
        <w:tc>
          <w:tcPr>
            <w:tcW w:w="6095" w:type="dxa"/>
            <w:tcPrChange w:id="262" w:author="오윤 권" w:date="2023-06-01T20:23:00Z">
              <w:tcPr>
                <w:tcW w:w="6095" w:type="dxa"/>
              </w:tcPr>
            </w:tcPrChange>
          </w:tcPr>
          <w:p w14:paraId="19F8CC41" w14:textId="274DDA90" w:rsidR="001F0D4A" w:rsidRDefault="001F0D4A" w:rsidP="001F0D4A">
            <w:pPr>
              <w:jc w:val="center"/>
            </w:pPr>
            <w:ins w:id="263" w:author="오윤 권" w:date="2023-06-02T01:47:00Z">
              <w:r>
                <w:t>사용자의</w:t>
              </w:r>
              <w:r>
                <w:t xml:space="preserve"> </w:t>
              </w:r>
              <w:r>
                <w:t>회원</w:t>
              </w:r>
              <w:r>
                <w:t xml:space="preserve"> </w:t>
              </w:r>
              <w:r>
                <w:t>정보를</w:t>
              </w:r>
              <w:r>
                <w:t xml:space="preserve"> </w:t>
              </w:r>
              <w:r>
                <w:t>읽거나</w:t>
              </w:r>
              <w:r>
                <w:t xml:space="preserve"> </w:t>
              </w:r>
              <w:r>
                <w:t>수정</w:t>
              </w:r>
              <w:r>
                <w:t xml:space="preserve"> </w:t>
              </w:r>
              <w:r>
                <w:t>및</w:t>
              </w:r>
              <w:r>
                <w:t xml:space="preserve"> </w:t>
              </w:r>
              <w:r>
                <w:t>가이드라인</w:t>
              </w:r>
              <w:r>
                <w:t xml:space="preserve"> </w:t>
              </w:r>
              <w:r>
                <w:t>위반</w:t>
              </w:r>
              <w:r>
                <w:t xml:space="preserve"> </w:t>
              </w:r>
              <w:r>
                <w:t>시</w:t>
              </w:r>
              <w:r>
                <w:t xml:space="preserve"> </w:t>
              </w:r>
              <w:r>
                <w:t>탈퇴시</w:t>
              </w:r>
              <w:r>
                <w:rPr>
                  <w:rFonts w:hint="eastAsia"/>
                </w:rPr>
                <w:t>킨</w:t>
              </w:r>
              <w:r>
                <w:t>다</w:t>
              </w:r>
              <w:r>
                <w:t xml:space="preserve">. </w:t>
              </w:r>
              <w:r>
                <w:t>완료된</w:t>
              </w:r>
              <w:r>
                <w:t xml:space="preserve"> </w:t>
              </w:r>
              <w:r>
                <w:t>작업들의</w:t>
              </w:r>
              <w:r>
                <w:t xml:space="preserve"> </w:t>
              </w:r>
              <w:r>
                <w:t>시간들을</w:t>
              </w:r>
              <w:r>
                <w:t xml:space="preserve"> </w:t>
              </w:r>
              <w:r>
                <w:t>분석함으로</w:t>
              </w:r>
              <w:r>
                <w:t xml:space="preserve"> </w:t>
              </w:r>
              <w:r>
                <w:t>사용자의</w:t>
              </w:r>
              <w:r>
                <w:t xml:space="preserve"> </w:t>
              </w:r>
              <w:r>
                <w:t>작업진행</w:t>
              </w:r>
              <w:r>
                <w:t xml:space="preserve"> </w:t>
              </w:r>
              <w:r>
                <w:t>성향을</w:t>
              </w:r>
              <w:r>
                <w:t xml:space="preserve"> </w:t>
              </w:r>
              <w:r>
                <w:t>분석한다</w:t>
              </w:r>
              <w:r>
                <w:t>.(</w:t>
              </w:r>
              <w:r>
                <w:t>예</w:t>
              </w:r>
              <w:r>
                <w:t xml:space="preserve">: </w:t>
              </w:r>
              <w:r>
                <w:t>체계적으로</w:t>
              </w:r>
              <w:r>
                <w:t xml:space="preserve"> </w:t>
              </w:r>
              <w:r>
                <w:t>금주의</w:t>
              </w:r>
              <w:r>
                <w:t xml:space="preserve"> </w:t>
              </w:r>
              <w:r>
                <w:t>정해진</w:t>
              </w:r>
              <w:r>
                <w:t xml:space="preserve"> </w:t>
              </w:r>
              <w:r>
                <w:t>할당량을</w:t>
              </w:r>
              <w:r>
                <w:t xml:space="preserve"> </w:t>
              </w:r>
              <w:r>
                <w:t>진행하는지</w:t>
              </w:r>
              <w:r>
                <w:t xml:space="preserve">, </w:t>
              </w:r>
              <w:r>
                <w:t>점점</w:t>
              </w:r>
              <w:r>
                <w:t xml:space="preserve"> </w:t>
              </w:r>
              <w:r>
                <w:t>뒤로</w:t>
              </w:r>
              <w:r>
                <w:t xml:space="preserve"> </w:t>
              </w:r>
              <w:r>
                <w:t>몰아가서</w:t>
              </w:r>
              <w:r>
                <w:t xml:space="preserve"> </w:t>
              </w:r>
              <w:r>
                <w:t>작업을</w:t>
              </w:r>
              <w:r>
                <w:t xml:space="preserve"> </w:t>
              </w:r>
              <w:r>
                <w:t>진행하는지</w:t>
              </w:r>
              <w:r>
                <w:t xml:space="preserve"> </w:t>
              </w:r>
              <w:r>
                <w:t>등</w:t>
              </w:r>
              <w:r>
                <w:t>)</w:t>
              </w:r>
            </w:ins>
            <w:del w:id="264" w:author="오윤 권" w:date="2023-06-01T20:13:00Z">
              <w:r w:rsidDel="00FE349F">
                <w:rPr>
                  <w:rFonts w:hint="eastAsia"/>
                </w:rPr>
                <w:delText>사용자가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카카오계정을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통해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로그인을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할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시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동기화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권한을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부여한다</w:delText>
              </w:r>
              <w:r w:rsidDel="00FE349F">
                <w:delText>. (</w:delText>
              </w:r>
              <w:r w:rsidDel="00FE349F">
                <w:rPr>
                  <w:rFonts w:hint="eastAsia"/>
                </w:rPr>
                <w:delText>댓글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작성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및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다른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사용자의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작업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보기</w:delText>
              </w:r>
              <w:r w:rsidDel="00FE349F">
                <w:rPr>
                  <w:rFonts w:hint="eastAsia"/>
                </w:rPr>
                <w:delText>)</w:delText>
              </w:r>
              <w:r w:rsidDel="00FE349F">
                <w:delText xml:space="preserve"> </w:delText>
              </w:r>
              <w:r w:rsidDel="00FE349F">
                <w:rPr>
                  <w:rFonts w:hint="eastAsia"/>
                </w:rPr>
                <w:delText>비회원은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비회원권한으로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사이트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이용</w:delText>
              </w:r>
              <w:r w:rsidDel="00FE349F">
                <w:delText>(</w:delText>
              </w:r>
              <w:r w:rsidDel="00FE349F">
                <w:rPr>
                  <w:rFonts w:hint="eastAsia"/>
                </w:rPr>
                <w:delText>비회원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권한은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자신의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작업만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다룰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수</w:delText>
              </w:r>
              <w:r w:rsidDel="00FE349F">
                <w:rPr>
                  <w:rFonts w:hint="eastAsia"/>
                </w:rPr>
                <w:delText xml:space="preserve"> </w:delText>
              </w:r>
              <w:r w:rsidDel="00FE349F">
                <w:rPr>
                  <w:rFonts w:hint="eastAsia"/>
                </w:rPr>
                <w:delText>있다</w:delText>
              </w:r>
              <w:r w:rsidDel="00FE349F">
                <w:rPr>
                  <w:rFonts w:hint="eastAsia"/>
                </w:rPr>
                <w:delText>)</w:delText>
              </w:r>
            </w:del>
          </w:p>
        </w:tc>
        <w:tc>
          <w:tcPr>
            <w:tcW w:w="898" w:type="dxa"/>
            <w:tcPrChange w:id="265" w:author="오윤 권" w:date="2023-06-01T20:23:00Z">
              <w:tcPr>
                <w:tcW w:w="898" w:type="dxa"/>
              </w:tcPr>
            </w:tcPrChange>
          </w:tcPr>
          <w:p w14:paraId="78C086DE" w14:textId="77777777" w:rsidR="001F0D4A" w:rsidRDefault="001F0D4A" w:rsidP="001F0D4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F0D4A" w:rsidRPr="00D54A11" w14:paraId="6D6BB8BF" w14:textId="77777777" w:rsidTr="00AC29E8">
        <w:trPr>
          <w:trHeight w:val="773"/>
          <w:ins w:id="266" w:author="오윤 권" w:date="2023-06-01T20:23:00Z"/>
        </w:trPr>
        <w:tc>
          <w:tcPr>
            <w:tcW w:w="1490" w:type="dxa"/>
            <w:shd w:val="clear" w:color="auto" w:fill="auto"/>
          </w:tcPr>
          <w:p w14:paraId="0B7CF0F7" w14:textId="70C69D14" w:rsidR="001F0D4A" w:rsidRDefault="001F0D4A" w:rsidP="001F0D4A">
            <w:pPr>
              <w:jc w:val="center"/>
              <w:rPr>
                <w:ins w:id="267" w:author="오윤 권" w:date="2023-06-01T20:23:00Z"/>
                <w:rFonts w:ascii="돋움" w:eastAsia="돋움" w:hAnsi="돋움" w:cs="돋움"/>
              </w:rPr>
            </w:pPr>
            <w:ins w:id="268" w:author="오윤 권" w:date="2023-06-02T01:47:00Z">
              <w:r>
                <w:rPr>
                  <w:rFonts w:ascii="돋움" w:eastAsia="돋움" w:hAnsi="돋움" w:cs="돋움" w:hint="eastAsia"/>
                </w:rPr>
                <w:t>부적절한 컨텐츠 삭제</w:t>
              </w:r>
              <w:r w:rsidDel="00FE349F">
                <w:rPr>
                  <w:rFonts w:ascii="돋움" w:eastAsia="돋움" w:hAnsi="돋움" w:cs="돋움" w:hint="eastAsia"/>
                </w:rPr>
                <w:t xml:space="preserve"> </w:t>
              </w:r>
            </w:ins>
          </w:p>
        </w:tc>
        <w:tc>
          <w:tcPr>
            <w:tcW w:w="6095" w:type="dxa"/>
            <w:shd w:val="clear" w:color="auto" w:fill="auto"/>
          </w:tcPr>
          <w:p w14:paraId="5334FB96" w14:textId="0E84EF25" w:rsidR="001F0D4A" w:rsidRDefault="001F0D4A" w:rsidP="001F0D4A">
            <w:pPr>
              <w:jc w:val="center"/>
              <w:rPr>
                <w:ins w:id="269" w:author="오윤 권" w:date="2023-06-01T20:23:00Z"/>
              </w:rPr>
            </w:pPr>
            <w:ins w:id="270" w:author="오윤 권" w:date="2023-06-02T01:47:00Z">
              <w:r>
                <w:rPr>
                  <w:rFonts w:ascii="돋움" w:eastAsia="돋움" w:hAnsi="돋움" w:cs="돋움" w:hint="eastAsia"/>
                </w:rPr>
                <w:t>관리자는 부적절한 게시글, 내용, 댓글, 사진의 신고를 받으면 검토 후 삭제한다.</w:t>
              </w:r>
              <w:r>
                <w:tab/>
              </w:r>
            </w:ins>
          </w:p>
        </w:tc>
        <w:tc>
          <w:tcPr>
            <w:tcW w:w="898" w:type="dxa"/>
            <w:shd w:val="clear" w:color="auto" w:fill="auto"/>
          </w:tcPr>
          <w:p w14:paraId="32A48AC0" w14:textId="77777777" w:rsidR="001F0D4A" w:rsidRDefault="001F0D4A" w:rsidP="001F0D4A">
            <w:pPr>
              <w:jc w:val="center"/>
              <w:rPr>
                <w:ins w:id="271" w:author="오윤 권" w:date="2023-06-01T20:23:00Z"/>
                <w:rFonts w:ascii="돋움" w:eastAsia="돋움" w:hAnsi="돋움"/>
              </w:rPr>
            </w:pPr>
          </w:p>
        </w:tc>
      </w:tr>
      <w:tr w:rsidR="001F0D4A" w:rsidRPr="00D54A11" w14:paraId="686DD66E" w14:textId="77777777" w:rsidTr="00AC29E8">
        <w:trPr>
          <w:trHeight w:val="773"/>
          <w:ins w:id="272" w:author="오윤 권" w:date="2023-06-01T20:23:00Z"/>
        </w:trPr>
        <w:tc>
          <w:tcPr>
            <w:tcW w:w="1490" w:type="dxa"/>
            <w:shd w:val="clear" w:color="auto" w:fill="auto"/>
          </w:tcPr>
          <w:p w14:paraId="1CD7210E" w14:textId="77777777" w:rsidR="001F0D4A" w:rsidRDefault="001F0D4A" w:rsidP="001F0D4A">
            <w:pPr>
              <w:jc w:val="center"/>
              <w:rPr>
                <w:ins w:id="273" w:author="오윤 권" w:date="2023-06-02T01:47:00Z"/>
                <w:rFonts w:ascii="돋움" w:eastAsia="돋움" w:hAnsi="돋움" w:cs="돋움"/>
              </w:rPr>
            </w:pPr>
            <w:ins w:id="274" w:author="오윤 권" w:date="2023-06-02T01:47:00Z">
              <w:r>
                <w:rPr>
                  <w:rFonts w:ascii="돋움" w:eastAsia="돋움" w:hAnsi="돋움" w:cs="돋움" w:hint="eastAsia"/>
                </w:rPr>
                <w:t>캘린더 작업</w:t>
              </w:r>
            </w:ins>
          </w:p>
          <w:p w14:paraId="589B5EC9" w14:textId="041BDBEC" w:rsidR="001F0D4A" w:rsidRDefault="001F0D4A" w:rsidP="001F0D4A">
            <w:pPr>
              <w:jc w:val="center"/>
              <w:rPr>
                <w:ins w:id="275" w:author="오윤 권" w:date="2023-06-01T20:23:00Z"/>
                <w:rFonts w:ascii="돋움" w:eastAsia="돋움" w:hAnsi="돋움" w:cs="돋움"/>
              </w:rPr>
            </w:pPr>
            <w:ins w:id="276" w:author="오윤 권" w:date="2023-06-02T01:47:00Z">
              <w:r>
                <w:rPr>
                  <w:rFonts w:ascii="돋움" w:eastAsia="돋움" w:hAnsi="돋움" w:cs="돋움" w:hint="eastAsia"/>
                </w:rPr>
                <w:t>확인</w:t>
              </w:r>
            </w:ins>
          </w:p>
        </w:tc>
        <w:tc>
          <w:tcPr>
            <w:tcW w:w="6095" w:type="dxa"/>
            <w:shd w:val="clear" w:color="auto" w:fill="auto"/>
          </w:tcPr>
          <w:p w14:paraId="5B903855" w14:textId="3BD0AB4D" w:rsidR="001F0D4A" w:rsidRDefault="001F0D4A" w:rsidP="001F0D4A">
            <w:pPr>
              <w:jc w:val="center"/>
              <w:rPr>
                <w:ins w:id="277" w:author="오윤 권" w:date="2023-06-01T20:23:00Z"/>
              </w:rPr>
            </w:pPr>
            <w:ins w:id="278" w:author="오윤 권" w:date="2023-06-02T01:47:00Z">
              <w:r>
                <w:rPr>
                  <w:rFonts w:hint="eastAsia"/>
                </w:rPr>
                <w:t>사용자들은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작성한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날짜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별로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캘린더에서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눈에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확인한다</w:t>
              </w:r>
              <w:r>
                <w:rPr>
                  <w:rFonts w:hint="eastAsia"/>
                </w:rPr>
                <w:t>.</w:t>
              </w:r>
            </w:ins>
          </w:p>
        </w:tc>
        <w:tc>
          <w:tcPr>
            <w:tcW w:w="898" w:type="dxa"/>
            <w:shd w:val="clear" w:color="auto" w:fill="auto"/>
          </w:tcPr>
          <w:p w14:paraId="46CE039F" w14:textId="77777777" w:rsidR="001F0D4A" w:rsidRDefault="001F0D4A" w:rsidP="001F0D4A">
            <w:pPr>
              <w:jc w:val="center"/>
              <w:rPr>
                <w:ins w:id="279" w:author="오윤 권" w:date="2023-06-01T20:23:00Z"/>
                <w:rFonts w:ascii="돋움" w:eastAsia="돋움" w:hAnsi="돋움"/>
              </w:rPr>
            </w:pPr>
          </w:p>
        </w:tc>
      </w:tr>
      <w:tr w:rsidR="001F0D4A" w:rsidRPr="00D54A11" w14:paraId="03895A3B" w14:textId="77777777" w:rsidTr="00AC29E8">
        <w:trPr>
          <w:trHeight w:val="773"/>
          <w:ins w:id="280" w:author="오윤 권" w:date="2023-06-01T20:22:00Z"/>
          <w:trPrChange w:id="281" w:author="오윤 권" w:date="2023-06-01T20:23:00Z">
            <w:trPr>
              <w:trHeight w:val="773"/>
            </w:trPr>
          </w:trPrChange>
        </w:trPr>
        <w:tc>
          <w:tcPr>
            <w:tcW w:w="1490" w:type="dxa"/>
            <w:shd w:val="clear" w:color="auto" w:fill="auto"/>
            <w:tcPrChange w:id="282" w:author="오윤 권" w:date="2023-06-01T20:23:00Z">
              <w:tcPr>
                <w:tcW w:w="1490" w:type="dxa"/>
              </w:tcPr>
            </w:tcPrChange>
          </w:tcPr>
          <w:p w14:paraId="75118F8E" w14:textId="77777777" w:rsidR="001F0D4A" w:rsidRDefault="001F0D4A" w:rsidP="001F0D4A">
            <w:pPr>
              <w:jc w:val="center"/>
              <w:rPr>
                <w:ins w:id="283" w:author="오윤 권" w:date="2023-06-01T20:22:00Z"/>
                <w:rFonts w:ascii="돋움" w:eastAsia="돋움" w:hAnsi="돋움" w:cs="돋움"/>
              </w:rPr>
            </w:pPr>
          </w:p>
        </w:tc>
        <w:tc>
          <w:tcPr>
            <w:tcW w:w="6095" w:type="dxa"/>
            <w:shd w:val="clear" w:color="auto" w:fill="auto"/>
            <w:tcPrChange w:id="284" w:author="오윤 권" w:date="2023-06-01T20:23:00Z">
              <w:tcPr>
                <w:tcW w:w="6095" w:type="dxa"/>
              </w:tcPr>
            </w:tcPrChange>
          </w:tcPr>
          <w:p w14:paraId="3DBD43C8" w14:textId="77777777" w:rsidR="001F0D4A" w:rsidRDefault="001F0D4A" w:rsidP="001F0D4A">
            <w:pPr>
              <w:jc w:val="center"/>
              <w:rPr>
                <w:ins w:id="285" w:author="오윤 권" w:date="2023-06-01T20:22:00Z"/>
              </w:rPr>
            </w:pPr>
          </w:p>
        </w:tc>
        <w:tc>
          <w:tcPr>
            <w:tcW w:w="898" w:type="dxa"/>
            <w:shd w:val="clear" w:color="auto" w:fill="auto"/>
            <w:tcPrChange w:id="286" w:author="오윤 권" w:date="2023-06-01T20:23:00Z">
              <w:tcPr>
                <w:tcW w:w="898" w:type="dxa"/>
              </w:tcPr>
            </w:tcPrChange>
          </w:tcPr>
          <w:p w14:paraId="20DE199D" w14:textId="77777777" w:rsidR="001F0D4A" w:rsidRDefault="001F0D4A" w:rsidP="001F0D4A">
            <w:pPr>
              <w:jc w:val="center"/>
              <w:rPr>
                <w:ins w:id="287" w:author="오윤 권" w:date="2023-06-01T20:22:00Z"/>
                <w:rFonts w:ascii="돋움" w:eastAsia="돋움" w:hAnsi="돋움"/>
              </w:rPr>
            </w:pPr>
          </w:p>
        </w:tc>
      </w:tr>
      <w:tr w:rsidR="001F0D4A" w:rsidRPr="00D54A11" w14:paraId="156CC102" w14:textId="77777777" w:rsidTr="00AC29E8">
        <w:trPr>
          <w:trHeight w:val="773"/>
          <w:ins w:id="288" w:author="오윤 권" w:date="2023-06-01T20:23:00Z"/>
          <w:trPrChange w:id="289" w:author="오윤 권" w:date="2023-06-01T20:23:00Z">
            <w:trPr>
              <w:trHeight w:val="773"/>
            </w:trPr>
          </w:trPrChange>
        </w:trPr>
        <w:tc>
          <w:tcPr>
            <w:tcW w:w="1490" w:type="dxa"/>
            <w:shd w:val="clear" w:color="auto" w:fill="auto"/>
            <w:tcPrChange w:id="290" w:author="오윤 권" w:date="2023-06-01T20:23:00Z">
              <w:tcPr>
                <w:tcW w:w="1490" w:type="dxa"/>
                <w:shd w:val="clear" w:color="auto" w:fill="auto"/>
              </w:tcPr>
            </w:tcPrChange>
          </w:tcPr>
          <w:p w14:paraId="39BE7165" w14:textId="77777777" w:rsidR="001F0D4A" w:rsidRDefault="001F0D4A" w:rsidP="001F0D4A">
            <w:pPr>
              <w:jc w:val="center"/>
              <w:rPr>
                <w:ins w:id="291" w:author="오윤 권" w:date="2023-06-01T20:23:00Z"/>
                <w:rFonts w:ascii="돋움" w:eastAsia="돋움" w:hAnsi="돋움" w:cs="돋움"/>
              </w:rPr>
            </w:pPr>
          </w:p>
        </w:tc>
        <w:tc>
          <w:tcPr>
            <w:tcW w:w="6095" w:type="dxa"/>
            <w:shd w:val="clear" w:color="auto" w:fill="auto"/>
            <w:tcPrChange w:id="292" w:author="오윤 권" w:date="2023-06-01T20:23:00Z">
              <w:tcPr>
                <w:tcW w:w="6095" w:type="dxa"/>
                <w:shd w:val="clear" w:color="auto" w:fill="auto"/>
              </w:tcPr>
            </w:tcPrChange>
          </w:tcPr>
          <w:p w14:paraId="5A10F779" w14:textId="77777777" w:rsidR="001F0D4A" w:rsidRDefault="001F0D4A" w:rsidP="001F0D4A">
            <w:pPr>
              <w:jc w:val="center"/>
              <w:rPr>
                <w:ins w:id="293" w:author="오윤 권" w:date="2023-06-01T20:23:00Z"/>
              </w:rPr>
            </w:pPr>
          </w:p>
        </w:tc>
        <w:tc>
          <w:tcPr>
            <w:tcW w:w="898" w:type="dxa"/>
            <w:shd w:val="clear" w:color="auto" w:fill="auto"/>
            <w:tcPrChange w:id="294" w:author="오윤 권" w:date="2023-06-01T20:23:00Z">
              <w:tcPr>
                <w:tcW w:w="898" w:type="dxa"/>
                <w:shd w:val="clear" w:color="auto" w:fill="auto"/>
              </w:tcPr>
            </w:tcPrChange>
          </w:tcPr>
          <w:p w14:paraId="57F2B73F" w14:textId="77777777" w:rsidR="001F0D4A" w:rsidRDefault="001F0D4A" w:rsidP="001F0D4A">
            <w:pPr>
              <w:jc w:val="center"/>
              <w:rPr>
                <w:ins w:id="295" w:author="오윤 권" w:date="2023-06-01T20:23:00Z"/>
                <w:rFonts w:ascii="돋움" w:eastAsia="돋움" w:hAnsi="돋움"/>
              </w:rPr>
            </w:pPr>
          </w:p>
        </w:tc>
      </w:tr>
    </w:tbl>
    <w:p w14:paraId="7BE38CBE" w14:textId="2E961CA7" w:rsidR="000C2157" w:rsidRDefault="000C2157" w:rsidP="00440DE6"/>
    <w:p w14:paraId="639B58F8" w14:textId="77777777" w:rsidR="000C2157" w:rsidRDefault="000C2157" w:rsidP="00440DE6"/>
    <w:p w14:paraId="59B11D59" w14:textId="77777777" w:rsidR="000C2157" w:rsidRDefault="000C2157" w:rsidP="00440DE6"/>
    <w:p w14:paraId="7ABFD7D0" w14:textId="77777777" w:rsidR="000C2157" w:rsidRDefault="000C2157" w:rsidP="00440DE6"/>
    <w:p w14:paraId="2CC749C3" w14:textId="77777777" w:rsidR="000C2157" w:rsidRDefault="000C2157" w:rsidP="00440DE6"/>
    <w:p w14:paraId="746599C6" w14:textId="77777777" w:rsidR="000C2157" w:rsidRDefault="000C2157" w:rsidP="00440DE6"/>
    <w:p w14:paraId="78C93C42" w14:textId="77777777" w:rsidR="000C2157" w:rsidDel="005E5215" w:rsidRDefault="000C2157" w:rsidP="00440DE6">
      <w:pPr>
        <w:rPr>
          <w:del w:id="296" w:author="오윤 권" w:date="2023-06-05T23:15:00Z"/>
        </w:rPr>
      </w:pPr>
    </w:p>
    <w:p w14:paraId="5B19AF94" w14:textId="77777777" w:rsidR="000C2157" w:rsidDel="005E5215" w:rsidRDefault="000C2157" w:rsidP="00440DE6">
      <w:pPr>
        <w:rPr>
          <w:del w:id="297" w:author="오윤 권" w:date="2023-06-05T23:15:00Z"/>
        </w:rPr>
      </w:pPr>
    </w:p>
    <w:p w14:paraId="423897B5" w14:textId="77777777" w:rsidR="000C2157" w:rsidRPr="00440DE6" w:rsidRDefault="000C2157" w:rsidP="00440DE6">
      <w:r>
        <w:br w:type="page"/>
      </w:r>
    </w:p>
    <w:p w14:paraId="1020DE69" w14:textId="77777777" w:rsidR="00BE571A" w:rsidRDefault="000C2157">
      <w:pPr>
        <w:pStyle w:val="2"/>
      </w:pPr>
      <w:bookmarkStart w:id="298" w:name="_Toc447209008"/>
      <w:r>
        <w:rPr>
          <w:rFonts w:hint="eastAsia"/>
        </w:rPr>
        <w:t>유스케이스 목록</w:t>
      </w:r>
      <w:bookmarkEnd w:id="59"/>
      <w:bookmarkEnd w:id="298"/>
    </w:p>
    <w:p w14:paraId="58012BF3" w14:textId="77777777"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BA2195" w14:paraId="03F93C22" w14:textId="77777777" w:rsidTr="00BA2195">
        <w:tc>
          <w:tcPr>
            <w:tcW w:w="8524" w:type="dxa"/>
          </w:tcPr>
          <w:p w14:paraId="3FFFDFE5" w14:textId="77777777"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14:paraId="563D2D21" w14:textId="77777777"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0B84A278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4"/>
        <w:gridCol w:w="1680"/>
        <w:gridCol w:w="4252"/>
        <w:gridCol w:w="1059"/>
      </w:tblGrid>
      <w:tr w:rsidR="003A2AF1" w:rsidRPr="00D54A11" w14:paraId="21150216" w14:textId="77777777" w:rsidTr="0073784D">
        <w:trPr>
          <w:trHeight w:val="727"/>
        </w:trPr>
        <w:tc>
          <w:tcPr>
            <w:tcW w:w="1494" w:type="dxa"/>
            <w:shd w:val="clear" w:color="auto" w:fill="CCCCCC"/>
            <w:vAlign w:val="center"/>
          </w:tcPr>
          <w:p w14:paraId="7A599F5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680" w:type="dxa"/>
            <w:shd w:val="clear" w:color="auto" w:fill="CCCCCC"/>
            <w:vAlign w:val="center"/>
          </w:tcPr>
          <w:p w14:paraId="5B4202CD" w14:textId="77777777"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252" w:type="dxa"/>
            <w:shd w:val="clear" w:color="auto" w:fill="CCCCCC"/>
            <w:vAlign w:val="center"/>
          </w:tcPr>
          <w:p w14:paraId="0E724F9D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59" w:type="dxa"/>
            <w:shd w:val="clear" w:color="auto" w:fill="CCCCCC"/>
            <w:vAlign w:val="center"/>
          </w:tcPr>
          <w:p w14:paraId="5264E50B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03B3BAE1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16744B0C" w14:textId="77777777" w:rsidTr="0073784D">
        <w:trPr>
          <w:trHeight w:val="356"/>
        </w:trPr>
        <w:tc>
          <w:tcPr>
            <w:tcW w:w="1494" w:type="dxa"/>
          </w:tcPr>
          <w:p w14:paraId="3DFDD03F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UC001</w:t>
            </w:r>
          </w:p>
        </w:tc>
        <w:tc>
          <w:tcPr>
            <w:tcW w:w="1680" w:type="dxa"/>
          </w:tcPr>
          <w:p w14:paraId="4D2ADAF3" w14:textId="77777777" w:rsidR="003A2AF1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</w:p>
          <w:p w14:paraId="001E82DC" w14:textId="77777777" w:rsidR="0003407A" w:rsidRPr="007E70C2" w:rsidRDefault="0003407A" w:rsidP="00D54A11">
            <w:pPr>
              <w:jc w:val="center"/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</w:p>
        </w:tc>
        <w:tc>
          <w:tcPr>
            <w:tcW w:w="4252" w:type="dxa"/>
          </w:tcPr>
          <w:p w14:paraId="2D8ED896" w14:textId="77777777" w:rsidR="003A2AF1" w:rsidRPr="007E70C2" w:rsidRDefault="007E70C2" w:rsidP="00342162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사용하기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사전에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기기에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등록해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놓은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  <w:tc>
          <w:tcPr>
            <w:tcW w:w="1059" w:type="dxa"/>
          </w:tcPr>
          <w:p w14:paraId="5C17C1D7" w14:textId="77777777" w:rsidR="003A2AF1" w:rsidRPr="007E70C2" w:rsidRDefault="007E70C2" w:rsidP="00D54A1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1</w:t>
            </w:r>
          </w:p>
        </w:tc>
      </w:tr>
      <w:tr w:rsidR="00044EE9" w:rsidRPr="00D54A11" w14:paraId="6BDF4E30" w14:textId="77777777" w:rsidTr="0073784D">
        <w:trPr>
          <w:trHeight w:val="356"/>
          <w:ins w:id="299" w:author="오윤 권" w:date="2023-06-01T20:50:00Z"/>
        </w:trPr>
        <w:tc>
          <w:tcPr>
            <w:tcW w:w="1494" w:type="dxa"/>
          </w:tcPr>
          <w:p w14:paraId="757E9051" w14:textId="76362373" w:rsidR="00044EE9" w:rsidRDefault="00044EE9" w:rsidP="00044EE9">
            <w:pPr>
              <w:jc w:val="center"/>
              <w:rPr>
                <w:ins w:id="300" w:author="오윤 권" w:date="2023-06-01T20:50:00Z"/>
                <w:rFonts w:ascii="돋움" w:eastAsia="돋움" w:hAnsi="돋움" w:cs="돋움"/>
              </w:rPr>
            </w:pPr>
            <w:ins w:id="301" w:author="오윤 권" w:date="2023-06-01T20:50:00Z">
              <w:r>
                <w:rPr>
                  <w:rFonts w:ascii="돋움" w:eastAsia="돋움" w:hAnsi="돋움" w:cs="돋움"/>
                </w:rPr>
                <w:t>UC001</w:t>
              </w:r>
            </w:ins>
          </w:p>
        </w:tc>
        <w:tc>
          <w:tcPr>
            <w:tcW w:w="1680" w:type="dxa"/>
          </w:tcPr>
          <w:p w14:paraId="1373755B" w14:textId="46CE79D9" w:rsidR="00044EE9" w:rsidRDefault="00044EE9" w:rsidP="00044EE9">
            <w:pPr>
              <w:jc w:val="center"/>
              <w:rPr>
                <w:ins w:id="302" w:author="오윤 권" w:date="2023-06-01T20:50:00Z"/>
                <w:rFonts w:ascii="돋움" w:eastAsia="돋움" w:hAnsi="돋움" w:cs="돋움"/>
                <w:color w:val="000000"/>
                <w:szCs w:val="20"/>
              </w:rPr>
            </w:pPr>
            <w:ins w:id="303" w:author="오윤 권" w:date="2023-06-01T20:50:00Z">
              <w:r>
                <w:rPr>
                  <w:rFonts w:ascii="돋움" w:eastAsia="돋움" w:hAnsi="돋움" w:hint="eastAsia"/>
                </w:rPr>
                <w:t>회원가입을 한다.</w:t>
              </w:r>
            </w:ins>
          </w:p>
        </w:tc>
        <w:tc>
          <w:tcPr>
            <w:tcW w:w="4252" w:type="dxa"/>
          </w:tcPr>
          <w:p w14:paraId="4F69D656" w14:textId="1E74EDA2" w:rsidR="00044EE9" w:rsidRDefault="00833BEE" w:rsidP="00044EE9">
            <w:pPr>
              <w:rPr>
                <w:ins w:id="304" w:author="오윤 권" w:date="2023-06-01T20:50:00Z"/>
              </w:rPr>
            </w:pPr>
            <w:ins w:id="305" w:author="오윤 권" w:date="2023-06-05T23:09:00Z">
              <w:r>
                <w:rPr>
                  <w:rFonts w:hint="eastAsia"/>
                  <w:color w:val="00B050"/>
                </w:rPr>
                <w:t>닉네임</w:t>
              </w:r>
              <w:r>
                <w:rPr>
                  <w:rFonts w:hint="eastAsia"/>
                  <w:color w:val="00B050"/>
                </w:rPr>
                <w:t xml:space="preserve">, </w:t>
              </w:r>
            </w:ins>
            <w:ins w:id="306" w:author="오윤 권" w:date="2023-06-01T21:37:00Z">
              <w:r w:rsidR="0082718F" w:rsidRPr="003E7A26">
                <w:rPr>
                  <w:color w:val="00B050"/>
                  <w:rPrChange w:id="307" w:author="오윤 권" w:date="2023-06-02T02:17:00Z">
                    <w:rPr/>
                  </w:rPrChange>
                </w:rPr>
                <w:t>,</w:t>
              </w:r>
              <w:r w:rsidR="0082718F" w:rsidRPr="003E7A26">
                <w:rPr>
                  <w:rFonts w:hint="eastAsia"/>
                  <w:color w:val="00B050"/>
                  <w:rPrChange w:id="308" w:author="오윤 권" w:date="2023-06-02T02:17:00Z">
                    <w:rPr>
                      <w:rFonts w:hint="eastAsia"/>
                    </w:rPr>
                  </w:rPrChange>
                </w:rPr>
                <w:t>비밀번호</w:t>
              </w:r>
              <w:r w:rsidR="0082718F" w:rsidRPr="003E7A26">
                <w:rPr>
                  <w:color w:val="00B050"/>
                  <w:rPrChange w:id="309" w:author="오윤 권" w:date="2023-06-02T02:17:00Z">
                    <w:rPr/>
                  </w:rPrChange>
                </w:rPr>
                <w:t xml:space="preserve">, </w:t>
              </w:r>
              <w:r w:rsidR="0082718F" w:rsidRPr="003E7A26">
                <w:rPr>
                  <w:rFonts w:hint="eastAsia"/>
                  <w:color w:val="00B050"/>
                  <w:rPrChange w:id="310" w:author="오윤 권" w:date="2023-06-02T02:17:00Z">
                    <w:rPr>
                      <w:rFonts w:hint="eastAsia"/>
                    </w:rPr>
                  </w:rPrChange>
                </w:rPr>
                <w:t>이메일을</w:t>
              </w:r>
              <w:r w:rsidR="0082718F">
                <w:rPr>
                  <w:rFonts w:hint="eastAsia"/>
                </w:rPr>
                <w:t xml:space="preserve"> </w:t>
              </w:r>
              <w:r w:rsidR="0082718F">
                <w:rPr>
                  <w:rFonts w:hint="eastAsia"/>
                </w:rPr>
                <w:t>입력하여</w:t>
              </w:r>
              <w:r w:rsidR="0082718F">
                <w:rPr>
                  <w:rFonts w:hint="eastAsia"/>
                </w:rPr>
                <w:t xml:space="preserve"> </w:t>
              </w:r>
            </w:ins>
            <w:ins w:id="311" w:author="오윤 권" w:date="2023-06-01T20:50:00Z">
              <w:r w:rsidR="00044EE9">
                <w:rPr>
                  <w:rFonts w:hint="eastAsia"/>
                </w:rPr>
                <w:t>회원가입</w:t>
              </w:r>
              <w:r w:rsidR="00044EE9">
                <w:rPr>
                  <w:rFonts w:hint="eastAsia"/>
                </w:rPr>
                <w:t xml:space="preserve"> </w:t>
              </w:r>
              <w:r w:rsidR="00044EE9">
                <w:rPr>
                  <w:rFonts w:hint="eastAsia"/>
                </w:rPr>
                <w:t>한다</w:t>
              </w:r>
              <w:r w:rsidR="00044EE9"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2A507683" w14:textId="4B6FCF78" w:rsidR="00044EE9" w:rsidRDefault="00044EE9" w:rsidP="00044EE9">
            <w:pPr>
              <w:jc w:val="center"/>
              <w:rPr>
                <w:ins w:id="312" w:author="오윤 권" w:date="2023-06-01T20:50:00Z"/>
                <w:rFonts w:ascii="돋움" w:eastAsia="돋움" w:hAnsi="돋움" w:cs="돋움"/>
                <w:color w:val="000000"/>
                <w:szCs w:val="20"/>
              </w:rPr>
            </w:pPr>
            <w:ins w:id="313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</w:p>
        </w:tc>
      </w:tr>
      <w:tr w:rsidR="00044EE9" w:rsidRPr="00D54A11" w14:paraId="6060B8C8" w14:textId="77777777" w:rsidTr="0073784D">
        <w:trPr>
          <w:trHeight w:val="356"/>
          <w:ins w:id="314" w:author="오윤 권" w:date="2023-06-01T20:51:00Z"/>
        </w:trPr>
        <w:tc>
          <w:tcPr>
            <w:tcW w:w="1494" w:type="dxa"/>
          </w:tcPr>
          <w:p w14:paraId="67007ABB" w14:textId="17249080" w:rsidR="00044EE9" w:rsidRDefault="00044EE9" w:rsidP="00044EE9">
            <w:pPr>
              <w:jc w:val="center"/>
              <w:rPr>
                <w:ins w:id="315" w:author="오윤 권" w:date="2023-06-01T20:51:00Z"/>
                <w:rFonts w:ascii="돋움" w:eastAsia="돋움" w:hAnsi="돋움" w:cs="돋움"/>
              </w:rPr>
            </w:pPr>
            <w:ins w:id="316" w:author="오윤 권" w:date="2023-06-01T21:16:00Z">
              <w:r>
                <w:rPr>
                  <w:rFonts w:ascii="돋움" w:eastAsia="돋움" w:hAnsi="돋움" w:cs="돋움"/>
                </w:rPr>
                <w:t>UC002</w:t>
              </w:r>
            </w:ins>
          </w:p>
        </w:tc>
        <w:tc>
          <w:tcPr>
            <w:tcW w:w="1680" w:type="dxa"/>
          </w:tcPr>
          <w:p w14:paraId="1871451B" w14:textId="3DD30859" w:rsidR="00044EE9" w:rsidRDefault="00044EE9" w:rsidP="00044EE9">
            <w:pPr>
              <w:jc w:val="center"/>
              <w:rPr>
                <w:ins w:id="317" w:author="오윤 권" w:date="2023-06-01T20:51:00Z"/>
                <w:rFonts w:ascii="돋움" w:eastAsia="돋움" w:hAnsi="돋움"/>
              </w:rPr>
            </w:pPr>
            <w:ins w:id="318" w:author="오윤 권" w:date="2023-06-01T20:51:00Z">
              <w:r>
                <w:rPr>
                  <w:rFonts w:ascii="돋움" w:eastAsia="돋움" w:hAnsi="돋움" w:hint="eastAsia"/>
                </w:rPr>
                <w:t>회원탈퇴를 한다.</w:t>
              </w:r>
            </w:ins>
          </w:p>
        </w:tc>
        <w:tc>
          <w:tcPr>
            <w:tcW w:w="4252" w:type="dxa"/>
          </w:tcPr>
          <w:p w14:paraId="4C74E93C" w14:textId="1C1F16E0" w:rsidR="00044EE9" w:rsidRDefault="00044EE9" w:rsidP="00044EE9">
            <w:pPr>
              <w:rPr>
                <w:ins w:id="319" w:author="오윤 권" w:date="2023-06-01T20:51:00Z"/>
              </w:rPr>
            </w:pPr>
            <w:ins w:id="320" w:author="오윤 권" w:date="2023-06-01T20:51:00Z">
              <w:r w:rsidRPr="003E7A26">
                <w:rPr>
                  <w:rFonts w:hint="eastAsia"/>
                  <w:color w:val="00B050"/>
                  <w:rPrChange w:id="321" w:author="오윤 권" w:date="2023-06-02T02:17:00Z">
                    <w:rPr>
                      <w:rFonts w:hint="eastAsia"/>
                    </w:rPr>
                  </w:rPrChange>
                </w:rPr>
                <w:t>회원가입한</w:t>
              </w:r>
              <w:r w:rsidRPr="003E7A26">
                <w:rPr>
                  <w:color w:val="00B050"/>
                  <w:rPrChange w:id="322" w:author="오윤 권" w:date="2023-06-02T02:17:00Z">
                    <w:rPr/>
                  </w:rPrChange>
                </w:rPr>
                <w:t xml:space="preserve"> </w:t>
              </w:r>
              <w:r>
                <w:rPr>
                  <w:rFonts w:hint="eastAsia"/>
                </w:rPr>
                <w:t>계정을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탈퇴한다</w:t>
              </w:r>
              <w:r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3C248720" w14:textId="50312EB9" w:rsidR="00044EE9" w:rsidRDefault="00044EE9" w:rsidP="00044EE9">
            <w:pPr>
              <w:jc w:val="center"/>
              <w:rPr>
                <w:ins w:id="323" w:author="오윤 권" w:date="2023-06-01T20:51:00Z"/>
                <w:rFonts w:ascii="돋움" w:eastAsia="돋움" w:hAnsi="돋움" w:cs="돋움"/>
                <w:color w:val="000000"/>
                <w:szCs w:val="20"/>
              </w:rPr>
            </w:pPr>
            <w:ins w:id="324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2</w:t>
              </w:r>
            </w:ins>
          </w:p>
        </w:tc>
      </w:tr>
      <w:tr w:rsidR="00044EE9" w:rsidRPr="00D54A11" w14:paraId="47D46E5B" w14:textId="77777777" w:rsidTr="0073784D">
        <w:trPr>
          <w:trHeight w:val="356"/>
          <w:ins w:id="325" w:author="오윤 권" w:date="2023-06-01T20:51:00Z"/>
        </w:trPr>
        <w:tc>
          <w:tcPr>
            <w:tcW w:w="1494" w:type="dxa"/>
          </w:tcPr>
          <w:p w14:paraId="28CB25FE" w14:textId="4D7623C9" w:rsidR="00044EE9" w:rsidRDefault="00044EE9" w:rsidP="00044EE9">
            <w:pPr>
              <w:jc w:val="center"/>
              <w:rPr>
                <w:ins w:id="326" w:author="오윤 권" w:date="2023-06-01T20:51:00Z"/>
                <w:rFonts w:ascii="돋움" w:eastAsia="돋움" w:hAnsi="돋움" w:cs="돋움"/>
              </w:rPr>
            </w:pPr>
            <w:ins w:id="327" w:author="오윤 권" w:date="2023-06-01T21:1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UC003</w:t>
              </w:r>
            </w:ins>
          </w:p>
        </w:tc>
        <w:tc>
          <w:tcPr>
            <w:tcW w:w="1680" w:type="dxa"/>
          </w:tcPr>
          <w:p w14:paraId="147D4A8E" w14:textId="612612BB" w:rsidR="00044EE9" w:rsidRDefault="00044EE9" w:rsidP="00044EE9">
            <w:pPr>
              <w:jc w:val="center"/>
              <w:rPr>
                <w:ins w:id="328" w:author="오윤 권" w:date="2023-06-01T20:51:00Z"/>
                <w:rFonts w:ascii="돋움" w:eastAsia="돋움" w:hAnsi="돋움"/>
              </w:rPr>
            </w:pPr>
            <w:ins w:id="329" w:author="오윤 권" w:date="2023-06-01T20:51:00Z">
              <w:r>
                <w:rPr>
                  <w:rFonts w:ascii="돋움" w:eastAsia="돋움" w:hAnsi="돋움" w:hint="eastAsia"/>
                </w:rPr>
                <w:t>로그인 한다.</w:t>
              </w:r>
            </w:ins>
          </w:p>
        </w:tc>
        <w:tc>
          <w:tcPr>
            <w:tcW w:w="4252" w:type="dxa"/>
          </w:tcPr>
          <w:p w14:paraId="25A1F5CA" w14:textId="57F342DA" w:rsidR="00044EE9" w:rsidRDefault="007750B9" w:rsidP="00044EE9">
            <w:pPr>
              <w:rPr>
                <w:ins w:id="330" w:author="오윤 권" w:date="2023-06-01T20:51:00Z"/>
              </w:rPr>
            </w:pPr>
            <w:ins w:id="331" w:author="오윤 권" w:date="2023-06-02T02:00:00Z">
              <w:r>
                <w:rPr>
                  <w:rFonts w:hint="eastAsia"/>
                </w:rPr>
                <w:t>사용자는</w:t>
              </w:r>
              <w:r>
                <w:rPr>
                  <w:rFonts w:hint="eastAsia"/>
                </w:rPr>
                <w:t xml:space="preserve"> </w:t>
              </w:r>
              <w:r w:rsidRPr="003E7A26">
                <w:rPr>
                  <w:rFonts w:hint="eastAsia"/>
                  <w:color w:val="00B050"/>
                  <w:rPrChange w:id="332" w:author="오윤 권" w:date="2023-06-02T02:17:00Z">
                    <w:rPr>
                      <w:rFonts w:hint="eastAsia"/>
                    </w:rPr>
                  </w:rPrChange>
                </w:rPr>
                <w:t>이메일</w:t>
              </w:r>
            </w:ins>
            <w:ins w:id="333" w:author="오윤 권" w:date="2023-06-01T20:51:00Z">
              <w:r w:rsidR="00044EE9" w:rsidRPr="003E7A26">
                <w:rPr>
                  <w:color w:val="00B050"/>
                  <w:rPrChange w:id="334" w:author="오윤 권" w:date="2023-06-02T02:17:00Z">
                    <w:rPr/>
                  </w:rPrChange>
                </w:rPr>
                <w:t xml:space="preserve">, </w:t>
              </w:r>
              <w:r w:rsidR="00044EE9" w:rsidRPr="003E7A26">
                <w:rPr>
                  <w:rFonts w:hint="eastAsia"/>
                  <w:color w:val="00B050"/>
                  <w:rPrChange w:id="335" w:author="오윤 권" w:date="2023-06-02T02:17:00Z">
                    <w:rPr>
                      <w:rFonts w:hint="eastAsia"/>
                    </w:rPr>
                  </w:rPrChange>
                </w:rPr>
                <w:t>비밀번호</w:t>
              </w:r>
              <w:r w:rsidR="00044EE9">
                <w:rPr>
                  <w:rFonts w:hint="eastAsia"/>
                </w:rPr>
                <w:t>를</w:t>
              </w:r>
              <w:r w:rsidR="00044EE9">
                <w:rPr>
                  <w:rFonts w:hint="eastAsia"/>
                </w:rPr>
                <w:t xml:space="preserve"> </w:t>
              </w:r>
              <w:r w:rsidR="00044EE9">
                <w:rPr>
                  <w:rFonts w:hint="eastAsia"/>
                </w:rPr>
                <w:t>입력하여</w:t>
              </w:r>
              <w:r w:rsidR="00044EE9">
                <w:rPr>
                  <w:rFonts w:hint="eastAsia"/>
                </w:rPr>
                <w:t xml:space="preserve"> </w:t>
              </w:r>
              <w:r w:rsidR="00044EE9">
                <w:rPr>
                  <w:rFonts w:hint="eastAsia"/>
                </w:rPr>
                <w:t>로그인</w:t>
              </w:r>
              <w:r w:rsidR="00044EE9">
                <w:rPr>
                  <w:rFonts w:hint="eastAsia"/>
                </w:rPr>
                <w:t xml:space="preserve"> </w:t>
              </w:r>
              <w:r w:rsidR="00044EE9">
                <w:rPr>
                  <w:rFonts w:hint="eastAsia"/>
                </w:rPr>
                <w:t>한다</w:t>
              </w:r>
              <w:r w:rsidR="00044EE9"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515F15CE" w14:textId="3C6F2FB1" w:rsidR="00044EE9" w:rsidRDefault="00044EE9" w:rsidP="00044EE9">
            <w:pPr>
              <w:jc w:val="center"/>
              <w:rPr>
                <w:ins w:id="336" w:author="오윤 권" w:date="2023-06-01T20:51:00Z"/>
                <w:rFonts w:ascii="돋움" w:eastAsia="돋움" w:hAnsi="돋움" w:cs="돋움"/>
                <w:color w:val="000000"/>
                <w:szCs w:val="20"/>
              </w:rPr>
            </w:pPr>
            <w:ins w:id="337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3</w:t>
              </w:r>
            </w:ins>
          </w:p>
        </w:tc>
      </w:tr>
      <w:tr w:rsidR="00044EE9" w:rsidRPr="00D54A11" w14:paraId="548857FA" w14:textId="77777777" w:rsidTr="0073784D">
        <w:trPr>
          <w:trHeight w:val="356"/>
          <w:ins w:id="338" w:author="오윤 권" w:date="2023-06-01T20:51:00Z"/>
        </w:trPr>
        <w:tc>
          <w:tcPr>
            <w:tcW w:w="1494" w:type="dxa"/>
          </w:tcPr>
          <w:p w14:paraId="6196A4BA" w14:textId="4847C331" w:rsidR="00044EE9" w:rsidRDefault="00044EE9" w:rsidP="00044EE9">
            <w:pPr>
              <w:jc w:val="center"/>
              <w:rPr>
                <w:ins w:id="339" w:author="오윤 권" w:date="2023-06-01T20:51:00Z"/>
                <w:rFonts w:ascii="돋움" w:eastAsia="돋움" w:hAnsi="돋움" w:cs="돋움"/>
              </w:rPr>
            </w:pPr>
            <w:ins w:id="340" w:author="오윤 권" w:date="2023-06-01T21:1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C004</w:t>
              </w:r>
            </w:ins>
          </w:p>
        </w:tc>
        <w:tc>
          <w:tcPr>
            <w:tcW w:w="1680" w:type="dxa"/>
          </w:tcPr>
          <w:p w14:paraId="6B3A59C5" w14:textId="1DB064C9" w:rsidR="00044EE9" w:rsidRDefault="00044EE9" w:rsidP="00044EE9">
            <w:pPr>
              <w:jc w:val="center"/>
              <w:rPr>
                <w:ins w:id="341" w:author="오윤 권" w:date="2023-06-01T20:51:00Z"/>
                <w:rFonts w:ascii="돋움" w:eastAsia="돋움" w:hAnsi="돋움"/>
              </w:rPr>
            </w:pPr>
            <w:ins w:id="342" w:author="오윤 권" w:date="2023-06-01T20:51:00Z">
              <w:r>
                <w:rPr>
                  <w:rFonts w:ascii="돋움" w:eastAsia="돋움" w:hAnsi="돋움" w:hint="eastAsia"/>
                </w:rPr>
                <w:t>로그아웃 한다.</w:t>
              </w:r>
            </w:ins>
          </w:p>
        </w:tc>
        <w:tc>
          <w:tcPr>
            <w:tcW w:w="4252" w:type="dxa"/>
          </w:tcPr>
          <w:p w14:paraId="3892D17A" w14:textId="0D2DFAD0" w:rsidR="00044EE9" w:rsidRDefault="007750B9" w:rsidP="00044EE9">
            <w:pPr>
              <w:rPr>
                <w:ins w:id="343" w:author="오윤 권" w:date="2023-06-01T20:51:00Z"/>
              </w:rPr>
            </w:pPr>
            <w:ins w:id="344" w:author="오윤 권" w:date="2023-06-02T02:00:00Z">
              <w:r>
                <w:rPr>
                  <w:rFonts w:hint="eastAsia"/>
                </w:rPr>
                <w:t>사용자는</w:t>
              </w:r>
              <w:r>
                <w:rPr>
                  <w:rFonts w:hint="eastAsia"/>
                </w:rPr>
                <w:t xml:space="preserve"> </w:t>
              </w:r>
            </w:ins>
            <w:ins w:id="345" w:author="오윤 권" w:date="2023-06-01T20:51:00Z">
              <w:r w:rsidR="00044EE9" w:rsidRPr="003E7A26">
                <w:rPr>
                  <w:rFonts w:hint="eastAsia"/>
                  <w:color w:val="00B050"/>
                  <w:rPrChange w:id="346" w:author="오윤 권" w:date="2023-06-02T02:17:00Z">
                    <w:rPr>
                      <w:rFonts w:hint="eastAsia"/>
                    </w:rPr>
                  </w:rPrChange>
                </w:rPr>
                <w:t>로그인한</w:t>
              </w:r>
              <w:r w:rsidR="00044EE9">
                <w:rPr>
                  <w:rFonts w:hint="eastAsia"/>
                </w:rPr>
                <w:t xml:space="preserve"> </w:t>
              </w:r>
              <w:r w:rsidR="00044EE9">
                <w:rPr>
                  <w:rFonts w:hint="eastAsia"/>
                </w:rPr>
                <w:t>계정을</w:t>
              </w:r>
              <w:r w:rsidR="00044EE9">
                <w:rPr>
                  <w:rFonts w:hint="eastAsia"/>
                </w:rPr>
                <w:t xml:space="preserve"> </w:t>
              </w:r>
              <w:r w:rsidR="00044EE9">
                <w:rPr>
                  <w:rFonts w:hint="eastAsia"/>
                </w:rPr>
                <w:t>로그아웃한다</w:t>
              </w:r>
              <w:r w:rsidR="00044EE9"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737B1959" w14:textId="108573BE" w:rsidR="00044EE9" w:rsidRDefault="00044EE9" w:rsidP="00044EE9">
            <w:pPr>
              <w:jc w:val="center"/>
              <w:rPr>
                <w:ins w:id="347" w:author="오윤 권" w:date="2023-06-01T20:51:00Z"/>
                <w:rFonts w:ascii="돋움" w:eastAsia="돋움" w:hAnsi="돋움" w:cs="돋움"/>
                <w:color w:val="000000"/>
                <w:szCs w:val="20"/>
              </w:rPr>
            </w:pPr>
            <w:ins w:id="348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4</w:t>
              </w:r>
            </w:ins>
          </w:p>
        </w:tc>
      </w:tr>
      <w:tr w:rsidR="00044EE9" w:rsidRPr="00D54A11" w14:paraId="2233C934" w14:textId="77777777" w:rsidTr="0073784D">
        <w:trPr>
          <w:trHeight w:val="356"/>
          <w:ins w:id="349" w:author="오윤 권" w:date="2023-06-01T20:51:00Z"/>
        </w:trPr>
        <w:tc>
          <w:tcPr>
            <w:tcW w:w="1494" w:type="dxa"/>
          </w:tcPr>
          <w:p w14:paraId="45EFE6CF" w14:textId="5B6AA727" w:rsidR="00044EE9" w:rsidRDefault="00044EE9" w:rsidP="00044EE9">
            <w:pPr>
              <w:jc w:val="center"/>
              <w:rPr>
                <w:ins w:id="350" w:author="오윤 권" w:date="2023-06-01T20:51:00Z"/>
                <w:rFonts w:ascii="돋움" w:eastAsia="돋움" w:hAnsi="돋움" w:cs="돋움"/>
              </w:rPr>
            </w:pPr>
            <w:ins w:id="351" w:author="오윤 권" w:date="2023-06-01T21:17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UC005</w:t>
              </w:r>
            </w:ins>
          </w:p>
        </w:tc>
        <w:tc>
          <w:tcPr>
            <w:tcW w:w="1680" w:type="dxa"/>
          </w:tcPr>
          <w:p w14:paraId="1F767D73" w14:textId="43EF21C2" w:rsidR="00044EE9" w:rsidRDefault="00044EE9" w:rsidP="00044EE9">
            <w:pPr>
              <w:jc w:val="center"/>
              <w:rPr>
                <w:ins w:id="352" w:author="오윤 권" w:date="2023-06-01T20:51:00Z"/>
                <w:rFonts w:ascii="돋움" w:eastAsia="돋움" w:hAnsi="돋움"/>
              </w:rPr>
            </w:pPr>
            <w:ins w:id="353" w:author="오윤 권" w:date="2023-06-01T20:51:00Z">
              <w:r>
                <w:rPr>
                  <w:rFonts w:ascii="돋움" w:eastAsia="돋움" w:hAnsi="돋움" w:hint="eastAsia"/>
                </w:rPr>
                <w:t>비밀번호를 찾는다.</w:t>
              </w:r>
            </w:ins>
          </w:p>
        </w:tc>
        <w:tc>
          <w:tcPr>
            <w:tcW w:w="4252" w:type="dxa"/>
          </w:tcPr>
          <w:p w14:paraId="1FB76DFC" w14:textId="5F930873" w:rsidR="00044EE9" w:rsidRDefault="00044EE9" w:rsidP="00044EE9">
            <w:pPr>
              <w:rPr>
                <w:ins w:id="354" w:author="오윤 권" w:date="2023-06-01T20:51:00Z"/>
              </w:rPr>
            </w:pPr>
            <w:ins w:id="355" w:author="오윤 권" w:date="2023-06-01T20:51:00Z">
              <w:r w:rsidRPr="008B237D">
                <w:rPr>
                  <w:rFonts w:hint="eastAsia"/>
                  <w:color w:val="00B050"/>
                  <w:rPrChange w:id="356" w:author="오윤 권" w:date="2023-06-02T02:22:00Z">
                    <w:rPr>
                      <w:rFonts w:hint="eastAsia"/>
                    </w:rPr>
                  </w:rPrChange>
                </w:rPr>
                <w:t>이메일</w:t>
              </w:r>
              <w:r w:rsidRPr="008B237D">
                <w:rPr>
                  <w:color w:val="00B050"/>
                  <w:rPrChange w:id="357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358" w:author="오윤 권" w:date="2023-06-02T02:22:00Z">
                    <w:rPr>
                      <w:rFonts w:hint="eastAsia"/>
                    </w:rPr>
                  </w:rPrChange>
                </w:rPr>
                <w:t>인증</w:t>
              </w:r>
              <w:r>
                <w:t>을</w:t>
              </w:r>
              <w:r>
                <w:t xml:space="preserve"> </w:t>
              </w:r>
              <w:r>
                <w:t>통해</w:t>
              </w:r>
              <w:r>
                <w:t xml:space="preserve"> </w:t>
              </w:r>
              <w:r>
                <w:t>비밀번호를</w:t>
              </w:r>
              <w:r>
                <w:t xml:space="preserve"> </w:t>
              </w:r>
              <w:r>
                <w:t>초기화한다</w:t>
              </w:r>
              <w:r>
                <w:t xml:space="preserve">. </w:t>
              </w:r>
              <w:r>
                <w:t>초기화된</w:t>
              </w:r>
              <w:r>
                <w:t xml:space="preserve"> </w:t>
              </w:r>
              <w:r>
                <w:t>비밀번호로</w:t>
              </w:r>
              <w:r>
                <w:t xml:space="preserve"> </w:t>
              </w:r>
              <w:r>
                <w:t>로그인</w:t>
              </w:r>
              <w:r>
                <w:t xml:space="preserve"> </w:t>
              </w:r>
              <w:r>
                <w:t>후</w:t>
              </w:r>
              <w:r>
                <w:t xml:space="preserve"> </w:t>
              </w:r>
              <w:r>
                <w:t>비밀번호를</w:t>
              </w:r>
              <w:r>
                <w:t xml:space="preserve"> </w:t>
              </w:r>
              <w:r>
                <w:t>재설정한다</w:t>
              </w:r>
              <w:r>
                <w:t>.</w:t>
              </w:r>
            </w:ins>
          </w:p>
        </w:tc>
        <w:tc>
          <w:tcPr>
            <w:tcW w:w="1059" w:type="dxa"/>
          </w:tcPr>
          <w:p w14:paraId="5B0321C7" w14:textId="0A745875" w:rsidR="00044EE9" w:rsidRDefault="00044EE9" w:rsidP="00044EE9">
            <w:pPr>
              <w:jc w:val="center"/>
              <w:rPr>
                <w:ins w:id="359" w:author="오윤 권" w:date="2023-06-01T20:51:00Z"/>
                <w:rFonts w:ascii="돋움" w:eastAsia="돋움" w:hAnsi="돋움" w:cs="돋움"/>
                <w:color w:val="000000"/>
                <w:szCs w:val="20"/>
              </w:rPr>
            </w:pPr>
            <w:ins w:id="360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5</w:t>
              </w:r>
            </w:ins>
          </w:p>
        </w:tc>
      </w:tr>
      <w:tr w:rsidR="00044EE9" w:rsidRPr="00D54A11" w14:paraId="61AD24F5" w14:textId="77777777" w:rsidTr="0073784D">
        <w:trPr>
          <w:trHeight w:val="356"/>
        </w:trPr>
        <w:tc>
          <w:tcPr>
            <w:tcW w:w="1494" w:type="dxa"/>
          </w:tcPr>
          <w:p w14:paraId="066FBB18" w14:textId="4297852D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ins w:id="361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C006</w:t>
              </w:r>
            </w:ins>
            <w:del w:id="362" w:author="오윤 권" w:date="2023-06-01T20:50:00Z">
              <w:r w:rsidDel="0073784D">
                <w:rPr>
                  <w:rFonts w:ascii="돋움" w:eastAsia="돋움" w:hAnsi="돋움" w:cs="돋움"/>
                </w:rPr>
                <w:delText>UC001</w:delText>
              </w:r>
            </w:del>
          </w:p>
        </w:tc>
        <w:tc>
          <w:tcPr>
            <w:tcW w:w="1680" w:type="dxa"/>
          </w:tcPr>
          <w:p w14:paraId="07692FE2" w14:textId="22A69F7C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작업을 추가한다.</w:t>
            </w:r>
          </w:p>
        </w:tc>
        <w:tc>
          <w:tcPr>
            <w:tcW w:w="4252" w:type="dxa"/>
          </w:tcPr>
          <w:p w14:paraId="695EB25D" w14:textId="7578F04A" w:rsidR="00044EE9" w:rsidRPr="00BA2195" w:rsidRDefault="00044EE9" w:rsidP="00044EE9">
            <w:ins w:id="363" w:author="오윤 권" w:date="2023-06-01T20:52:00Z">
              <w:r>
                <w:t>새로운</w:t>
              </w:r>
              <w:r>
                <w:t xml:space="preserve"> </w:t>
              </w:r>
              <w:r>
                <w:t>작업</w:t>
              </w:r>
              <w:r>
                <w:t xml:space="preserve"> </w:t>
              </w:r>
              <w:r>
                <w:t>내용을</w:t>
              </w:r>
              <w:r>
                <w:t xml:space="preserve"> </w:t>
              </w:r>
              <w:r>
                <w:t>추가한다</w:t>
              </w:r>
              <w:r>
                <w:t xml:space="preserve">. </w:t>
              </w:r>
              <w:r>
                <w:t>작업에는</w:t>
              </w:r>
              <w:r>
                <w:t xml:space="preserve"> </w:t>
              </w:r>
              <w:r>
                <w:t>작업</w:t>
              </w:r>
              <w:r>
                <w:t xml:space="preserve"> </w:t>
              </w:r>
              <w:r>
                <w:t>제목</w:t>
              </w:r>
              <w:r>
                <w:t xml:space="preserve">, </w:t>
              </w:r>
              <w:r>
                <w:t>작업</w:t>
              </w:r>
              <w:r>
                <w:t xml:space="preserve"> </w:t>
              </w:r>
              <w:r>
                <w:t>내용을</w:t>
              </w:r>
              <w:r>
                <w:t xml:space="preserve"> </w:t>
              </w:r>
              <w:r>
                <w:t>작성할</w:t>
              </w:r>
              <w:r>
                <w:t xml:space="preserve"> </w:t>
              </w:r>
              <w:r>
                <w:t>수</w:t>
              </w:r>
              <w:r>
                <w:t xml:space="preserve"> </w:t>
              </w:r>
              <w:r>
                <w:t>있으며</w:t>
              </w:r>
              <w:r>
                <w:t xml:space="preserve"> </w:t>
              </w:r>
              <w:r>
                <w:t>작업</w:t>
              </w:r>
              <w:r>
                <w:t xml:space="preserve"> </w:t>
              </w:r>
              <w:r>
                <w:t>마감</w:t>
              </w:r>
              <w:r>
                <w:t xml:space="preserve"> </w:t>
              </w:r>
              <w:r>
                <w:t>날짜</w:t>
              </w:r>
              <w:r>
                <w:t xml:space="preserve"> </w:t>
              </w:r>
              <w:r>
                <w:t>설정한다</w:t>
              </w:r>
              <w:r>
                <w:t>.</w:t>
              </w:r>
            </w:ins>
            <w:del w:id="364" w:author="오윤 권" w:date="2023-06-01T20:52:00Z">
              <w:r w:rsidDel="0073784D">
                <w:delText>새로운</w:delText>
              </w:r>
              <w:r w:rsidDel="0073784D">
                <w:delText xml:space="preserve"> </w:delText>
              </w:r>
              <w:r w:rsidDel="0073784D">
                <w:delText>작업</w:delText>
              </w:r>
              <w:r w:rsidDel="0073784D">
                <w:delText xml:space="preserve"> </w:delText>
              </w:r>
              <w:r w:rsidDel="0073784D">
                <w:delText>내용을</w:delText>
              </w:r>
              <w:r w:rsidDel="0073784D">
                <w:delText xml:space="preserve"> </w:delText>
              </w:r>
              <w:r w:rsidDel="0073784D">
                <w:delText>추가한다</w:delText>
              </w:r>
              <w:r w:rsidDel="0073784D">
                <w:delText xml:space="preserve">. </w:delText>
              </w:r>
              <w:r w:rsidDel="0073784D">
                <w:delText>작업에는</w:delText>
              </w:r>
              <w:r w:rsidDel="0073784D">
                <w:delText xml:space="preserve"> </w:delText>
              </w:r>
              <w:r w:rsidDel="0073784D">
                <w:delText>작업</w:delText>
              </w:r>
              <w:r w:rsidDel="0073784D">
                <w:delText xml:space="preserve"> </w:delText>
              </w:r>
              <w:r w:rsidDel="0073784D">
                <w:delText>제목</w:delText>
              </w:r>
              <w:r w:rsidDel="0073784D">
                <w:delText xml:space="preserve">, </w:delText>
              </w:r>
              <w:r w:rsidDel="0073784D">
                <w:delText>작업</w:delText>
              </w:r>
              <w:r w:rsidDel="0073784D">
                <w:delText xml:space="preserve"> </w:delText>
              </w:r>
              <w:r w:rsidDel="0073784D">
                <w:delText>내용을</w:delText>
              </w:r>
              <w:r w:rsidDel="0073784D">
                <w:delText xml:space="preserve"> </w:delText>
              </w:r>
              <w:r w:rsidDel="0073784D">
                <w:delText>작성할</w:delText>
              </w:r>
              <w:r w:rsidDel="0073784D">
                <w:delText xml:space="preserve"> </w:delText>
              </w:r>
              <w:r w:rsidDel="0073784D">
                <w:delText>수</w:delText>
              </w:r>
              <w:r w:rsidDel="0073784D">
                <w:delText xml:space="preserve"> </w:delText>
              </w:r>
              <w:r w:rsidDel="0073784D">
                <w:delText>있으며</w:delText>
              </w:r>
              <w:r w:rsidDel="0073784D">
                <w:delText xml:space="preserve"> </w:delText>
              </w:r>
              <w:r w:rsidDel="0073784D">
                <w:delText>작업</w:delText>
              </w:r>
              <w:r w:rsidDel="0073784D">
                <w:delText xml:space="preserve"> </w:delText>
              </w:r>
              <w:r w:rsidDel="0073784D">
                <w:delText>마감</w:delText>
              </w:r>
              <w:r w:rsidDel="0073784D">
                <w:delText xml:space="preserve"> </w:delText>
              </w:r>
              <w:r w:rsidDel="0073784D">
                <w:delText>날짜</w:delText>
              </w:r>
              <w:r w:rsidDel="0073784D">
                <w:delText xml:space="preserve"> </w:delText>
              </w:r>
              <w:r w:rsidDel="0073784D">
                <w:delText>설정한다</w:delText>
              </w:r>
              <w:r w:rsidDel="0073784D">
                <w:delText>.</w:delText>
              </w:r>
            </w:del>
          </w:p>
        </w:tc>
        <w:tc>
          <w:tcPr>
            <w:tcW w:w="1059" w:type="dxa"/>
          </w:tcPr>
          <w:p w14:paraId="70ED7BA4" w14:textId="10932F10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ins w:id="365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6</w:t>
              </w:r>
            </w:ins>
            <w:del w:id="366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2</w:delText>
              </w:r>
            </w:del>
          </w:p>
        </w:tc>
      </w:tr>
      <w:tr w:rsidR="00044EE9" w:rsidRPr="00D54A11" w14:paraId="2B627AC5" w14:textId="77777777" w:rsidTr="0073784D">
        <w:trPr>
          <w:trHeight w:val="356"/>
        </w:trPr>
        <w:tc>
          <w:tcPr>
            <w:tcW w:w="1494" w:type="dxa"/>
          </w:tcPr>
          <w:p w14:paraId="4A6FB7E0" w14:textId="49DCD6FB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ins w:id="367" w:author="오윤 권" w:date="2023-06-01T21:17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UC007</w:t>
              </w:r>
            </w:ins>
            <w:del w:id="368" w:author="오윤 권" w:date="2023-06-01T20:50:00Z">
              <w:r w:rsidDel="0073784D">
                <w:rPr>
                  <w:rFonts w:ascii="돋움" w:eastAsia="돋움" w:hAnsi="돋움" w:cs="돋움"/>
                </w:rPr>
                <w:delText>UC002</w:delText>
              </w:r>
            </w:del>
          </w:p>
        </w:tc>
        <w:tc>
          <w:tcPr>
            <w:tcW w:w="1680" w:type="dxa"/>
          </w:tcPr>
          <w:p w14:paraId="3AEDE34B" w14:textId="2DCE464A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작업을 수정한다.</w:t>
            </w:r>
          </w:p>
        </w:tc>
        <w:tc>
          <w:tcPr>
            <w:tcW w:w="4252" w:type="dxa"/>
          </w:tcPr>
          <w:p w14:paraId="533582B2" w14:textId="5D6B4D56" w:rsidR="00044EE9" w:rsidRPr="00BA2195" w:rsidRDefault="00044EE9" w:rsidP="00044EE9">
            <w:r>
              <w:t>작업</w:t>
            </w:r>
            <w:r>
              <w:t xml:space="preserve"> </w:t>
            </w:r>
            <w:r>
              <w:t>수정에는</w:t>
            </w:r>
            <w:r>
              <w:t xml:space="preserve"> </w:t>
            </w:r>
            <w:r>
              <w:t>사전에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작업</w:t>
            </w:r>
            <w:r>
              <w:t xml:space="preserve"> </w:t>
            </w:r>
            <w:r>
              <w:t>제목</w:t>
            </w:r>
            <w:r>
              <w:t xml:space="preserve">, </w:t>
            </w:r>
            <w:r>
              <w:t>작업</w:t>
            </w:r>
            <w:r>
              <w:t xml:space="preserve"> </w:t>
            </w:r>
            <w:r>
              <w:t>내용</w:t>
            </w:r>
            <w:r>
              <w:t xml:space="preserve">, </w:t>
            </w:r>
            <w:r>
              <w:t>작업</w:t>
            </w:r>
            <w:r>
              <w:t xml:space="preserve"> </w:t>
            </w:r>
            <w:r>
              <w:t>마감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059" w:type="dxa"/>
          </w:tcPr>
          <w:p w14:paraId="46E3C752" w14:textId="79813EB8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ins w:id="369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7</w:t>
              </w:r>
            </w:ins>
            <w:del w:id="370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3</w:delText>
              </w:r>
            </w:del>
          </w:p>
        </w:tc>
      </w:tr>
      <w:tr w:rsidR="00044EE9" w:rsidRPr="00D54A11" w14:paraId="22255CCB" w14:textId="77777777" w:rsidTr="0073784D">
        <w:trPr>
          <w:trHeight w:val="356"/>
        </w:trPr>
        <w:tc>
          <w:tcPr>
            <w:tcW w:w="1494" w:type="dxa"/>
          </w:tcPr>
          <w:p w14:paraId="7C0C9335" w14:textId="38302789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ins w:id="371" w:author="오윤 권" w:date="2023-06-01T21:17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UC008</w:t>
              </w:r>
            </w:ins>
            <w:del w:id="372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UC003</w:delText>
              </w:r>
            </w:del>
          </w:p>
        </w:tc>
        <w:tc>
          <w:tcPr>
            <w:tcW w:w="1680" w:type="dxa"/>
          </w:tcPr>
          <w:p w14:paraId="09784893" w14:textId="4C98EE3F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cs="돋움" w:hint="eastAsia"/>
                <w:color w:val="000000"/>
                <w:szCs w:val="20"/>
              </w:rPr>
              <w:t>작업을 삭제한다.</w:t>
            </w:r>
          </w:p>
        </w:tc>
        <w:tc>
          <w:tcPr>
            <w:tcW w:w="4252" w:type="dxa"/>
          </w:tcPr>
          <w:p w14:paraId="6684EDAA" w14:textId="21F8C500" w:rsidR="00044EE9" w:rsidRPr="00BA2195" w:rsidRDefault="00044EE9" w:rsidP="00044EE9">
            <w:r w:rsidRPr="003E7A26">
              <w:rPr>
                <w:rFonts w:hint="eastAsia"/>
                <w:color w:val="00B050"/>
                <w:rPrChange w:id="373" w:author="오윤 권" w:date="2023-06-02T02:18:00Z">
                  <w:rPr>
                    <w:rFonts w:hint="eastAsia"/>
                  </w:rPr>
                </w:rPrChange>
              </w:rPr>
              <w:t>기존에</w:t>
            </w:r>
            <w:r w:rsidRPr="003E7A26">
              <w:rPr>
                <w:color w:val="00B050"/>
                <w:rPrChange w:id="374" w:author="오윤 권" w:date="2023-06-02T02:18:00Z">
                  <w:rPr/>
                </w:rPrChange>
              </w:rPr>
              <w:t xml:space="preserve"> </w:t>
            </w:r>
            <w:r w:rsidRPr="003E7A26">
              <w:rPr>
                <w:rFonts w:hint="eastAsia"/>
                <w:color w:val="00B050"/>
                <w:rPrChange w:id="375" w:author="오윤 권" w:date="2023-06-02T02:18:00Z">
                  <w:rPr>
                    <w:rFonts w:hint="eastAsia"/>
                  </w:rPr>
                </w:rPrChange>
              </w:rPr>
              <w:t>작성한</w:t>
            </w:r>
            <w:r>
              <w:t xml:space="preserve"> </w:t>
            </w:r>
            <w:r>
              <w:t>작업을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59" w:type="dxa"/>
          </w:tcPr>
          <w:p w14:paraId="149E90CA" w14:textId="6E5004BD" w:rsidR="00044EE9" w:rsidRPr="00D54A11" w:rsidRDefault="00044EE9" w:rsidP="00044EE9">
            <w:pPr>
              <w:jc w:val="center"/>
              <w:rPr>
                <w:rFonts w:ascii="돋움" w:eastAsia="돋움" w:hAnsi="돋움"/>
              </w:rPr>
            </w:pPr>
            <w:ins w:id="376" w:author="오윤 권" w:date="2023-06-01T21:1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8</w:t>
              </w:r>
            </w:ins>
            <w:del w:id="377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4</w:delText>
              </w:r>
            </w:del>
          </w:p>
        </w:tc>
      </w:tr>
      <w:tr w:rsidR="003B718E" w:rsidRPr="00D54A11" w14:paraId="65BC5AEC" w14:textId="77777777" w:rsidTr="0073784D">
        <w:trPr>
          <w:trHeight w:val="356"/>
          <w:ins w:id="378" w:author="오윤 권" w:date="2023-06-02T02:25:00Z"/>
        </w:trPr>
        <w:tc>
          <w:tcPr>
            <w:tcW w:w="1494" w:type="dxa"/>
          </w:tcPr>
          <w:p w14:paraId="1630CC38" w14:textId="5D22A0A2" w:rsidR="003B718E" w:rsidRDefault="003B718E" w:rsidP="003B718E">
            <w:pPr>
              <w:jc w:val="center"/>
              <w:rPr>
                <w:ins w:id="379" w:author="오윤 권" w:date="2023-06-02T02:25:00Z"/>
                <w:rFonts w:ascii="돋움" w:eastAsia="돋움" w:hAnsi="돋움" w:cs="돋움"/>
                <w:color w:val="000000"/>
                <w:szCs w:val="20"/>
              </w:rPr>
            </w:pPr>
            <w:ins w:id="380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UC009</w:t>
              </w:r>
            </w:ins>
          </w:p>
        </w:tc>
        <w:tc>
          <w:tcPr>
            <w:tcW w:w="1680" w:type="dxa"/>
          </w:tcPr>
          <w:p w14:paraId="69174A12" w14:textId="6FA1EF58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ins w:id="381" w:author="오윤 권" w:date="2023-06-02T02:25:00Z"/>
                <w:rFonts w:ascii="돋움" w:eastAsia="돋움" w:hAnsi="돋움" w:cs="돋움"/>
                <w:color w:val="000000"/>
                <w:szCs w:val="20"/>
              </w:rPr>
            </w:pPr>
            <w:ins w:id="382" w:author="오윤 권" w:date="2023-06-02T02:25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작업을 완료한다.</w:t>
              </w:r>
            </w:ins>
          </w:p>
        </w:tc>
        <w:tc>
          <w:tcPr>
            <w:tcW w:w="4252" w:type="dxa"/>
          </w:tcPr>
          <w:p w14:paraId="3D818A8D" w14:textId="486B60EA" w:rsidR="003B718E" w:rsidRDefault="003B718E" w:rsidP="003B718E">
            <w:pPr>
              <w:rPr>
                <w:ins w:id="383" w:author="오윤 권" w:date="2023-06-02T02:25:00Z"/>
                <w:color w:val="000000"/>
                <w:rPrChange w:id="384" w:author="오윤 권" w:date="2023-06-02T02:25:00Z">
                  <w:rPr>
                    <w:ins w:id="385" w:author="오윤 권" w:date="2023-06-02T02:25:00Z"/>
                    <w:color w:val="00B050"/>
                  </w:rPr>
                </w:rPrChange>
              </w:rPr>
            </w:pPr>
            <w:ins w:id="386" w:author="오윤 권" w:date="2023-06-02T02:25:00Z">
              <w:r>
                <w:rPr>
                  <w:rFonts w:hint="eastAsia"/>
                  <w:color w:val="000000"/>
                  <w:rPrChange w:id="387" w:author="오윤 권" w:date="2023-06-02T02:25:00Z">
                    <w:rPr>
                      <w:rFonts w:hint="eastAsia"/>
                      <w:color w:val="00B050"/>
                    </w:rPr>
                  </w:rPrChange>
                </w:rPr>
                <w:t>완료된</w:t>
              </w:r>
              <w:r>
                <w:rPr>
                  <w:rFonts w:hint="eastAsia"/>
                  <w:color w:val="000000"/>
                </w:rPr>
                <w:t xml:space="preserve"> </w:t>
              </w:r>
              <w:r>
                <w:rPr>
                  <w:rFonts w:hint="eastAsia"/>
                  <w:color w:val="000000"/>
                </w:rPr>
                <w:t>작업을</w:t>
              </w:r>
              <w:r>
                <w:rPr>
                  <w:rFonts w:hint="eastAsia"/>
                  <w:color w:val="000000"/>
                </w:rPr>
                <w:t xml:space="preserve"> </w:t>
              </w:r>
              <w:r>
                <w:rPr>
                  <w:rFonts w:hint="eastAsia"/>
                  <w:color w:val="000000"/>
                </w:rPr>
                <w:t>완료</w:t>
              </w:r>
              <w:r>
                <w:rPr>
                  <w:rFonts w:hint="eastAsia"/>
                  <w:color w:val="000000"/>
                </w:rPr>
                <w:t xml:space="preserve"> </w:t>
              </w:r>
              <w:r>
                <w:rPr>
                  <w:rFonts w:hint="eastAsia"/>
                  <w:color w:val="000000"/>
                </w:rPr>
                <w:t>상태로</w:t>
              </w:r>
              <w:r>
                <w:rPr>
                  <w:rFonts w:hint="eastAsia"/>
                  <w:color w:val="000000"/>
                </w:rPr>
                <w:t xml:space="preserve"> </w:t>
              </w:r>
              <w:r>
                <w:rPr>
                  <w:rFonts w:hint="eastAsia"/>
                  <w:color w:val="000000"/>
                </w:rPr>
                <w:t>만든다</w:t>
              </w:r>
              <w:r>
                <w:rPr>
                  <w:rFonts w:hint="eastAsia"/>
                  <w:color w:val="000000"/>
                </w:rPr>
                <w:t>.</w:t>
              </w:r>
            </w:ins>
          </w:p>
        </w:tc>
        <w:tc>
          <w:tcPr>
            <w:tcW w:w="1059" w:type="dxa"/>
          </w:tcPr>
          <w:p w14:paraId="2DAD2049" w14:textId="7606A4B4" w:rsidR="003B718E" w:rsidRDefault="003B718E" w:rsidP="003B718E">
            <w:pPr>
              <w:jc w:val="center"/>
              <w:rPr>
                <w:ins w:id="388" w:author="오윤 권" w:date="2023-06-02T02:25:00Z"/>
                <w:rFonts w:ascii="돋움" w:eastAsia="돋움" w:hAnsi="돋움" w:cs="돋움"/>
                <w:color w:val="000000"/>
                <w:szCs w:val="20"/>
              </w:rPr>
            </w:pPr>
            <w:ins w:id="389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9</w:t>
              </w:r>
            </w:ins>
          </w:p>
        </w:tc>
      </w:tr>
      <w:tr w:rsidR="003B718E" w:rsidRPr="00D54A11" w14:paraId="1FD9F08E" w14:textId="77777777" w:rsidTr="0073784D">
        <w:trPr>
          <w:trHeight w:val="356"/>
          <w:ins w:id="390" w:author="오윤 권" w:date="2023-06-01T21:27:00Z"/>
        </w:trPr>
        <w:tc>
          <w:tcPr>
            <w:tcW w:w="1494" w:type="dxa"/>
          </w:tcPr>
          <w:p w14:paraId="67D6B0E1" w14:textId="0E09B554" w:rsidR="003B718E" w:rsidRDefault="003B718E" w:rsidP="003B718E">
            <w:pPr>
              <w:jc w:val="center"/>
              <w:rPr>
                <w:ins w:id="391" w:author="오윤 권" w:date="2023-06-01T21:27:00Z"/>
                <w:rFonts w:ascii="돋움" w:eastAsia="돋움" w:hAnsi="돋움" w:cs="돋움"/>
                <w:color w:val="000000"/>
                <w:szCs w:val="20"/>
              </w:rPr>
            </w:pPr>
            <w:ins w:id="392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C010</w:t>
              </w:r>
            </w:ins>
          </w:p>
        </w:tc>
        <w:tc>
          <w:tcPr>
            <w:tcW w:w="1680" w:type="dxa"/>
          </w:tcPr>
          <w:p w14:paraId="434313EA" w14:textId="7777777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ins w:id="393" w:author="오윤 권" w:date="2023-06-01T21:27:00Z"/>
                <w:rFonts w:ascii="돋움" w:eastAsia="돋움" w:hAnsi="돋움" w:cs="돋움"/>
                <w:color w:val="000000"/>
                <w:szCs w:val="20"/>
              </w:rPr>
            </w:pPr>
            <w:ins w:id="394" w:author="오윤 권" w:date="2023-06-01T21:2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작업 폴더를</w:t>
              </w:r>
            </w:ins>
          </w:p>
          <w:p w14:paraId="324CA0FA" w14:textId="7F5FC388" w:rsidR="003B718E" w:rsidRDefault="003B718E" w:rsidP="003B718E">
            <w:pPr>
              <w:jc w:val="center"/>
              <w:rPr>
                <w:ins w:id="395" w:author="오윤 권" w:date="2023-06-01T21:27:00Z"/>
                <w:rFonts w:ascii="돋움" w:eastAsia="돋움" w:hAnsi="돋움" w:cs="돋움"/>
                <w:color w:val="000000"/>
                <w:szCs w:val="20"/>
              </w:rPr>
            </w:pPr>
            <w:ins w:id="396" w:author="오윤 권" w:date="2023-06-01T21:2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생성한다.</w:t>
              </w:r>
            </w:ins>
          </w:p>
        </w:tc>
        <w:tc>
          <w:tcPr>
            <w:tcW w:w="4252" w:type="dxa"/>
          </w:tcPr>
          <w:p w14:paraId="40C853E3" w14:textId="35E691AF" w:rsidR="003B718E" w:rsidRDefault="003B718E" w:rsidP="003B718E">
            <w:pPr>
              <w:rPr>
                <w:ins w:id="397" w:author="오윤 권" w:date="2023-06-01T21:27:00Z"/>
              </w:rPr>
            </w:pPr>
            <w:ins w:id="398" w:author="오윤 권" w:date="2023-06-02T01:51:00Z">
              <w:r w:rsidRPr="003E7A26">
                <w:rPr>
                  <w:rFonts w:hint="eastAsia"/>
                  <w:color w:val="00B050"/>
                  <w:rPrChange w:id="399" w:author="오윤 권" w:date="2023-06-02T02:18:00Z">
                    <w:rPr>
                      <w:rFonts w:hint="eastAsia"/>
                    </w:rPr>
                  </w:rPrChange>
                </w:rPr>
                <w:t>폴더</w:t>
              </w:r>
              <w:r w:rsidRPr="003E7A26">
                <w:rPr>
                  <w:color w:val="00B050"/>
                  <w:rPrChange w:id="400" w:author="오윤 권" w:date="2023-06-02T02:18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00B050"/>
                  <w:rPrChange w:id="401" w:author="오윤 권" w:date="2023-06-02T02:18:00Z">
                    <w:rPr>
                      <w:rFonts w:hint="eastAsia"/>
                    </w:rPr>
                  </w:rPrChange>
                </w:rPr>
                <w:t>제목을</w:t>
              </w:r>
              <w:r w:rsidRPr="003E7A26">
                <w:rPr>
                  <w:color w:val="00B050"/>
                  <w:rPrChange w:id="402" w:author="오윤 권" w:date="2023-06-02T02:18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00B050"/>
                  <w:rPrChange w:id="403" w:author="오윤 권" w:date="2023-06-02T02:18:00Z">
                    <w:rPr>
                      <w:rFonts w:hint="eastAsia"/>
                    </w:rPr>
                  </w:rPrChange>
                </w:rPr>
                <w:t>입력하여</w:t>
              </w:r>
              <w:r>
                <w:rPr>
                  <w:rFonts w:hint="eastAsia"/>
                </w:rPr>
                <w:t xml:space="preserve"> </w:t>
              </w:r>
            </w:ins>
            <w:ins w:id="404" w:author="오윤 권" w:date="2023-06-01T21:27:00Z">
              <w:r>
                <w:t>작</w:t>
              </w:r>
              <w:r>
                <w:rPr>
                  <w:rFonts w:hint="eastAsia"/>
                </w:rPr>
                <w:t>업을</w:t>
              </w:r>
              <w:r>
                <w:rPr>
                  <w:rFonts w:hint="eastAsia"/>
                </w:rPr>
                <w:t xml:space="preserve"> </w:t>
              </w:r>
              <w:r>
                <w:t>분류</w:t>
              </w:r>
              <w:r>
                <w:rPr>
                  <w:rFonts w:hint="eastAsia"/>
                </w:rPr>
                <w:t>할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있는</w:t>
              </w:r>
              <w:r>
                <w:t xml:space="preserve"> </w:t>
              </w:r>
              <w:r>
                <w:rPr>
                  <w:rFonts w:hint="eastAsia"/>
                </w:rPr>
                <w:t>폴더를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생성한다</w:t>
              </w:r>
              <w:r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604706BA" w14:textId="5AFC3855" w:rsidR="003B718E" w:rsidRDefault="003B718E" w:rsidP="003B718E">
            <w:pPr>
              <w:jc w:val="center"/>
              <w:rPr>
                <w:ins w:id="405" w:author="오윤 권" w:date="2023-06-01T21:27:00Z"/>
                <w:rFonts w:ascii="돋움" w:eastAsia="돋움" w:hAnsi="돋움" w:cs="돋움"/>
                <w:color w:val="000000"/>
                <w:szCs w:val="20"/>
              </w:rPr>
            </w:pPr>
            <w:ins w:id="406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0</w:t>
              </w:r>
            </w:ins>
          </w:p>
        </w:tc>
      </w:tr>
      <w:tr w:rsidR="003B718E" w:rsidRPr="00D54A11" w14:paraId="587A4499" w14:textId="77777777" w:rsidTr="0073784D">
        <w:trPr>
          <w:trHeight w:val="356"/>
          <w:ins w:id="407" w:author="오윤 권" w:date="2023-06-01T21:27:00Z"/>
        </w:trPr>
        <w:tc>
          <w:tcPr>
            <w:tcW w:w="1494" w:type="dxa"/>
          </w:tcPr>
          <w:p w14:paraId="272A260F" w14:textId="13C7BAE2" w:rsidR="003B718E" w:rsidRDefault="003B718E" w:rsidP="003B718E">
            <w:pPr>
              <w:jc w:val="center"/>
              <w:rPr>
                <w:ins w:id="408" w:author="오윤 권" w:date="2023-06-01T21:27:00Z"/>
                <w:rFonts w:ascii="돋움" w:eastAsia="돋움" w:hAnsi="돋움" w:cs="돋움"/>
                <w:color w:val="000000"/>
                <w:szCs w:val="20"/>
              </w:rPr>
            </w:pPr>
            <w:ins w:id="409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UC011</w:t>
              </w:r>
            </w:ins>
          </w:p>
        </w:tc>
        <w:tc>
          <w:tcPr>
            <w:tcW w:w="1680" w:type="dxa"/>
          </w:tcPr>
          <w:p w14:paraId="3D06518F" w14:textId="7777777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ins w:id="410" w:author="오윤 권" w:date="2023-06-02T01:51:00Z"/>
                <w:rFonts w:ascii="돋움" w:eastAsia="돋움" w:hAnsi="돋움" w:cs="돋움"/>
                <w:color w:val="000000"/>
                <w:szCs w:val="20"/>
              </w:rPr>
            </w:pPr>
            <w:ins w:id="411" w:author="오윤 권" w:date="2023-06-02T01:5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작업 폴더를</w:t>
              </w:r>
            </w:ins>
          </w:p>
          <w:p w14:paraId="1702C580" w14:textId="62D46FDC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ins w:id="412" w:author="오윤 권" w:date="2023-06-01T21:27:00Z"/>
                <w:rFonts w:ascii="돋움" w:eastAsia="돋움" w:hAnsi="돋움" w:cs="돋움"/>
                <w:color w:val="000000"/>
                <w:szCs w:val="20"/>
              </w:rPr>
            </w:pPr>
            <w:ins w:id="413" w:author="오윤 권" w:date="2023-06-02T01:5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수정한다.</w:t>
              </w:r>
            </w:ins>
          </w:p>
        </w:tc>
        <w:tc>
          <w:tcPr>
            <w:tcW w:w="4252" w:type="dxa"/>
          </w:tcPr>
          <w:p w14:paraId="605F6DE1" w14:textId="3A71B5AB" w:rsidR="003B718E" w:rsidRDefault="003B718E" w:rsidP="003B718E">
            <w:pPr>
              <w:rPr>
                <w:ins w:id="414" w:author="오윤 권" w:date="2023-06-01T21:27:00Z"/>
              </w:rPr>
            </w:pPr>
            <w:ins w:id="415" w:author="오윤 권" w:date="2023-06-02T01:51:00Z">
              <w:r>
                <w:rPr>
                  <w:rFonts w:hint="eastAsia"/>
                </w:rPr>
                <w:t>기존에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생성했던</w:t>
              </w:r>
              <w:r>
                <w:rPr>
                  <w:rFonts w:hint="eastAsia"/>
                </w:rPr>
                <w:t xml:space="preserve"> </w:t>
              </w:r>
              <w:r w:rsidRPr="003E7A26">
                <w:rPr>
                  <w:rFonts w:hint="eastAsia"/>
                  <w:color w:val="00B050"/>
                  <w:rPrChange w:id="416" w:author="오윤 권" w:date="2023-06-02T02:18:00Z">
                    <w:rPr>
                      <w:rFonts w:hint="eastAsia"/>
                    </w:rPr>
                  </w:rPrChange>
                </w:rPr>
                <w:t>폴더</w:t>
              </w:r>
              <w:r w:rsidRPr="003E7A26">
                <w:rPr>
                  <w:color w:val="00B050"/>
                  <w:rPrChange w:id="417" w:author="오윤 권" w:date="2023-06-02T02:18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00B050"/>
                  <w:rPrChange w:id="418" w:author="오윤 권" w:date="2023-06-02T02:18:00Z">
                    <w:rPr>
                      <w:rFonts w:hint="eastAsia"/>
                    </w:rPr>
                  </w:rPrChange>
                </w:rPr>
                <w:t>제목을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수정한다</w:t>
              </w:r>
              <w:r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48073B49" w14:textId="1224AB56" w:rsidR="003B718E" w:rsidRDefault="003B718E" w:rsidP="003B718E">
            <w:pPr>
              <w:jc w:val="center"/>
              <w:rPr>
                <w:ins w:id="419" w:author="오윤 권" w:date="2023-06-01T21:27:00Z"/>
                <w:rFonts w:ascii="돋움" w:eastAsia="돋움" w:hAnsi="돋움" w:cs="돋움"/>
                <w:color w:val="000000"/>
                <w:szCs w:val="20"/>
              </w:rPr>
            </w:pPr>
            <w:ins w:id="420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1</w:t>
              </w:r>
            </w:ins>
          </w:p>
        </w:tc>
      </w:tr>
      <w:tr w:rsidR="003B718E" w:rsidRPr="00D54A11" w14:paraId="5EBDCD21" w14:textId="77777777" w:rsidTr="0073784D">
        <w:trPr>
          <w:trHeight w:val="356"/>
          <w:ins w:id="421" w:author="오윤 권" w:date="2023-06-01T20:53:00Z"/>
        </w:trPr>
        <w:tc>
          <w:tcPr>
            <w:tcW w:w="1494" w:type="dxa"/>
          </w:tcPr>
          <w:p w14:paraId="719C9CA8" w14:textId="3FE8D29D" w:rsidR="003B718E" w:rsidRDefault="003B718E" w:rsidP="003B718E">
            <w:pPr>
              <w:jc w:val="center"/>
              <w:rPr>
                <w:ins w:id="422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23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lastRenderedPageBreak/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C012</w:t>
              </w:r>
            </w:ins>
          </w:p>
        </w:tc>
        <w:tc>
          <w:tcPr>
            <w:tcW w:w="1680" w:type="dxa"/>
          </w:tcPr>
          <w:p w14:paraId="10750D96" w14:textId="77777777" w:rsidR="003B718E" w:rsidRDefault="003B718E" w:rsidP="003B718E">
            <w:pPr>
              <w:jc w:val="center"/>
              <w:rPr>
                <w:ins w:id="424" w:author="오윤 권" w:date="2023-06-02T01:52:00Z"/>
                <w:rFonts w:ascii="돋움" w:eastAsia="돋움" w:hAnsi="돋움" w:cs="돋움"/>
                <w:color w:val="000000"/>
                <w:szCs w:val="20"/>
              </w:rPr>
            </w:pPr>
            <w:ins w:id="425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작업 폴더를</w:t>
              </w:r>
            </w:ins>
          </w:p>
          <w:p w14:paraId="2032D32B" w14:textId="245197CA" w:rsidR="003B718E" w:rsidRDefault="003B718E" w:rsidP="003B718E">
            <w:pPr>
              <w:jc w:val="center"/>
              <w:rPr>
                <w:ins w:id="426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27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삭제한다.</w:t>
              </w:r>
            </w:ins>
          </w:p>
        </w:tc>
        <w:tc>
          <w:tcPr>
            <w:tcW w:w="4252" w:type="dxa"/>
          </w:tcPr>
          <w:p w14:paraId="58DBCF18" w14:textId="296B628D" w:rsidR="003B718E" w:rsidRDefault="003B718E" w:rsidP="003B718E">
            <w:pPr>
              <w:rPr>
                <w:ins w:id="428" w:author="오윤 권" w:date="2023-06-01T20:53:00Z"/>
              </w:rPr>
            </w:pPr>
            <w:ins w:id="429" w:author="오윤 권" w:date="2023-06-02T01:52:00Z">
              <w:r>
                <w:rPr>
                  <w:rFonts w:hint="eastAsia"/>
                </w:rPr>
                <w:t>기존에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생성했던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폴더를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선택하여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삭제한다</w:t>
              </w:r>
              <w:r>
                <w:rPr>
                  <w:rFonts w:hint="eastAsia"/>
                </w:rPr>
                <w:t xml:space="preserve">. </w:t>
              </w:r>
              <w:r>
                <w:rPr>
                  <w:rFonts w:hint="eastAsia"/>
                </w:rPr>
                <w:t>폴더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시</w:t>
              </w:r>
              <w:r>
                <w:rPr>
                  <w:rFonts w:hint="eastAsia"/>
                </w:rPr>
                <w:t xml:space="preserve"> </w:t>
              </w:r>
              <w:r w:rsidRPr="003E7A26">
                <w:rPr>
                  <w:rFonts w:hint="eastAsia"/>
                  <w:color w:val="C00000"/>
                  <w:rPrChange w:id="430" w:author="오윤 권" w:date="2023-06-02T02:19:00Z">
                    <w:rPr>
                      <w:rFonts w:hint="eastAsia"/>
                    </w:rPr>
                  </w:rPrChange>
                </w:rPr>
                <w:t>폴더</w:t>
              </w:r>
              <w:r w:rsidRPr="003E7A26">
                <w:rPr>
                  <w:color w:val="C00000"/>
                  <w:rPrChange w:id="431" w:author="오윤 권" w:date="2023-06-02T02:19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C00000"/>
                  <w:rPrChange w:id="432" w:author="오윤 권" w:date="2023-06-02T02:19:00Z">
                    <w:rPr>
                      <w:rFonts w:hint="eastAsia"/>
                    </w:rPr>
                  </w:rPrChange>
                </w:rPr>
                <w:t>내에</w:t>
              </w:r>
              <w:r w:rsidRPr="003E7A26">
                <w:rPr>
                  <w:color w:val="C00000"/>
                  <w:rPrChange w:id="433" w:author="오윤 권" w:date="2023-06-02T02:19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C00000"/>
                  <w:rPrChange w:id="434" w:author="오윤 권" w:date="2023-06-02T02:19:00Z">
                    <w:rPr>
                      <w:rFonts w:hint="eastAsia"/>
                    </w:rPr>
                  </w:rPrChange>
                </w:rPr>
                <w:t>존재하던</w:t>
              </w:r>
              <w:r w:rsidRPr="003E7A26">
                <w:rPr>
                  <w:color w:val="C00000"/>
                  <w:rPrChange w:id="435" w:author="오윤 권" w:date="2023-06-02T02:19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C00000"/>
                  <w:rPrChange w:id="436" w:author="오윤 권" w:date="2023-06-02T02:19:00Z">
                    <w:rPr>
                      <w:rFonts w:hint="eastAsia"/>
                    </w:rPr>
                  </w:rPrChange>
                </w:rPr>
                <w:t>작업들은</w:t>
              </w:r>
              <w:r w:rsidRPr="003E7A26">
                <w:rPr>
                  <w:color w:val="C00000"/>
                  <w:rPrChange w:id="437" w:author="오윤 권" w:date="2023-06-02T02:19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C00000"/>
                  <w:rPrChange w:id="438" w:author="오윤 권" w:date="2023-06-02T02:19:00Z">
                    <w:rPr>
                      <w:rFonts w:hint="eastAsia"/>
                    </w:rPr>
                  </w:rPrChange>
                </w:rPr>
                <w:t>삭제되지</w:t>
              </w:r>
            </w:ins>
            <w:ins w:id="439" w:author="오윤 권" w:date="2023-06-02T01:59:00Z">
              <w:r w:rsidRPr="003E7A26">
                <w:rPr>
                  <w:color w:val="C00000"/>
                  <w:rPrChange w:id="440" w:author="오윤 권" w:date="2023-06-02T02:19:00Z">
                    <w:rPr/>
                  </w:rPrChange>
                </w:rPr>
                <w:t xml:space="preserve"> </w:t>
              </w:r>
            </w:ins>
            <w:ins w:id="441" w:author="오윤 권" w:date="2023-06-02T01:52:00Z">
              <w:r w:rsidRPr="003E7A26">
                <w:rPr>
                  <w:rFonts w:hint="eastAsia"/>
                  <w:color w:val="C00000"/>
                  <w:rPrChange w:id="442" w:author="오윤 권" w:date="2023-06-02T02:19:00Z">
                    <w:rPr>
                      <w:rFonts w:hint="eastAsia"/>
                    </w:rPr>
                  </w:rPrChange>
                </w:rPr>
                <w:t>않고</w:t>
              </w:r>
              <w:r w:rsidRPr="003E7A26">
                <w:rPr>
                  <w:color w:val="C00000"/>
                  <w:rPrChange w:id="443" w:author="오윤 권" w:date="2023-06-02T02:19:00Z">
                    <w:rPr/>
                  </w:rPrChange>
                </w:rPr>
                <w:t xml:space="preserve"> </w:t>
              </w:r>
              <w:r w:rsidRPr="003E7A26">
                <w:rPr>
                  <w:rFonts w:hint="eastAsia"/>
                  <w:color w:val="C00000"/>
                  <w:rPrChange w:id="444" w:author="오윤 권" w:date="2023-06-02T02:19:00Z">
                    <w:rPr>
                      <w:rFonts w:hint="eastAsia"/>
                    </w:rPr>
                  </w:rPrChange>
                </w:rPr>
                <w:t>유지된다</w:t>
              </w:r>
              <w:r w:rsidRPr="003E7A26">
                <w:rPr>
                  <w:color w:val="C00000"/>
                  <w:rPrChange w:id="445" w:author="오윤 권" w:date="2023-06-02T02:19:00Z">
                    <w:rPr/>
                  </w:rPrChange>
                </w:rPr>
                <w:t>.</w:t>
              </w:r>
            </w:ins>
          </w:p>
        </w:tc>
        <w:tc>
          <w:tcPr>
            <w:tcW w:w="1059" w:type="dxa"/>
          </w:tcPr>
          <w:p w14:paraId="03A4A796" w14:textId="4A2FF90F" w:rsidR="003B718E" w:rsidRDefault="003B718E" w:rsidP="003B718E">
            <w:pPr>
              <w:jc w:val="center"/>
              <w:rPr>
                <w:ins w:id="446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47" w:author="오윤 권" w:date="2023-06-01T21:28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448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2</w:t>
              </w:r>
            </w:ins>
          </w:p>
        </w:tc>
      </w:tr>
      <w:tr w:rsidR="003B718E" w:rsidRPr="00D54A11" w14:paraId="0DB7EAB7" w14:textId="77777777" w:rsidTr="0073784D">
        <w:trPr>
          <w:trHeight w:val="356"/>
          <w:ins w:id="449" w:author="오윤 권" w:date="2023-06-01T20:53:00Z"/>
        </w:trPr>
        <w:tc>
          <w:tcPr>
            <w:tcW w:w="1494" w:type="dxa"/>
          </w:tcPr>
          <w:p w14:paraId="400CBA83" w14:textId="61E4B9DC" w:rsidR="003B718E" w:rsidRDefault="003B718E" w:rsidP="003B718E">
            <w:pPr>
              <w:jc w:val="center"/>
              <w:rPr>
                <w:ins w:id="450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51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C013</w:t>
              </w:r>
            </w:ins>
          </w:p>
        </w:tc>
        <w:tc>
          <w:tcPr>
            <w:tcW w:w="1680" w:type="dxa"/>
          </w:tcPr>
          <w:p w14:paraId="0A638C97" w14:textId="7777777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ins w:id="452" w:author="오윤 권" w:date="2023-06-02T01:52:00Z"/>
                <w:rFonts w:ascii="돋움" w:eastAsia="돋움" w:hAnsi="돋움" w:cs="돋움"/>
                <w:color w:val="000000"/>
                <w:szCs w:val="20"/>
              </w:rPr>
            </w:pPr>
            <w:ins w:id="453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작업 폴더로</w:t>
              </w:r>
            </w:ins>
          </w:p>
          <w:p w14:paraId="435C11DA" w14:textId="28152791" w:rsidR="003B718E" w:rsidRDefault="003B718E" w:rsidP="003B718E">
            <w:pPr>
              <w:jc w:val="center"/>
              <w:rPr>
                <w:ins w:id="454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55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분류한다.</w:t>
              </w:r>
            </w:ins>
          </w:p>
        </w:tc>
        <w:tc>
          <w:tcPr>
            <w:tcW w:w="4252" w:type="dxa"/>
          </w:tcPr>
          <w:p w14:paraId="3E259F01" w14:textId="05B088EC" w:rsidR="003B718E" w:rsidRDefault="003B718E" w:rsidP="003B718E">
            <w:pPr>
              <w:rPr>
                <w:ins w:id="456" w:author="오윤 권" w:date="2023-06-01T20:53:00Z"/>
              </w:rPr>
            </w:pPr>
            <w:ins w:id="457" w:author="오윤 권" w:date="2023-06-02T01:52:00Z">
              <w:r>
                <w:t>작업들을</w:t>
              </w:r>
              <w:r>
                <w:t xml:space="preserve"> </w:t>
              </w:r>
              <w:r>
                <w:t>만들어</w:t>
              </w:r>
              <w:r>
                <w:t xml:space="preserve"> </w:t>
              </w:r>
              <w:r>
                <w:t>놓은</w:t>
              </w:r>
              <w:r>
                <w:t xml:space="preserve"> </w:t>
              </w:r>
              <w:r>
                <w:t>폴더에</w:t>
              </w:r>
              <w:r>
                <w:t xml:space="preserve"> </w:t>
              </w:r>
              <w:r>
                <w:t>넣어서</w:t>
              </w:r>
              <w:r>
                <w:t xml:space="preserve"> </w:t>
              </w:r>
              <w:r>
                <w:t>분류한다</w:t>
              </w:r>
              <w:r>
                <w:t>.</w:t>
              </w:r>
            </w:ins>
          </w:p>
        </w:tc>
        <w:tc>
          <w:tcPr>
            <w:tcW w:w="1059" w:type="dxa"/>
          </w:tcPr>
          <w:p w14:paraId="4451B5CA" w14:textId="2E8F3981" w:rsidR="003B718E" w:rsidRDefault="003B718E" w:rsidP="003B718E">
            <w:pPr>
              <w:jc w:val="center"/>
              <w:rPr>
                <w:ins w:id="458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59" w:author="오윤 권" w:date="2023-06-01T21:28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460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3</w:t>
              </w:r>
            </w:ins>
          </w:p>
        </w:tc>
      </w:tr>
      <w:tr w:rsidR="003B718E" w:rsidRPr="00D54A11" w14:paraId="1D0F4636" w14:textId="77777777" w:rsidTr="0073784D">
        <w:trPr>
          <w:trHeight w:val="356"/>
          <w:ins w:id="461" w:author="오윤 권" w:date="2023-06-01T20:53:00Z"/>
        </w:trPr>
        <w:tc>
          <w:tcPr>
            <w:tcW w:w="1494" w:type="dxa"/>
          </w:tcPr>
          <w:p w14:paraId="006A7B46" w14:textId="275500AE" w:rsidR="003B718E" w:rsidRDefault="003B718E" w:rsidP="003B718E">
            <w:pPr>
              <w:jc w:val="center"/>
              <w:rPr>
                <w:ins w:id="462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63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C014</w:t>
              </w:r>
            </w:ins>
          </w:p>
        </w:tc>
        <w:tc>
          <w:tcPr>
            <w:tcW w:w="1680" w:type="dxa"/>
          </w:tcPr>
          <w:p w14:paraId="1007CDC7" w14:textId="60818BCA" w:rsidR="003B718E" w:rsidRDefault="003B718E" w:rsidP="003B718E">
            <w:pPr>
              <w:jc w:val="center"/>
              <w:rPr>
                <w:ins w:id="464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65" w:author="오윤 권" w:date="2023-06-02T01:52:00Z">
              <w:r>
                <w:t>사진을</w:t>
              </w:r>
              <w:r>
                <w:t xml:space="preserve"> </w:t>
              </w:r>
              <w:r>
                <w:t>추가한다</w:t>
              </w:r>
              <w:r>
                <w:t>.</w:t>
              </w:r>
            </w:ins>
          </w:p>
        </w:tc>
        <w:tc>
          <w:tcPr>
            <w:tcW w:w="4252" w:type="dxa"/>
          </w:tcPr>
          <w:p w14:paraId="166DF841" w14:textId="64DCBE37" w:rsidR="003B718E" w:rsidRDefault="003B718E" w:rsidP="003B718E">
            <w:pPr>
              <w:rPr>
                <w:ins w:id="466" w:author="오윤 권" w:date="2023-06-01T20:53:00Z"/>
              </w:rPr>
            </w:pPr>
            <w:ins w:id="467" w:author="오윤 권" w:date="2023-06-02T01:52:00Z">
              <w:r>
                <w:t>작업을</w:t>
              </w:r>
              <w:r>
                <w:t xml:space="preserve"> </w:t>
              </w:r>
              <w:r>
                <w:t>추가하면서</w:t>
              </w:r>
              <w:r>
                <w:t xml:space="preserve"> </w:t>
              </w:r>
              <w:r>
                <w:t>작업과</w:t>
              </w:r>
              <w:r>
                <w:t xml:space="preserve"> </w:t>
              </w:r>
              <w:r>
                <w:t>관련된</w:t>
              </w:r>
              <w:r>
                <w:t xml:space="preserve"> </w:t>
              </w:r>
              <w:r>
                <w:t>사진을</w:t>
              </w:r>
              <w:r>
                <w:t xml:space="preserve"> </w:t>
              </w:r>
              <w:r>
                <w:t>추가</w:t>
              </w:r>
              <w:r>
                <w:t xml:space="preserve"> </w:t>
              </w:r>
              <w:r>
                <w:t>한다</w:t>
              </w:r>
              <w:r>
                <w:t>.</w:t>
              </w:r>
            </w:ins>
          </w:p>
        </w:tc>
        <w:tc>
          <w:tcPr>
            <w:tcW w:w="1059" w:type="dxa"/>
          </w:tcPr>
          <w:p w14:paraId="13D993FE" w14:textId="376AD5C3" w:rsidR="003B718E" w:rsidRDefault="003B718E" w:rsidP="003B718E">
            <w:pPr>
              <w:jc w:val="center"/>
              <w:rPr>
                <w:ins w:id="468" w:author="오윤 권" w:date="2023-06-01T20:53:00Z"/>
                <w:rFonts w:ascii="돋움" w:eastAsia="돋움" w:hAnsi="돋움" w:cs="돋움"/>
                <w:color w:val="000000"/>
                <w:szCs w:val="20"/>
              </w:rPr>
            </w:pPr>
            <w:ins w:id="469" w:author="오윤 권" w:date="2023-06-01T21:28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470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4</w:t>
              </w:r>
            </w:ins>
          </w:p>
        </w:tc>
      </w:tr>
      <w:tr w:rsidR="003B718E" w:rsidRPr="00D54A11" w14:paraId="772B7DDD" w14:textId="77777777" w:rsidTr="0073784D">
        <w:trPr>
          <w:trHeight w:val="356"/>
        </w:trPr>
        <w:tc>
          <w:tcPr>
            <w:tcW w:w="1494" w:type="dxa"/>
          </w:tcPr>
          <w:p w14:paraId="0E658F32" w14:textId="761A4AC9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ins w:id="471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UC015</w:t>
              </w:r>
            </w:ins>
            <w:del w:id="472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C004</w:delText>
              </w:r>
            </w:del>
          </w:p>
        </w:tc>
        <w:tc>
          <w:tcPr>
            <w:tcW w:w="1680" w:type="dxa"/>
          </w:tcPr>
          <w:p w14:paraId="69333486" w14:textId="037A2B29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ins w:id="473" w:author="오윤 권" w:date="2023-06-02T01:52:00Z">
              <w:r>
                <w:t>사진을</w:t>
              </w:r>
              <w:r>
                <w:t xml:space="preserve"> </w:t>
              </w:r>
              <w:r>
                <w:t>삭제한다</w:t>
              </w:r>
              <w:r>
                <w:t>.</w:t>
              </w:r>
            </w:ins>
            <w:del w:id="474" w:author="오윤 권" w:date="2023-06-01T20:54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마감날짜 알림을 설정한다.</w:delText>
              </w:r>
            </w:del>
          </w:p>
        </w:tc>
        <w:tc>
          <w:tcPr>
            <w:tcW w:w="4252" w:type="dxa"/>
          </w:tcPr>
          <w:p w14:paraId="6C72DDD5" w14:textId="00D67BF2" w:rsidR="003B718E" w:rsidRPr="00BA2195" w:rsidRDefault="003B718E" w:rsidP="003B718E">
            <w:ins w:id="475" w:author="오윤 권" w:date="2023-06-02T01:52:00Z">
              <w:r>
                <w:t>작업</w:t>
              </w:r>
              <w:r>
                <w:t xml:space="preserve"> </w:t>
              </w:r>
              <w:r>
                <w:t>수정에</w:t>
              </w:r>
              <w:r>
                <w:t xml:space="preserve"> </w:t>
              </w:r>
              <w:r>
                <w:t>들어갈</w:t>
              </w:r>
              <w:r>
                <w:t xml:space="preserve"> </w:t>
              </w:r>
              <w:r>
                <w:t>시</w:t>
              </w:r>
              <w:r>
                <w:t xml:space="preserve"> </w:t>
              </w:r>
              <w:r>
                <w:t>사전에</w:t>
              </w:r>
              <w:r>
                <w:t xml:space="preserve"> </w:t>
              </w:r>
              <w:r>
                <w:t>추가한</w:t>
              </w:r>
              <w:r>
                <w:t xml:space="preserve"> </w:t>
              </w:r>
              <w:r>
                <w:t>작업의</w:t>
              </w:r>
              <w:r>
                <w:t xml:space="preserve"> </w:t>
              </w:r>
              <w:r>
                <w:t>사진을</w:t>
              </w:r>
              <w:r>
                <w:t xml:space="preserve"> </w:t>
              </w:r>
              <w:r>
                <w:t>삭제한다</w:t>
              </w:r>
              <w:r>
                <w:t>.</w:t>
              </w:r>
            </w:ins>
            <w:del w:id="476" w:author="오윤 권" w:date="2023-06-01T20:54:00Z">
              <w:r w:rsidDel="0073784D">
                <w:delText>알림을</w:delText>
              </w:r>
              <w:r w:rsidDel="0073784D">
                <w:delText xml:space="preserve"> </w:delText>
              </w:r>
              <w:r w:rsidDel="0073784D">
                <w:delText>허용으로</w:delText>
              </w:r>
              <w:r w:rsidDel="0073784D">
                <w:delText xml:space="preserve"> </w:delText>
              </w:r>
              <w:r w:rsidDel="0073784D">
                <w:delText>설정하면</w:delText>
              </w:r>
              <w:r w:rsidDel="0073784D">
                <w:delText xml:space="preserve"> </w:delText>
              </w:r>
              <w:r w:rsidDel="0073784D">
                <w:delText>미완료된</w:delText>
              </w:r>
              <w:r w:rsidDel="0073784D">
                <w:delText xml:space="preserve"> </w:delText>
              </w:r>
              <w:r w:rsidDel="0073784D">
                <w:delText>작업들의</w:delText>
              </w:r>
              <w:r w:rsidDel="0073784D">
                <w:delText xml:space="preserve"> </w:delText>
              </w:r>
              <w:r w:rsidDel="0073784D">
                <w:delText>마감날짜가</w:delText>
              </w:r>
              <w:r w:rsidDel="0073784D">
                <w:delText xml:space="preserve"> </w:delText>
              </w:r>
              <w:r w:rsidDel="0073784D">
                <w:delText>가까워져</w:delText>
              </w:r>
              <w:r w:rsidDel="0073784D">
                <w:delText xml:space="preserve"> </w:delText>
              </w:r>
              <w:r w:rsidDel="0073784D">
                <w:rPr>
                  <w:rFonts w:hint="eastAsia"/>
                </w:rPr>
                <w:delText>왔을</w:delText>
              </w:r>
              <w:r w:rsidDel="0073784D">
                <w:rPr>
                  <w:rFonts w:hint="eastAsia"/>
                </w:rPr>
                <w:delText xml:space="preserve"> </w:delText>
              </w:r>
              <w:r w:rsidDel="0073784D">
                <w:rPr>
                  <w:rFonts w:hint="eastAsia"/>
                </w:rPr>
                <w:delText>때</w:delText>
              </w:r>
              <w:r w:rsidDel="0073784D">
                <w:delText xml:space="preserve"> </w:delText>
              </w:r>
              <w:r w:rsidDel="0073784D">
                <w:delText>알림이</w:delText>
              </w:r>
              <w:r w:rsidDel="0073784D">
                <w:delText xml:space="preserve"> </w:delText>
              </w:r>
              <w:r w:rsidDel="0073784D">
                <w:delText>표시된</w:delText>
              </w:r>
              <w:r w:rsidRPr="00655D1A" w:rsidDel="0073784D">
                <w:rPr>
                  <w:rFonts w:eastAsia="바탕" w:hAnsi="바탕" w:cs="바탕" w:hint="eastAsia"/>
                </w:rPr>
                <w:delText>다</w:delText>
              </w:r>
            </w:del>
          </w:p>
        </w:tc>
        <w:tc>
          <w:tcPr>
            <w:tcW w:w="1059" w:type="dxa"/>
          </w:tcPr>
          <w:p w14:paraId="0DB51677" w14:textId="4396345A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ins w:id="477" w:author="오윤 권" w:date="2023-06-01T21:28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478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5</w:t>
              </w:r>
            </w:ins>
            <w:del w:id="479" w:author="오윤 권" w:date="2023-06-01T20:54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5</w:delText>
              </w:r>
            </w:del>
          </w:p>
        </w:tc>
      </w:tr>
      <w:tr w:rsidR="003B718E" w:rsidRPr="00D54A11" w14:paraId="306B1F49" w14:textId="77777777" w:rsidTr="0073784D">
        <w:trPr>
          <w:trHeight w:val="356"/>
          <w:ins w:id="480" w:author="오윤 권" w:date="2023-06-01T20:54:00Z"/>
        </w:trPr>
        <w:tc>
          <w:tcPr>
            <w:tcW w:w="1494" w:type="dxa"/>
          </w:tcPr>
          <w:p w14:paraId="7F6BF2CF" w14:textId="69B3F262" w:rsidR="003B718E" w:rsidRDefault="003B718E" w:rsidP="003B718E">
            <w:pPr>
              <w:jc w:val="center"/>
              <w:rPr>
                <w:ins w:id="481" w:author="오윤 권" w:date="2023-06-01T20:54:00Z"/>
                <w:rFonts w:ascii="돋움" w:eastAsia="돋움" w:hAnsi="돋움" w:cs="돋움"/>
                <w:color w:val="000000"/>
                <w:szCs w:val="20"/>
              </w:rPr>
            </w:pPr>
            <w:ins w:id="482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UC016</w:t>
              </w:r>
            </w:ins>
          </w:p>
        </w:tc>
        <w:tc>
          <w:tcPr>
            <w:tcW w:w="1680" w:type="dxa"/>
          </w:tcPr>
          <w:p w14:paraId="6B4EF4DE" w14:textId="3F5DA14C" w:rsidR="003B718E" w:rsidRDefault="003B718E" w:rsidP="003B718E">
            <w:pPr>
              <w:jc w:val="center"/>
              <w:rPr>
                <w:ins w:id="483" w:author="오윤 권" w:date="2023-06-01T20:54:00Z"/>
                <w:rFonts w:ascii="돋움" w:eastAsia="돋움" w:hAnsi="돋움" w:cs="돋움"/>
                <w:color w:val="000000"/>
                <w:szCs w:val="20"/>
              </w:rPr>
            </w:pPr>
            <w:ins w:id="484" w:author="오윤 권" w:date="2023-06-02T01:52:00Z">
              <w:r>
                <w:t>댓글을</w:t>
              </w:r>
              <w:r>
                <w:t xml:space="preserve"> </w:t>
              </w:r>
              <w:r>
                <w:t>작성한다</w:t>
              </w:r>
              <w:r>
                <w:t>.</w:t>
              </w:r>
            </w:ins>
          </w:p>
        </w:tc>
        <w:tc>
          <w:tcPr>
            <w:tcW w:w="4252" w:type="dxa"/>
          </w:tcPr>
          <w:p w14:paraId="4F14EAA6" w14:textId="0601A4CD" w:rsidR="003B718E" w:rsidRDefault="003B718E" w:rsidP="003B718E">
            <w:pPr>
              <w:rPr>
                <w:ins w:id="485" w:author="오윤 권" w:date="2023-06-01T20:54:00Z"/>
              </w:rPr>
            </w:pPr>
            <w:ins w:id="486" w:author="오윤 권" w:date="2023-06-02T01:52:00Z">
              <w:r>
                <w:t>동기화를</w:t>
              </w:r>
              <w:r>
                <w:t xml:space="preserve"> </w:t>
              </w:r>
              <w:r>
                <w:t>통해</w:t>
              </w:r>
              <w:r>
                <w:t xml:space="preserve"> </w:t>
              </w:r>
              <w:r>
                <w:t>공유된</w:t>
              </w:r>
              <w:r>
                <w:t xml:space="preserve"> </w:t>
              </w:r>
              <w:r>
                <w:t>작업에</w:t>
              </w:r>
              <w:r>
                <w:t xml:space="preserve"> </w:t>
              </w:r>
              <w:r>
                <w:t>댓글을</w:t>
              </w:r>
              <w:r>
                <w:t xml:space="preserve"> </w:t>
              </w:r>
              <w:r>
                <w:t>작성</w:t>
              </w:r>
              <w:r>
                <w:rPr>
                  <w:rFonts w:hint="eastAsia"/>
                </w:rPr>
                <w:t>한다</w:t>
              </w:r>
              <w:r>
                <w:t>.</w:t>
              </w:r>
            </w:ins>
          </w:p>
        </w:tc>
        <w:tc>
          <w:tcPr>
            <w:tcW w:w="1059" w:type="dxa"/>
          </w:tcPr>
          <w:p w14:paraId="707AC1D6" w14:textId="26081F5E" w:rsidR="003B718E" w:rsidRDefault="003B718E" w:rsidP="003B718E">
            <w:pPr>
              <w:jc w:val="center"/>
              <w:rPr>
                <w:ins w:id="487" w:author="오윤 권" w:date="2023-06-01T20:54:00Z"/>
                <w:rFonts w:ascii="돋움" w:eastAsia="돋움" w:hAnsi="돋움" w:cs="돋움"/>
                <w:color w:val="000000"/>
                <w:szCs w:val="20"/>
              </w:rPr>
            </w:pPr>
            <w:ins w:id="488" w:author="오윤 권" w:date="2023-06-01T21:28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489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6</w:t>
              </w:r>
            </w:ins>
          </w:p>
        </w:tc>
      </w:tr>
      <w:tr w:rsidR="003B718E" w:rsidRPr="00D54A11" w14:paraId="5F49A6DA" w14:textId="77777777" w:rsidTr="0073784D">
        <w:trPr>
          <w:trHeight w:val="356"/>
          <w:ins w:id="490" w:author="오윤 권" w:date="2023-06-02T02:10:00Z"/>
        </w:trPr>
        <w:tc>
          <w:tcPr>
            <w:tcW w:w="1494" w:type="dxa"/>
          </w:tcPr>
          <w:p w14:paraId="49759F2A" w14:textId="37669310" w:rsidR="003B718E" w:rsidRDefault="003B718E" w:rsidP="003B718E">
            <w:pPr>
              <w:jc w:val="center"/>
              <w:rPr>
                <w:ins w:id="491" w:author="오윤 권" w:date="2023-06-02T02:10:00Z"/>
                <w:rFonts w:ascii="돋움" w:eastAsia="돋움" w:hAnsi="돋움" w:cs="돋움"/>
                <w:color w:val="000000"/>
                <w:szCs w:val="20"/>
              </w:rPr>
            </w:pPr>
            <w:ins w:id="492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C017</w:t>
              </w:r>
            </w:ins>
          </w:p>
        </w:tc>
        <w:tc>
          <w:tcPr>
            <w:tcW w:w="1680" w:type="dxa"/>
          </w:tcPr>
          <w:p w14:paraId="4067DA4F" w14:textId="4442D527" w:rsidR="003B718E" w:rsidRDefault="003B718E" w:rsidP="003B718E">
            <w:pPr>
              <w:jc w:val="center"/>
              <w:rPr>
                <w:ins w:id="493" w:author="오윤 권" w:date="2023-06-02T02:10:00Z"/>
              </w:rPr>
            </w:pPr>
            <w:ins w:id="494" w:author="오윤 권" w:date="2023-06-02T02:10:00Z">
              <w:r>
                <w:rPr>
                  <w:rFonts w:hint="eastAsia"/>
                </w:rPr>
                <w:t>댓글을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삭제한다</w:t>
              </w:r>
              <w:r>
                <w:rPr>
                  <w:rFonts w:hint="eastAsia"/>
                </w:rPr>
                <w:t>.</w:t>
              </w:r>
            </w:ins>
          </w:p>
        </w:tc>
        <w:tc>
          <w:tcPr>
            <w:tcW w:w="4252" w:type="dxa"/>
          </w:tcPr>
          <w:p w14:paraId="6B2EF08C" w14:textId="703B255F" w:rsidR="003B718E" w:rsidRDefault="003B718E" w:rsidP="003B718E">
            <w:pPr>
              <w:rPr>
                <w:ins w:id="495" w:author="오윤 권" w:date="2023-06-02T02:10:00Z"/>
              </w:rPr>
            </w:pPr>
            <w:ins w:id="496" w:author="오윤 권" w:date="2023-06-02T02:10:00Z">
              <w:r>
                <w:rPr>
                  <w:rFonts w:hint="eastAsia"/>
                </w:rPr>
                <w:t>공유된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작업에</w:t>
              </w:r>
            </w:ins>
            <w:ins w:id="497" w:author="오윤 권" w:date="2023-06-02T02:14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자신이</w:t>
              </w:r>
            </w:ins>
            <w:ins w:id="498" w:author="오윤 권" w:date="2023-06-02T02:1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작성한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댓글을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삭제한다</w:t>
              </w:r>
              <w:r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02CF21A0" w14:textId="791ABBDF" w:rsidR="003B718E" w:rsidRDefault="003B718E" w:rsidP="003B718E">
            <w:pPr>
              <w:jc w:val="center"/>
              <w:rPr>
                <w:ins w:id="499" w:author="오윤 권" w:date="2023-06-02T02:10:00Z"/>
                <w:rFonts w:ascii="돋움" w:eastAsia="돋움" w:hAnsi="돋움" w:cs="돋움"/>
                <w:color w:val="000000"/>
                <w:szCs w:val="20"/>
              </w:rPr>
            </w:pPr>
            <w:ins w:id="500" w:author="오윤 권" w:date="2023-06-02T02:1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501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7</w:t>
              </w:r>
            </w:ins>
          </w:p>
        </w:tc>
      </w:tr>
      <w:tr w:rsidR="003B718E" w:rsidRPr="00D54A11" w14:paraId="4C77BF9C" w14:textId="77777777" w:rsidTr="0073784D">
        <w:trPr>
          <w:trHeight w:val="356"/>
        </w:trPr>
        <w:tc>
          <w:tcPr>
            <w:tcW w:w="1494" w:type="dxa"/>
          </w:tcPr>
          <w:p w14:paraId="5A886EAF" w14:textId="75249125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ins w:id="502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C018</w:t>
              </w:r>
            </w:ins>
            <w:del w:id="503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UC005</w:delText>
              </w:r>
            </w:del>
          </w:p>
        </w:tc>
        <w:tc>
          <w:tcPr>
            <w:tcW w:w="1680" w:type="dxa"/>
          </w:tcPr>
          <w:p w14:paraId="444EE348" w14:textId="081BF04B" w:rsidR="003B718E" w:rsidDel="00B11F48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504" w:author="오윤 권" w:date="2023-06-01T20:56:00Z"/>
                <w:rFonts w:ascii="돋움" w:eastAsia="돋움" w:hAnsi="돋움" w:cs="돋움"/>
                <w:color w:val="000000"/>
                <w:szCs w:val="20"/>
              </w:rPr>
            </w:pPr>
            <w:ins w:id="505" w:author="오윤 권" w:date="2023-06-02T01:52:00Z">
              <w:r>
                <w:t>작업</w:t>
              </w:r>
              <w:r>
                <w:t xml:space="preserve"> </w:t>
              </w:r>
              <w:r>
                <w:t>상태를</w:t>
              </w:r>
              <w:r>
                <w:t xml:space="preserve"> </w:t>
              </w:r>
              <w:r>
                <w:t>표시한다</w:t>
              </w:r>
              <w:r>
                <w:t>.</w:t>
              </w:r>
            </w:ins>
            <w:del w:id="506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사진을</w:delText>
              </w:r>
            </w:del>
          </w:p>
          <w:p w14:paraId="3F0B22E4" w14:textId="7CA50545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del w:id="507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추가한다.</w:delText>
              </w:r>
            </w:del>
          </w:p>
        </w:tc>
        <w:tc>
          <w:tcPr>
            <w:tcW w:w="4252" w:type="dxa"/>
          </w:tcPr>
          <w:p w14:paraId="29464D36" w14:textId="32DE19FB" w:rsidR="003B718E" w:rsidRPr="00BA2195" w:rsidRDefault="003B718E" w:rsidP="003B718E">
            <w:ins w:id="508" w:author="오윤 권" w:date="2023-06-02T01:52:00Z">
              <w:r>
                <w:rPr>
                  <w:rFonts w:hint="eastAsia"/>
                </w:rPr>
                <w:t>작성</w:t>
              </w:r>
              <w:r>
                <w:t>한</w:t>
              </w:r>
              <w:r>
                <w:t xml:space="preserve"> </w:t>
              </w:r>
              <w:r>
                <w:t>작업이</w:t>
              </w:r>
              <w:r>
                <w:t xml:space="preserve"> </w:t>
              </w:r>
              <w:r>
                <w:t>현재</w:t>
              </w:r>
              <w:r>
                <w:t xml:space="preserve"> </w:t>
              </w:r>
              <w:r w:rsidRPr="008B237D">
                <w:rPr>
                  <w:rFonts w:hint="eastAsia"/>
                  <w:color w:val="00B050"/>
                  <w:rPrChange w:id="509" w:author="오윤 권" w:date="2023-06-02T02:22:00Z">
                    <w:rPr>
                      <w:rFonts w:hint="eastAsia"/>
                    </w:rPr>
                  </w:rPrChange>
                </w:rPr>
                <w:t>완료상태인지</w:t>
              </w:r>
              <w:r w:rsidRPr="008B237D">
                <w:rPr>
                  <w:color w:val="00B050"/>
                  <w:rPrChange w:id="510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511" w:author="오윤 권" w:date="2023-06-02T02:22:00Z">
                    <w:rPr>
                      <w:rFonts w:hint="eastAsia"/>
                    </w:rPr>
                  </w:rPrChange>
                </w:rPr>
                <w:t>미완료</w:t>
              </w:r>
              <w:r w:rsidRPr="008B237D">
                <w:rPr>
                  <w:color w:val="00B050"/>
                  <w:rPrChange w:id="512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513" w:author="오윤 권" w:date="2023-06-02T02:22:00Z">
                    <w:rPr>
                      <w:rFonts w:hint="eastAsia"/>
                    </w:rPr>
                  </w:rPrChange>
                </w:rPr>
                <w:t>상태인지</w:t>
              </w:r>
              <w:r>
                <w:t xml:space="preserve"> </w:t>
              </w:r>
              <w:r>
                <w:t>설정</w:t>
              </w:r>
              <w:r>
                <w:rPr>
                  <w:rFonts w:hint="eastAsia"/>
                </w:rPr>
                <w:t>한</w:t>
              </w:r>
              <w:r>
                <w:t>다</w:t>
              </w:r>
              <w:r>
                <w:t>.</w:t>
              </w:r>
            </w:ins>
            <w:del w:id="514" w:author="오윤 권" w:date="2023-06-01T20:56:00Z">
              <w:r w:rsidDel="00B11F48">
                <w:delText>작업을</w:delText>
              </w:r>
              <w:r w:rsidDel="00B11F48">
                <w:delText xml:space="preserve"> </w:delText>
              </w:r>
              <w:r w:rsidDel="00B11F48">
                <w:delText>추가하면서</w:delText>
              </w:r>
              <w:r w:rsidDel="00B11F48">
                <w:delText xml:space="preserve"> </w:delText>
              </w:r>
              <w:r w:rsidDel="00B11F48">
                <w:delText>작업과</w:delText>
              </w:r>
              <w:r w:rsidDel="00B11F48">
                <w:delText xml:space="preserve"> </w:delText>
              </w:r>
              <w:r w:rsidDel="00B11F48">
                <w:delText>관련된</w:delText>
              </w:r>
              <w:r w:rsidDel="00B11F48">
                <w:delText xml:space="preserve"> </w:delText>
              </w:r>
              <w:r w:rsidDel="00B11F48">
                <w:delText>사진을</w:delText>
              </w:r>
              <w:r w:rsidDel="00B11F48">
                <w:delText xml:space="preserve"> </w:delText>
              </w:r>
              <w:r w:rsidDel="00B11F48">
                <w:delText>추가</w:delText>
              </w:r>
              <w:r w:rsidDel="00B11F48">
                <w:delText xml:space="preserve"> </w:delText>
              </w:r>
              <w:r w:rsidDel="00B11F48">
                <w:delText>한다</w:delText>
              </w:r>
              <w:r w:rsidDel="00B11F48">
                <w:delText>.</w:delText>
              </w:r>
            </w:del>
          </w:p>
        </w:tc>
        <w:tc>
          <w:tcPr>
            <w:tcW w:w="1059" w:type="dxa"/>
          </w:tcPr>
          <w:p w14:paraId="090CD5EE" w14:textId="56841915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ins w:id="515" w:author="오윤 권" w:date="2023-06-02T02:1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516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8</w:t>
              </w:r>
            </w:ins>
            <w:del w:id="517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6</w:delText>
              </w:r>
            </w:del>
          </w:p>
        </w:tc>
      </w:tr>
      <w:tr w:rsidR="003B718E" w:rsidRPr="00D54A11" w14:paraId="5B285359" w14:textId="77777777" w:rsidTr="0073784D">
        <w:trPr>
          <w:trHeight w:val="372"/>
        </w:trPr>
        <w:tc>
          <w:tcPr>
            <w:tcW w:w="1494" w:type="dxa"/>
          </w:tcPr>
          <w:p w14:paraId="28FEADB2" w14:textId="5B9BEAC8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ins w:id="518" w:author="오윤 권" w:date="2023-06-02T02:26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U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C019</w:t>
              </w:r>
            </w:ins>
            <w:del w:id="519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C006</w:delText>
              </w:r>
            </w:del>
          </w:p>
        </w:tc>
        <w:tc>
          <w:tcPr>
            <w:tcW w:w="1680" w:type="dxa"/>
          </w:tcPr>
          <w:p w14:paraId="290905D4" w14:textId="0D977686" w:rsidR="003B718E" w:rsidDel="00B11F48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520" w:author="오윤 권" w:date="2023-06-01T20:56:00Z"/>
                <w:rFonts w:ascii="돋움" w:eastAsia="돋움" w:hAnsi="돋움" w:cs="돋움"/>
                <w:color w:val="000000"/>
                <w:szCs w:val="20"/>
              </w:rPr>
            </w:pPr>
            <w:ins w:id="521" w:author="오윤 권" w:date="2023-06-02T01:52:00Z">
              <w:r>
                <w:t>작업을</w:t>
              </w:r>
              <w:r>
                <w:t xml:space="preserve"> </w:t>
              </w:r>
              <w:r>
                <w:t>정렬한다</w:t>
              </w:r>
              <w:r>
                <w:t>.</w:t>
              </w:r>
            </w:ins>
            <w:del w:id="522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사진을</w:delText>
              </w:r>
            </w:del>
          </w:p>
          <w:p w14:paraId="4D5A6054" w14:textId="03E3B55C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del w:id="523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삭제한다.</w:delText>
              </w:r>
            </w:del>
          </w:p>
        </w:tc>
        <w:tc>
          <w:tcPr>
            <w:tcW w:w="4252" w:type="dxa"/>
          </w:tcPr>
          <w:p w14:paraId="1F2E481D" w14:textId="06AA98F9" w:rsidR="003B718E" w:rsidRPr="00BA2195" w:rsidRDefault="003B718E" w:rsidP="003B718E">
            <w:ins w:id="524" w:author="오윤 권" w:date="2023-06-02T01:52:00Z">
              <w:r>
                <w:t>작업상태</w:t>
              </w:r>
              <w:r>
                <w:t>(</w:t>
              </w:r>
              <w:r>
                <w:t>완료</w:t>
              </w:r>
              <w:r>
                <w:t>/</w:t>
              </w:r>
              <w:r>
                <w:t>미완료</w:t>
              </w:r>
              <w:r>
                <w:t>)</w:t>
              </w:r>
              <w:r>
                <w:t>를</w:t>
              </w:r>
              <w:r>
                <w:t xml:space="preserve"> </w:t>
              </w:r>
              <w:r>
                <w:t>기준으로</w:t>
              </w:r>
              <w:r>
                <w:t xml:space="preserve"> </w:t>
              </w:r>
              <w:r>
                <w:t>순서를</w:t>
              </w:r>
              <w:r>
                <w:t xml:space="preserve"> </w:t>
              </w:r>
              <w:r>
                <w:t>재배치</w:t>
              </w:r>
              <w:r>
                <w:t xml:space="preserve"> </w:t>
              </w:r>
              <w:r>
                <w:t>한다</w:t>
              </w:r>
              <w:r>
                <w:t>.</w:t>
              </w:r>
            </w:ins>
            <w:del w:id="525" w:author="오윤 권" w:date="2023-06-01T20:56:00Z">
              <w:r w:rsidDel="00B11F48">
                <w:delText>작업</w:delText>
              </w:r>
              <w:r w:rsidDel="00B11F48">
                <w:delText xml:space="preserve"> </w:delText>
              </w:r>
              <w:r w:rsidDel="00B11F48">
                <w:delText>수정에</w:delText>
              </w:r>
              <w:r w:rsidDel="00B11F48">
                <w:delText xml:space="preserve"> </w:delText>
              </w:r>
              <w:r w:rsidDel="00B11F48">
                <w:delText>들어갈</w:delText>
              </w:r>
              <w:r w:rsidDel="00B11F48">
                <w:delText xml:space="preserve"> </w:delText>
              </w:r>
              <w:r w:rsidDel="00B11F48">
                <w:delText>시</w:delText>
              </w:r>
              <w:r w:rsidDel="00B11F48">
                <w:delText xml:space="preserve"> </w:delText>
              </w:r>
              <w:r w:rsidDel="00B11F48">
                <w:delText>사전에</w:delText>
              </w:r>
              <w:r w:rsidDel="00B11F48">
                <w:delText xml:space="preserve"> </w:delText>
              </w:r>
              <w:r w:rsidDel="00B11F48">
                <w:delText>추가한</w:delText>
              </w:r>
              <w:r w:rsidDel="00B11F48">
                <w:delText xml:space="preserve"> </w:delText>
              </w:r>
              <w:r w:rsidDel="00B11F48">
                <w:delText>작업의</w:delText>
              </w:r>
              <w:r w:rsidDel="00B11F48">
                <w:delText xml:space="preserve"> </w:delText>
              </w:r>
              <w:r w:rsidDel="00B11F48">
                <w:delText>사진을</w:delText>
              </w:r>
              <w:r w:rsidDel="00B11F48">
                <w:delText xml:space="preserve"> </w:delText>
              </w:r>
              <w:r w:rsidDel="00B11F48">
                <w:delText>삭제한다</w:delText>
              </w:r>
              <w:r w:rsidDel="00B11F48">
                <w:delText>.</w:delText>
              </w:r>
            </w:del>
          </w:p>
        </w:tc>
        <w:tc>
          <w:tcPr>
            <w:tcW w:w="1059" w:type="dxa"/>
          </w:tcPr>
          <w:p w14:paraId="4D9152F5" w14:textId="7B435FCD" w:rsidR="003B718E" w:rsidRPr="00D54A11" w:rsidRDefault="003B718E" w:rsidP="003B718E">
            <w:pPr>
              <w:jc w:val="center"/>
              <w:rPr>
                <w:rFonts w:ascii="돋움" w:eastAsia="돋움" w:hAnsi="돋움"/>
              </w:rPr>
            </w:pPr>
            <w:ins w:id="526" w:author="오윤 권" w:date="2023-06-02T02:1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1</w:t>
              </w:r>
            </w:ins>
            <w:ins w:id="527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9</w:t>
              </w:r>
            </w:ins>
            <w:del w:id="528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7</w:delText>
              </w:r>
            </w:del>
          </w:p>
        </w:tc>
      </w:tr>
      <w:tr w:rsidR="003B718E" w:rsidRPr="00D54A11" w14:paraId="3EDF24F6" w14:textId="77777777" w:rsidTr="0073784D">
        <w:trPr>
          <w:trHeight w:val="372"/>
        </w:trPr>
        <w:tc>
          <w:tcPr>
            <w:tcW w:w="1494" w:type="dxa"/>
          </w:tcPr>
          <w:p w14:paraId="01C12A7E" w14:textId="21A9CB81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529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UC020</w:t>
              </w:r>
            </w:ins>
            <w:del w:id="530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UC007</w:delText>
              </w:r>
            </w:del>
          </w:p>
        </w:tc>
        <w:tc>
          <w:tcPr>
            <w:tcW w:w="1680" w:type="dxa"/>
          </w:tcPr>
          <w:p w14:paraId="6A87D021" w14:textId="59BB34F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531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캘린더로 작업을 확인한다.</w:t>
              </w:r>
            </w:ins>
            <w:del w:id="532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댓글을 작성한다.</w:delText>
              </w:r>
            </w:del>
          </w:p>
        </w:tc>
        <w:tc>
          <w:tcPr>
            <w:tcW w:w="4252" w:type="dxa"/>
          </w:tcPr>
          <w:p w14:paraId="77487035" w14:textId="7DEBBD85" w:rsidR="003B718E" w:rsidRDefault="003B718E" w:rsidP="003B718E">
            <w:ins w:id="533" w:author="오윤 권" w:date="2023-06-02T01:52:00Z">
              <w:r>
                <w:rPr>
                  <w:rFonts w:hint="eastAsia"/>
                </w:rPr>
                <w:t>사용자들은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작성한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날짜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별로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캘린더에서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눈에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확인한다</w:t>
              </w:r>
              <w:r>
                <w:rPr>
                  <w:rFonts w:hint="eastAsia"/>
                </w:rPr>
                <w:t>.</w:t>
              </w:r>
            </w:ins>
            <w:del w:id="534" w:author="오윤 권" w:date="2023-06-01T20:56:00Z">
              <w:r w:rsidDel="00B11F48">
                <w:delText>동기화를</w:delText>
              </w:r>
              <w:r w:rsidDel="00B11F48">
                <w:delText xml:space="preserve"> </w:delText>
              </w:r>
              <w:r w:rsidDel="00B11F48">
                <w:delText>통해</w:delText>
              </w:r>
              <w:r w:rsidDel="00B11F48">
                <w:delText xml:space="preserve"> </w:delText>
              </w:r>
              <w:r w:rsidDel="00B11F48">
                <w:delText>공유된</w:delText>
              </w:r>
              <w:r w:rsidDel="00B11F48">
                <w:delText xml:space="preserve"> </w:delText>
              </w:r>
              <w:r w:rsidDel="00B11F48">
                <w:delText>작업에</w:delText>
              </w:r>
              <w:r w:rsidDel="00B11F48">
                <w:delText xml:space="preserve"> </w:delText>
              </w:r>
              <w:r w:rsidDel="00B11F48">
                <w:delText>댓글을</w:delText>
              </w:r>
              <w:r w:rsidDel="00B11F48">
                <w:delText xml:space="preserve"> </w:delText>
              </w:r>
              <w:r w:rsidDel="00B11F48">
                <w:delText>작성할</w:delText>
              </w:r>
              <w:r w:rsidDel="00B11F48">
                <w:delText xml:space="preserve"> </w:delText>
              </w:r>
              <w:r w:rsidDel="00B11F48">
                <w:delText>수</w:delText>
              </w:r>
              <w:r w:rsidDel="00B11F48">
                <w:delText xml:space="preserve"> </w:delText>
              </w:r>
              <w:r w:rsidDel="00B11F48">
                <w:delText>있다</w:delText>
              </w:r>
              <w:r w:rsidDel="00B11F48">
                <w:delText>.</w:delText>
              </w:r>
            </w:del>
          </w:p>
        </w:tc>
        <w:tc>
          <w:tcPr>
            <w:tcW w:w="1059" w:type="dxa"/>
          </w:tcPr>
          <w:p w14:paraId="31059984" w14:textId="2C4415E7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535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20</w:t>
              </w:r>
            </w:ins>
            <w:del w:id="536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8</w:delText>
              </w:r>
            </w:del>
          </w:p>
        </w:tc>
      </w:tr>
      <w:tr w:rsidR="003B718E" w:rsidRPr="00D54A11" w14:paraId="46FCE1A9" w14:textId="77777777" w:rsidTr="0073784D">
        <w:trPr>
          <w:trHeight w:val="372"/>
        </w:trPr>
        <w:tc>
          <w:tcPr>
            <w:tcW w:w="1494" w:type="dxa"/>
          </w:tcPr>
          <w:p w14:paraId="278ECE6A" w14:textId="09F0C6F8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537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UC021</w:t>
              </w:r>
            </w:ins>
            <w:del w:id="538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UC008</w:delText>
              </w:r>
            </w:del>
          </w:p>
        </w:tc>
        <w:tc>
          <w:tcPr>
            <w:tcW w:w="1680" w:type="dxa"/>
          </w:tcPr>
          <w:p w14:paraId="708B0E9F" w14:textId="57D296B2" w:rsidR="003B718E" w:rsidDel="00B11F48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539" w:author="오윤 권" w:date="2023-06-01T20:56:00Z"/>
                <w:rFonts w:ascii="돋움" w:eastAsia="돋움" w:hAnsi="돋움" w:cs="돋움"/>
                <w:color w:val="000000"/>
                <w:szCs w:val="20"/>
              </w:rPr>
            </w:pPr>
            <w:ins w:id="540" w:author="오윤 권" w:date="2023-06-02T01:52:00Z">
              <w:r>
                <w:t>검색한다</w:t>
              </w:r>
              <w:r>
                <w:t>.</w:t>
              </w:r>
            </w:ins>
            <w:del w:id="541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작업 상태를</w:delText>
              </w:r>
            </w:del>
          </w:p>
          <w:p w14:paraId="2C916FBB" w14:textId="42E101D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542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표시한다.</w:delText>
              </w:r>
            </w:del>
          </w:p>
        </w:tc>
        <w:tc>
          <w:tcPr>
            <w:tcW w:w="4252" w:type="dxa"/>
          </w:tcPr>
          <w:p w14:paraId="62782DC0" w14:textId="44EBFC69" w:rsidR="003B718E" w:rsidRDefault="003B718E" w:rsidP="003B718E">
            <w:ins w:id="543" w:author="오윤 권" w:date="2023-06-02T01:52:00Z">
              <w:r>
                <w:t>단어를</w:t>
              </w:r>
              <w:r>
                <w:t xml:space="preserve"> </w:t>
              </w:r>
              <w:r>
                <w:t>입력하여</w:t>
              </w:r>
              <w:r>
                <w:t xml:space="preserve"> </w:t>
              </w:r>
              <w:r>
                <w:t>해당</w:t>
              </w:r>
              <w:r>
                <w:t xml:space="preserve"> </w:t>
              </w:r>
              <w:r>
                <w:t>단어가</w:t>
              </w:r>
              <w:r>
                <w:t xml:space="preserve"> </w:t>
              </w:r>
              <w:r>
                <w:t>포함되어</w:t>
              </w:r>
              <w:r>
                <w:t xml:space="preserve"> </w:t>
              </w:r>
              <w:r>
                <w:t>있는</w:t>
              </w:r>
              <w:r>
                <w:t xml:space="preserve"> </w:t>
              </w:r>
              <w:r>
                <w:t>작업들을</w:t>
              </w:r>
              <w:r>
                <w:t xml:space="preserve"> </w:t>
              </w:r>
              <w:r>
                <w:t>조회한</w:t>
              </w:r>
              <w:r>
                <w:rPr>
                  <w:rFonts w:hint="eastAsia"/>
                </w:rPr>
                <w:t>다</w:t>
              </w:r>
              <w:r>
                <w:rPr>
                  <w:rFonts w:eastAsia="바탕" w:hAnsi="바탕" w:cs="바탕" w:hint="eastAsia"/>
                </w:rPr>
                <w:t>.</w:t>
              </w:r>
            </w:ins>
            <w:del w:id="544" w:author="오윤 권" w:date="2023-06-01T20:56:00Z">
              <w:r w:rsidDel="00B11F48">
                <w:delText>작성한</w:delText>
              </w:r>
              <w:r w:rsidDel="00B11F48">
                <w:delText xml:space="preserve"> </w:delText>
              </w:r>
              <w:r w:rsidDel="00B11F48">
                <w:delText>작업이</w:delText>
              </w:r>
              <w:r w:rsidDel="00B11F48">
                <w:delText xml:space="preserve"> </w:delText>
              </w:r>
              <w:r w:rsidDel="00B11F48">
                <w:delText>현재</w:delText>
              </w:r>
              <w:r w:rsidDel="00B11F48">
                <w:delText xml:space="preserve"> </w:delText>
              </w:r>
              <w:r w:rsidDel="00B11F48">
                <w:delText>완료상태인지</w:delText>
              </w:r>
              <w:r w:rsidDel="00B11F48">
                <w:delText xml:space="preserve"> </w:delText>
              </w:r>
              <w:r w:rsidDel="00B11F48">
                <w:delText>미완료</w:delText>
              </w:r>
              <w:r w:rsidDel="00B11F48">
                <w:delText xml:space="preserve"> </w:delText>
              </w:r>
              <w:r w:rsidDel="00B11F48">
                <w:delText>상태인지</w:delText>
              </w:r>
              <w:r w:rsidDel="00B11F48">
                <w:delText xml:space="preserve"> </w:delText>
              </w:r>
              <w:r w:rsidDel="00B11F48">
                <w:delText>설정할</w:delText>
              </w:r>
              <w:r w:rsidDel="00B11F48">
                <w:rPr>
                  <w:rFonts w:hint="eastAsia"/>
                </w:rPr>
                <w:delText xml:space="preserve"> </w:delText>
              </w:r>
              <w:r w:rsidDel="00B11F48">
                <w:delText>수</w:delText>
              </w:r>
              <w:r w:rsidDel="00B11F48">
                <w:rPr>
                  <w:rFonts w:hint="eastAsia"/>
                </w:rPr>
                <w:delText xml:space="preserve"> </w:delText>
              </w:r>
              <w:r w:rsidDel="00B11F48">
                <w:delText>있다</w:delText>
              </w:r>
              <w:r w:rsidDel="00B11F48">
                <w:delText>.</w:delText>
              </w:r>
            </w:del>
          </w:p>
        </w:tc>
        <w:tc>
          <w:tcPr>
            <w:tcW w:w="1059" w:type="dxa"/>
          </w:tcPr>
          <w:p w14:paraId="37801044" w14:textId="3EC76EE9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545" w:author="오윤 권" w:date="2023-06-02T02:11:00Z">
              <w:r>
                <w:rPr>
                  <w:rFonts w:ascii="돋움" w:eastAsia="돋움" w:hAnsi="돋움" w:cs="돋움"/>
                  <w:color w:val="000000"/>
                  <w:szCs w:val="20"/>
                </w:rPr>
                <w:t>2</w:t>
              </w:r>
            </w:ins>
            <w:ins w:id="546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1</w:t>
              </w:r>
            </w:ins>
            <w:del w:id="547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9</w:delText>
              </w:r>
            </w:del>
          </w:p>
        </w:tc>
      </w:tr>
      <w:tr w:rsidR="003B718E" w:rsidRPr="00D54A11" w:rsidDel="00734934" w14:paraId="756F5237" w14:textId="19FA29AD" w:rsidTr="0073784D">
        <w:trPr>
          <w:trHeight w:val="372"/>
          <w:del w:id="548" w:author="오윤 권" w:date="2023-06-01T20:57:00Z"/>
        </w:trPr>
        <w:tc>
          <w:tcPr>
            <w:tcW w:w="1494" w:type="dxa"/>
          </w:tcPr>
          <w:p w14:paraId="160860AF" w14:textId="750DC6EC" w:rsidR="003B718E" w:rsidDel="00734934" w:rsidRDefault="003B718E" w:rsidP="003B718E">
            <w:pPr>
              <w:jc w:val="center"/>
              <w:rPr>
                <w:del w:id="549" w:author="오윤 권" w:date="2023-06-01T20:57:00Z"/>
                <w:rFonts w:ascii="돋움" w:eastAsia="돋움" w:hAnsi="돋움" w:cs="돋움"/>
                <w:color w:val="000000"/>
                <w:szCs w:val="20"/>
              </w:rPr>
            </w:pPr>
            <w:ins w:id="550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UC022</w:t>
              </w:r>
            </w:ins>
            <w:del w:id="551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UC009</w:delText>
              </w:r>
            </w:del>
          </w:p>
        </w:tc>
        <w:tc>
          <w:tcPr>
            <w:tcW w:w="1680" w:type="dxa"/>
          </w:tcPr>
          <w:p w14:paraId="5A71CC13" w14:textId="2C3F2881" w:rsidR="003B718E" w:rsidDel="00734934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552" w:author="오윤 권" w:date="2023-06-01T20:57:00Z"/>
                <w:rFonts w:ascii="돋움" w:eastAsia="돋움" w:hAnsi="돋움" w:cs="돋움"/>
                <w:color w:val="000000"/>
                <w:szCs w:val="20"/>
              </w:rPr>
            </w:pPr>
            <w:ins w:id="553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관리자 로그인을 한다.</w:t>
              </w:r>
            </w:ins>
            <w:del w:id="554" w:author="오윤 권" w:date="2023-06-01T20:56:00Z">
              <w:r w:rsidDel="00B11F48">
                <w:rPr>
                  <w:rFonts w:ascii="돋움" w:eastAsia="돋움" w:hAnsi="돋움" w:cs="돋움" w:hint="eastAsia"/>
                  <w:color w:val="000000"/>
                  <w:szCs w:val="20"/>
                </w:rPr>
                <w:delText>작업을 정렬한다.</w:delText>
              </w:r>
            </w:del>
          </w:p>
        </w:tc>
        <w:tc>
          <w:tcPr>
            <w:tcW w:w="4252" w:type="dxa"/>
          </w:tcPr>
          <w:p w14:paraId="5AAEDF13" w14:textId="0E01A6F9" w:rsidR="003B718E" w:rsidDel="00734934" w:rsidRDefault="003B718E" w:rsidP="003B718E">
            <w:pPr>
              <w:rPr>
                <w:del w:id="555" w:author="오윤 권" w:date="2023-06-01T20:57:00Z"/>
              </w:rPr>
            </w:pPr>
            <w:ins w:id="556" w:author="오윤 권" w:date="2023-06-02T01:52:00Z">
              <w:r>
                <w:rPr>
                  <w:rFonts w:hint="eastAsia"/>
                </w:rPr>
                <w:t>관리자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계정으로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로그인을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한다</w:t>
              </w:r>
              <w:r>
                <w:rPr>
                  <w:rFonts w:hint="eastAsia"/>
                </w:rPr>
                <w:t>.</w:t>
              </w:r>
            </w:ins>
            <w:del w:id="557" w:author="오윤 권" w:date="2023-06-01T20:56:00Z">
              <w:r w:rsidDel="00B11F48">
                <w:delText>작업상태</w:delText>
              </w:r>
              <w:r w:rsidDel="00B11F48">
                <w:delText>(</w:delText>
              </w:r>
              <w:r w:rsidDel="00B11F48">
                <w:delText>완료</w:delText>
              </w:r>
              <w:r w:rsidDel="00B11F48">
                <w:delText>/</w:delText>
              </w:r>
              <w:r w:rsidDel="00B11F48">
                <w:delText>미완료</w:delText>
              </w:r>
              <w:r w:rsidDel="00B11F48">
                <w:delText>)</w:delText>
              </w:r>
              <w:r w:rsidDel="00B11F48">
                <w:delText>를</w:delText>
              </w:r>
              <w:r w:rsidDel="00B11F48">
                <w:delText xml:space="preserve"> </w:delText>
              </w:r>
              <w:r w:rsidDel="00B11F48">
                <w:delText>기준으로</w:delText>
              </w:r>
              <w:r w:rsidDel="00B11F48">
                <w:delText xml:space="preserve"> </w:delText>
              </w:r>
              <w:r w:rsidDel="00B11F48">
                <w:delText>순서를</w:delText>
              </w:r>
              <w:r w:rsidDel="00B11F48">
                <w:delText xml:space="preserve"> </w:delText>
              </w:r>
              <w:r w:rsidDel="00B11F48">
                <w:delText>재배치</w:delText>
              </w:r>
              <w:r w:rsidDel="00B11F48">
                <w:delText xml:space="preserve"> </w:delText>
              </w:r>
              <w:r w:rsidDel="00B11F48">
                <w:delText>한다</w:delText>
              </w:r>
              <w:r w:rsidDel="00B11F48">
                <w:delText>.</w:delText>
              </w:r>
            </w:del>
          </w:p>
        </w:tc>
        <w:tc>
          <w:tcPr>
            <w:tcW w:w="1059" w:type="dxa"/>
          </w:tcPr>
          <w:p w14:paraId="01B0C482" w14:textId="6513CECC" w:rsidR="003B718E" w:rsidDel="00734934" w:rsidRDefault="003B718E" w:rsidP="003B718E">
            <w:pPr>
              <w:jc w:val="center"/>
              <w:rPr>
                <w:del w:id="558" w:author="오윤 권" w:date="2023-06-01T20:57:00Z"/>
                <w:rFonts w:ascii="돋움" w:eastAsia="돋움" w:hAnsi="돋움" w:cs="돋움"/>
                <w:color w:val="000000"/>
                <w:szCs w:val="20"/>
              </w:rPr>
            </w:pPr>
            <w:ins w:id="559" w:author="오윤 권" w:date="2023-06-02T02:1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2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1</w:t>
              </w:r>
            </w:ins>
            <w:del w:id="560" w:author="오윤 권" w:date="2023-06-01T20:57:00Z">
              <w:r w:rsidDel="00734934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734934">
                <w:rPr>
                  <w:rFonts w:ascii="돋움" w:eastAsia="돋움" w:hAnsi="돋움" w:cs="돋움"/>
                  <w:color w:val="000000"/>
                  <w:szCs w:val="20"/>
                </w:rPr>
                <w:delText>0</w:delText>
              </w:r>
            </w:del>
          </w:p>
        </w:tc>
      </w:tr>
      <w:tr w:rsidR="003B718E" w:rsidRPr="00D54A11" w14:paraId="1FBE51F2" w14:textId="77777777" w:rsidTr="0073784D">
        <w:trPr>
          <w:trHeight w:val="372"/>
        </w:trPr>
        <w:tc>
          <w:tcPr>
            <w:tcW w:w="1494" w:type="dxa"/>
          </w:tcPr>
          <w:p w14:paraId="6D17242E" w14:textId="45998C31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561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UC022</w:t>
              </w:r>
            </w:ins>
            <w:del w:id="562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C010</w:delText>
              </w:r>
            </w:del>
          </w:p>
        </w:tc>
        <w:tc>
          <w:tcPr>
            <w:tcW w:w="1680" w:type="dxa"/>
          </w:tcPr>
          <w:p w14:paraId="22BAE919" w14:textId="4BA61A23" w:rsidR="003B718E" w:rsidDel="0087027C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563" w:author="오윤 권" w:date="2023-06-01T21:23:00Z"/>
                <w:rFonts w:ascii="돋움" w:eastAsia="돋움" w:hAnsi="돋움" w:cs="돋움"/>
                <w:color w:val="000000"/>
                <w:szCs w:val="20"/>
              </w:rPr>
            </w:pPr>
            <w:ins w:id="564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회원정보를 관리한다.</w:t>
              </w:r>
            </w:ins>
            <w:ins w:id="565" w:author="오윤 권" w:date="2023-06-02T02:08:00Z">
              <w:r>
                <w:t xml:space="preserve"> </w:t>
              </w:r>
            </w:ins>
            <w:del w:id="566" w:author="오윤 권" w:date="2023-06-01T21:23:00Z">
              <w:r w:rsidDel="0087027C">
                <w:rPr>
                  <w:rFonts w:ascii="돋움" w:eastAsia="돋움" w:hAnsi="돋움" w:cs="돋움" w:hint="eastAsia"/>
                  <w:color w:val="000000"/>
                  <w:szCs w:val="20"/>
                </w:rPr>
                <w:delText>작업 폴더를</w:delText>
              </w:r>
            </w:del>
          </w:p>
          <w:p w14:paraId="2BD3EF40" w14:textId="38DDC319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567" w:author="오윤 권" w:date="2023-06-01T21:23:00Z">
              <w:r w:rsidDel="0087027C">
                <w:rPr>
                  <w:rFonts w:ascii="돋움" w:eastAsia="돋움" w:hAnsi="돋움" w:cs="돋움" w:hint="eastAsia"/>
                  <w:color w:val="000000"/>
                  <w:szCs w:val="20"/>
                </w:rPr>
                <w:delText>생성한다.</w:delText>
              </w:r>
            </w:del>
          </w:p>
        </w:tc>
        <w:tc>
          <w:tcPr>
            <w:tcW w:w="4252" w:type="dxa"/>
          </w:tcPr>
          <w:p w14:paraId="7C8E2B82" w14:textId="2B644DDA" w:rsidR="003B718E" w:rsidRDefault="003B718E" w:rsidP="003B718E">
            <w:ins w:id="568" w:author="오윤 권" w:date="2023-06-02T02:09:00Z">
              <w:r>
                <w:t>사용자의</w:t>
              </w:r>
              <w:r>
                <w:t xml:space="preserve"> </w:t>
              </w:r>
              <w:r>
                <w:t>회원</w:t>
              </w:r>
              <w:r>
                <w:t xml:space="preserve"> </w:t>
              </w:r>
              <w:r>
                <w:t>정보를</w:t>
              </w:r>
              <w:r>
                <w:t xml:space="preserve"> </w:t>
              </w:r>
              <w:r>
                <w:t>읽거나</w:t>
              </w:r>
              <w:r>
                <w:t xml:space="preserve"> </w:t>
              </w:r>
              <w:r>
                <w:t>수정</w:t>
              </w:r>
              <w:r>
                <w:t xml:space="preserve"> </w:t>
              </w:r>
              <w:r>
                <w:t>및</w:t>
              </w:r>
              <w:r>
                <w:t xml:space="preserve"> </w:t>
              </w:r>
              <w:r>
                <w:t>가이드라인</w:t>
              </w:r>
              <w:r>
                <w:t xml:space="preserve"> </w:t>
              </w:r>
              <w:r>
                <w:t>위반</w:t>
              </w:r>
              <w:r>
                <w:t xml:space="preserve"> </w:t>
              </w:r>
              <w:r>
                <w:t>시</w:t>
              </w:r>
              <w:r>
                <w:t xml:space="preserve"> </w:t>
              </w:r>
              <w:r>
                <w:rPr>
                  <w:rFonts w:hint="eastAsia"/>
                </w:rPr>
                <w:t>사용자를</w:t>
              </w:r>
              <w:r>
                <w:rPr>
                  <w:rFonts w:hint="eastAsia"/>
                </w:rPr>
                <w:t xml:space="preserve"> </w:t>
              </w:r>
              <w:r w:rsidRPr="003E7A26">
                <w:rPr>
                  <w:rFonts w:hint="eastAsia"/>
                  <w:color w:val="C00000"/>
                  <w:rPrChange w:id="569" w:author="오윤 권" w:date="2023-06-02T02:19:00Z">
                    <w:rPr>
                      <w:rFonts w:hint="eastAsia"/>
                    </w:rPr>
                  </w:rPrChange>
                </w:rPr>
                <w:t>탈퇴시킨다</w:t>
              </w:r>
              <w:r w:rsidRPr="003E7A26">
                <w:rPr>
                  <w:color w:val="C00000"/>
                  <w:rPrChange w:id="570" w:author="오윤 권" w:date="2023-06-02T02:19:00Z">
                    <w:rPr/>
                  </w:rPrChange>
                </w:rPr>
                <w:t>.</w:t>
              </w:r>
              <w:r>
                <w:t xml:space="preserve"> </w:t>
              </w:r>
            </w:ins>
            <w:del w:id="571" w:author="오윤 권" w:date="2023-06-01T21:23:00Z">
              <w:r w:rsidDel="0087027C">
                <w:delText>작</w:delText>
              </w:r>
            </w:del>
            <w:del w:id="572" w:author="오윤 권" w:date="2023-06-01T21:14:00Z">
              <w:r w:rsidDel="00044EE9">
                <w:delText>업들을</w:delText>
              </w:r>
              <w:r w:rsidDel="00044EE9">
                <w:delText xml:space="preserve"> </w:delText>
              </w:r>
              <w:r w:rsidDel="00044EE9">
                <w:delText>카테고리에</w:delText>
              </w:r>
              <w:r w:rsidDel="00044EE9">
                <w:delText xml:space="preserve"> </w:delText>
              </w:r>
              <w:r w:rsidDel="00044EE9">
                <w:delText>맞게</w:delText>
              </w:r>
              <w:r w:rsidDel="00044EE9">
                <w:delText xml:space="preserve"> </w:delText>
              </w:r>
            </w:del>
            <w:del w:id="573" w:author="오윤 권" w:date="2023-06-01T21:23:00Z">
              <w:r w:rsidDel="0087027C">
                <w:delText>분류</w:delText>
              </w:r>
            </w:del>
            <w:del w:id="574" w:author="오윤 권" w:date="2023-06-01T21:14:00Z">
              <w:r w:rsidDel="00044EE9">
                <w:delText>해서</w:delText>
              </w:r>
            </w:del>
            <w:del w:id="575" w:author="오윤 권" w:date="2023-06-01T21:23:00Z">
              <w:r w:rsidDel="0087027C">
                <w:delText xml:space="preserve"> </w:delText>
              </w:r>
            </w:del>
            <w:del w:id="576" w:author="오윤 권" w:date="2023-06-01T21:14:00Z">
              <w:r w:rsidDel="00044EE9">
                <w:delText>모아</w:delText>
              </w:r>
              <w:r w:rsidDel="00044EE9">
                <w:delText xml:space="preserve"> </w:delText>
              </w:r>
              <w:r w:rsidDel="00044EE9">
                <w:delText>놓을</w:delText>
              </w:r>
              <w:r w:rsidDel="00044EE9">
                <w:delText xml:space="preserve"> </w:delText>
              </w:r>
              <w:r w:rsidDel="00044EE9">
                <w:delText>수</w:delText>
              </w:r>
              <w:r w:rsidDel="00044EE9">
                <w:delText xml:space="preserve"> </w:delText>
              </w:r>
              <w:r w:rsidDel="00044EE9">
                <w:delText>있는</w:delText>
              </w:r>
              <w:r w:rsidDel="00044EE9">
                <w:delText xml:space="preserve"> </w:delText>
              </w:r>
              <w:r w:rsidDel="00044EE9">
                <w:delText>폴더를</w:delText>
              </w:r>
              <w:r w:rsidDel="00044EE9">
                <w:delText xml:space="preserve"> </w:delText>
              </w:r>
              <w:r w:rsidDel="00044EE9">
                <w:delText>생성할</w:delText>
              </w:r>
              <w:r w:rsidDel="00044EE9">
                <w:delText xml:space="preserve"> </w:delText>
              </w:r>
              <w:r w:rsidDel="00044EE9">
                <w:delText>수</w:delText>
              </w:r>
              <w:r w:rsidDel="00044EE9">
                <w:delText xml:space="preserve"> </w:delText>
              </w:r>
              <w:r w:rsidDel="00044EE9">
                <w:delText>있다</w:delText>
              </w:r>
              <w:r w:rsidDel="00044EE9">
                <w:delText>.</w:delText>
              </w:r>
            </w:del>
          </w:p>
        </w:tc>
        <w:tc>
          <w:tcPr>
            <w:tcW w:w="1059" w:type="dxa"/>
          </w:tcPr>
          <w:p w14:paraId="75282271" w14:textId="29D887CE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577" w:author="오윤 권" w:date="2023-06-02T02:11:00Z">
              <w:r>
                <w:rPr>
                  <w:rFonts w:ascii="돋움" w:eastAsia="돋움" w:hAnsi="돋움" w:cs="돋움"/>
                  <w:color w:val="000000"/>
                  <w:szCs w:val="20"/>
                </w:rPr>
                <w:t>2</w:t>
              </w:r>
            </w:ins>
            <w:ins w:id="578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2</w:t>
              </w:r>
            </w:ins>
            <w:del w:id="579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1</w:delText>
              </w:r>
            </w:del>
          </w:p>
        </w:tc>
      </w:tr>
      <w:tr w:rsidR="003B718E" w:rsidRPr="00D54A11" w14:paraId="05FCA65B" w14:textId="77777777" w:rsidTr="0073784D">
        <w:trPr>
          <w:trHeight w:val="372"/>
          <w:ins w:id="580" w:author="오윤 권" w:date="2023-06-02T02:09:00Z"/>
        </w:trPr>
        <w:tc>
          <w:tcPr>
            <w:tcW w:w="1494" w:type="dxa"/>
          </w:tcPr>
          <w:p w14:paraId="3B2B9933" w14:textId="040B831D" w:rsidR="003B718E" w:rsidRDefault="003B718E" w:rsidP="003B718E">
            <w:pPr>
              <w:jc w:val="center"/>
              <w:rPr>
                <w:ins w:id="581" w:author="오윤 권" w:date="2023-06-02T02:09:00Z"/>
                <w:rFonts w:ascii="돋움" w:eastAsia="돋움" w:hAnsi="돋움" w:cs="돋움"/>
                <w:color w:val="000000"/>
                <w:szCs w:val="20"/>
              </w:rPr>
            </w:pPr>
            <w:ins w:id="582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UC023</w:t>
              </w:r>
            </w:ins>
          </w:p>
        </w:tc>
        <w:tc>
          <w:tcPr>
            <w:tcW w:w="1680" w:type="dxa"/>
          </w:tcPr>
          <w:p w14:paraId="12A1111F" w14:textId="4DBF065D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ins w:id="583" w:author="오윤 권" w:date="2023-06-02T02:09:00Z"/>
                <w:rFonts w:ascii="돋움" w:eastAsia="돋움" w:hAnsi="돋움" w:cs="돋움"/>
                <w:color w:val="000000"/>
                <w:szCs w:val="20"/>
              </w:rPr>
            </w:pPr>
            <w:ins w:id="584" w:author="오윤 권" w:date="2023-06-02T02:09:00Z">
              <w:r>
                <w:t>작업</w:t>
              </w:r>
              <w:r>
                <w:t xml:space="preserve"> </w:t>
              </w:r>
              <w:r>
                <w:t>기록을</w:t>
              </w:r>
              <w:r>
                <w:t xml:space="preserve"> </w:t>
              </w:r>
              <w:r>
                <w:t>분석한다</w:t>
              </w:r>
              <w:r>
                <w:t>.</w:t>
              </w:r>
            </w:ins>
          </w:p>
        </w:tc>
        <w:tc>
          <w:tcPr>
            <w:tcW w:w="4252" w:type="dxa"/>
          </w:tcPr>
          <w:p w14:paraId="481A92B3" w14:textId="39B16392" w:rsidR="003B718E" w:rsidRDefault="003B718E" w:rsidP="003B718E">
            <w:pPr>
              <w:rPr>
                <w:ins w:id="585" w:author="오윤 권" w:date="2023-06-02T02:09:00Z"/>
              </w:rPr>
            </w:pPr>
            <w:ins w:id="586" w:author="오윤 권" w:date="2023-06-02T02:09:00Z">
              <w:r>
                <w:rPr>
                  <w:rFonts w:hint="eastAsia"/>
                </w:rPr>
                <w:t>회원</w:t>
              </w:r>
              <w:r>
                <w:t>의</w:t>
              </w:r>
              <w:r>
                <w:t xml:space="preserve"> </w:t>
              </w:r>
              <w:r>
                <w:t>작업완료기</w:t>
              </w:r>
            </w:ins>
            <w:ins w:id="587" w:author="오윤 권" w:date="2023-06-02T02:34:00Z">
              <w:r w:rsidR="002002F7">
                <w:rPr>
                  <w:rFonts w:hint="eastAsia"/>
                </w:rPr>
                <w:t>간을</w:t>
              </w:r>
              <w:r w:rsidR="002002F7">
                <w:rPr>
                  <w:rFonts w:hint="eastAsia"/>
                </w:rPr>
                <w:t xml:space="preserve"> </w:t>
              </w:r>
              <w:r w:rsidR="002002F7">
                <w:rPr>
                  <w:rFonts w:hint="eastAsia"/>
                </w:rPr>
                <w:t>지정</w:t>
              </w:r>
              <w:r w:rsidR="002002F7">
                <w:rPr>
                  <w:rFonts w:hint="eastAsia"/>
                </w:rPr>
                <w:t xml:space="preserve"> </w:t>
              </w:r>
              <w:r w:rsidR="002002F7">
                <w:rPr>
                  <w:rFonts w:hint="eastAsia"/>
                </w:rPr>
                <w:t>마감날짜</w:t>
              </w:r>
              <w:r w:rsidR="002002F7">
                <w:rPr>
                  <w:rFonts w:hint="eastAsia"/>
                </w:rPr>
                <w:t xml:space="preserve"> </w:t>
              </w:r>
              <w:r w:rsidR="002002F7">
                <w:rPr>
                  <w:rFonts w:hint="eastAsia"/>
                </w:rPr>
                <w:t>전에</w:t>
              </w:r>
              <w:r w:rsidR="002002F7">
                <w:rPr>
                  <w:rFonts w:hint="eastAsia"/>
                </w:rPr>
                <w:t xml:space="preserve"> </w:t>
              </w:r>
              <w:r w:rsidR="002002F7">
                <w:rPr>
                  <w:rFonts w:hint="eastAsia"/>
                </w:rPr>
                <w:t>완료했는지</w:t>
              </w:r>
              <w:r w:rsidR="002002F7">
                <w:rPr>
                  <w:rFonts w:hint="eastAsia"/>
                </w:rPr>
                <w:t xml:space="preserve"> </w:t>
              </w:r>
              <w:r w:rsidR="002002F7">
                <w:rPr>
                  <w:rFonts w:hint="eastAsia"/>
                </w:rPr>
                <w:t>완료</w:t>
              </w:r>
            </w:ins>
            <w:ins w:id="588" w:author="오윤 권" w:date="2023-06-02T02:35:00Z">
              <w:r w:rsidR="00192DD8">
                <w:rPr>
                  <w:rFonts w:hint="eastAsia"/>
                </w:rPr>
                <w:t>하</w:t>
              </w:r>
            </w:ins>
            <w:ins w:id="589" w:author="오윤 권" w:date="2023-06-02T02:34:00Z">
              <w:r w:rsidR="002002F7">
                <w:rPr>
                  <w:rFonts w:hint="eastAsia"/>
                </w:rPr>
                <w:t>지</w:t>
              </w:r>
            </w:ins>
            <w:ins w:id="590" w:author="오윤 권" w:date="2023-06-02T02:35:00Z">
              <w:r w:rsidR="00192DD8">
                <w:rPr>
                  <w:rFonts w:hint="eastAsia"/>
                </w:rPr>
                <w:t xml:space="preserve"> </w:t>
              </w:r>
              <w:r w:rsidR="00192DD8">
                <w:rPr>
                  <w:rFonts w:hint="eastAsia"/>
                </w:rPr>
                <w:t>못했는지</w:t>
              </w:r>
            </w:ins>
            <w:ins w:id="591" w:author="오윤 권" w:date="2023-06-02T02:34:00Z">
              <w:r w:rsidR="002002F7">
                <w:rPr>
                  <w:rFonts w:hint="eastAsia"/>
                </w:rPr>
                <w:t xml:space="preserve"> </w:t>
              </w:r>
            </w:ins>
            <w:ins w:id="592" w:author="오윤 권" w:date="2023-06-02T02:09:00Z">
              <w:r>
                <w:t>비교하고</w:t>
              </w:r>
              <w:r>
                <w:t xml:space="preserve"> </w:t>
              </w:r>
            </w:ins>
            <w:ins w:id="593" w:author="오윤 권" w:date="2023-06-02T02:34:00Z">
              <w:r w:rsidR="002002F7">
                <w:rPr>
                  <w:rFonts w:hint="eastAsia"/>
                </w:rPr>
                <w:t>각각의</w:t>
              </w:r>
              <w:r w:rsidR="002002F7">
                <w:rPr>
                  <w:rFonts w:hint="eastAsia"/>
                </w:rPr>
                <w:t xml:space="preserve"> </w:t>
              </w:r>
              <w:r w:rsidR="002002F7">
                <w:rPr>
                  <w:rFonts w:hint="eastAsia"/>
                </w:rPr>
                <w:t>비율을</w:t>
              </w:r>
              <w:r w:rsidR="002002F7">
                <w:rPr>
                  <w:rFonts w:hint="eastAsia"/>
                </w:rPr>
                <w:t xml:space="preserve"> </w:t>
              </w:r>
            </w:ins>
            <w:ins w:id="594" w:author="오윤 권" w:date="2023-06-02T02:09:00Z">
              <w:r>
                <w:t>분석하여</w:t>
              </w:r>
              <w:r>
                <w:t xml:space="preserve"> </w:t>
              </w:r>
              <w:r>
                <w:t>회원</w:t>
              </w:r>
            </w:ins>
            <w:ins w:id="595" w:author="오윤 권" w:date="2023-06-02T02:34:00Z">
              <w:r w:rsidR="002002F7">
                <w:rPr>
                  <w:rFonts w:hint="eastAsia"/>
                </w:rPr>
                <w:t>에</w:t>
              </w:r>
            </w:ins>
            <w:ins w:id="596" w:author="오윤 권" w:date="2023-06-02T02:35:00Z">
              <w:r w:rsidR="002002F7">
                <w:rPr>
                  <w:rFonts w:hint="eastAsia"/>
                </w:rPr>
                <w:t>게</w:t>
              </w:r>
              <w:r w:rsidR="002002F7">
                <w:rPr>
                  <w:rFonts w:hint="eastAsia"/>
                </w:rPr>
                <w:t xml:space="preserve"> </w:t>
              </w:r>
              <w:r w:rsidR="002002F7">
                <w:rPr>
                  <w:rFonts w:hint="eastAsia"/>
                </w:rPr>
                <w:t>퍼트차트로</w:t>
              </w:r>
              <w:r w:rsidR="002002F7">
                <w:rPr>
                  <w:rFonts w:hint="eastAsia"/>
                </w:rPr>
                <w:t xml:space="preserve"> </w:t>
              </w:r>
              <w:r w:rsidR="00C1791C">
                <w:rPr>
                  <w:rFonts w:hint="eastAsia"/>
                </w:rPr>
                <w:t>보여</w:t>
              </w:r>
              <w:r w:rsidR="00A951F0">
                <w:rPr>
                  <w:rFonts w:hint="eastAsia"/>
                </w:rPr>
                <w:t>준</w:t>
              </w:r>
              <w:r w:rsidR="002002F7">
                <w:rPr>
                  <w:rFonts w:hint="eastAsia"/>
                </w:rPr>
                <w:t>다</w:t>
              </w:r>
            </w:ins>
            <w:ins w:id="597" w:author="오윤 권" w:date="2023-06-02T02:09:00Z">
              <w:r>
                <w:t>.</w:t>
              </w:r>
            </w:ins>
          </w:p>
        </w:tc>
        <w:tc>
          <w:tcPr>
            <w:tcW w:w="1059" w:type="dxa"/>
          </w:tcPr>
          <w:p w14:paraId="3E7ABEF6" w14:textId="1D3879B2" w:rsidR="003B718E" w:rsidRDefault="003B718E" w:rsidP="003B718E">
            <w:pPr>
              <w:jc w:val="center"/>
              <w:rPr>
                <w:ins w:id="598" w:author="오윤 권" w:date="2023-06-02T02:09:00Z"/>
                <w:rFonts w:ascii="돋움" w:eastAsia="돋움" w:hAnsi="돋움" w:cs="돋움"/>
                <w:color w:val="000000"/>
                <w:szCs w:val="20"/>
              </w:rPr>
            </w:pPr>
            <w:ins w:id="599" w:author="오윤 권" w:date="2023-06-02T02:1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2</w:t>
              </w:r>
            </w:ins>
            <w:ins w:id="600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3</w:t>
              </w:r>
            </w:ins>
          </w:p>
        </w:tc>
      </w:tr>
      <w:tr w:rsidR="003B718E" w:rsidRPr="00D54A11" w14:paraId="1A2CD535" w14:textId="77777777" w:rsidTr="0073784D">
        <w:trPr>
          <w:trHeight w:val="372"/>
        </w:trPr>
        <w:tc>
          <w:tcPr>
            <w:tcW w:w="1494" w:type="dxa"/>
          </w:tcPr>
          <w:p w14:paraId="6491020D" w14:textId="3C8A609F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01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UC024</w:t>
              </w:r>
            </w:ins>
            <w:del w:id="602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UC011</w:delText>
              </w:r>
            </w:del>
          </w:p>
        </w:tc>
        <w:tc>
          <w:tcPr>
            <w:tcW w:w="1680" w:type="dxa"/>
          </w:tcPr>
          <w:p w14:paraId="175CFB9A" w14:textId="51D478E4" w:rsidR="003B718E" w:rsidDel="0087027C" w:rsidRDefault="008265FB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603" w:author="오윤 권" w:date="2023-06-01T21:23:00Z"/>
                <w:rFonts w:ascii="돋움" w:eastAsia="돋움" w:hAnsi="돋움" w:cs="돋움"/>
                <w:color w:val="000000"/>
                <w:szCs w:val="20"/>
              </w:rPr>
            </w:pPr>
            <w:ins w:id="604" w:author="오윤 권" w:date="2023-06-05T22:02:00Z">
              <w:r>
                <w:rPr>
                  <w:rFonts w:hint="eastAsia"/>
                </w:rPr>
                <w:t>친구를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추가한다</w:t>
              </w:r>
            </w:ins>
            <w:ins w:id="605" w:author="오윤 권" w:date="2023-06-02T02:08:00Z">
              <w:r w:rsidR="003B718E">
                <w:t>.</w:t>
              </w:r>
            </w:ins>
            <w:del w:id="606" w:author="오윤 권" w:date="2023-06-01T21:23:00Z">
              <w:r w:rsidR="003B718E" w:rsidDel="0087027C">
                <w:rPr>
                  <w:rFonts w:ascii="돋움" w:eastAsia="돋움" w:hAnsi="돋움" w:cs="돋움" w:hint="eastAsia"/>
                  <w:color w:val="000000"/>
                  <w:szCs w:val="20"/>
                </w:rPr>
                <w:delText>작업 폴더로</w:delText>
              </w:r>
            </w:del>
          </w:p>
          <w:p w14:paraId="2A08A176" w14:textId="78550C3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607" w:author="오윤 권" w:date="2023-06-01T21:23:00Z">
              <w:r w:rsidDel="0087027C">
                <w:rPr>
                  <w:rFonts w:ascii="돋움" w:eastAsia="돋움" w:hAnsi="돋움" w:cs="돋움" w:hint="eastAsia"/>
                  <w:color w:val="000000"/>
                  <w:szCs w:val="20"/>
                </w:rPr>
                <w:delText>분류한다.</w:delText>
              </w:r>
            </w:del>
          </w:p>
        </w:tc>
        <w:tc>
          <w:tcPr>
            <w:tcW w:w="4252" w:type="dxa"/>
          </w:tcPr>
          <w:p w14:paraId="2827058F" w14:textId="44CFC259" w:rsidR="003B718E" w:rsidRDefault="003B718E" w:rsidP="003B718E">
            <w:ins w:id="608" w:author="오윤 권" w:date="2023-06-02T02:09:00Z">
              <w:r w:rsidRPr="008B237D">
                <w:rPr>
                  <w:rFonts w:hint="eastAsia"/>
                  <w:color w:val="00B050"/>
                  <w:rPrChange w:id="609" w:author="오윤 권" w:date="2023-06-02T02:22:00Z">
                    <w:rPr>
                      <w:rFonts w:hint="eastAsia"/>
                    </w:rPr>
                  </w:rPrChange>
                </w:rPr>
                <w:t>다른</w:t>
              </w:r>
              <w:r w:rsidRPr="008B237D">
                <w:rPr>
                  <w:color w:val="00B050"/>
                  <w:rPrChange w:id="610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611" w:author="오윤 권" w:date="2023-06-02T02:22:00Z">
                    <w:rPr>
                      <w:rFonts w:hint="eastAsia"/>
                    </w:rPr>
                  </w:rPrChange>
                </w:rPr>
                <w:t>사용자의</w:t>
              </w:r>
              <w:r w:rsidRPr="008B237D">
                <w:rPr>
                  <w:color w:val="00B050"/>
                  <w:rPrChange w:id="612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613" w:author="오윤 권" w:date="2023-06-02T02:22:00Z">
                    <w:rPr>
                      <w:rFonts w:hint="eastAsia"/>
                    </w:rPr>
                  </w:rPrChange>
                </w:rPr>
                <w:t>작업을</w:t>
              </w:r>
              <w:r w:rsidRPr="008B237D">
                <w:rPr>
                  <w:color w:val="00B050"/>
                  <w:rPrChange w:id="614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615" w:author="오윤 권" w:date="2023-06-02T02:22:00Z">
                    <w:rPr>
                      <w:rFonts w:hint="eastAsia"/>
                    </w:rPr>
                  </w:rPrChange>
                </w:rPr>
                <w:t>보</w:t>
              </w:r>
            </w:ins>
            <w:ins w:id="616" w:author="오윤 권" w:date="2023-06-05T22:01:00Z">
              <w:r w:rsidR="007A3BB0">
                <w:rPr>
                  <w:rFonts w:hint="eastAsia"/>
                  <w:color w:val="00B050"/>
                </w:rPr>
                <w:t>기</w:t>
              </w:r>
              <w:r w:rsidR="005D2CD8">
                <w:rPr>
                  <w:rFonts w:hint="eastAsia"/>
                  <w:color w:val="00B050"/>
                </w:rPr>
                <w:t xml:space="preserve"> </w:t>
              </w:r>
            </w:ins>
            <w:ins w:id="617" w:author="오윤 권" w:date="2023-06-02T02:09:00Z">
              <w:r w:rsidRPr="008B237D">
                <w:rPr>
                  <w:rFonts w:hint="eastAsia"/>
                  <w:color w:val="00B050"/>
                  <w:rPrChange w:id="618" w:author="오윤 권" w:date="2023-06-02T02:22:00Z">
                    <w:rPr>
                      <w:rFonts w:hint="eastAsia"/>
                    </w:rPr>
                  </w:rPrChange>
                </w:rPr>
                <w:t>위해</w:t>
              </w:r>
              <w:r>
                <w:t xml:space="preserve"> </w:t>
              </w:r>
            </w:ins>
            <w:ins w:id="619" w:author="오윤 권" w:date="2023-06-05T22:02:00Z">
              <w:r w:rsidR="00A137B0">
                <w:rPr>
                  <w:rFonts w:hint="eastAsia"/>
                </w:rPr>
                <w:t>친구를</w:t>
              </w:r>
              <w:r w:rsidR="00A137B0">
                <w:rPr>
                  <w:rFonts w:hint="eastAsia"/>
                </w:rPr>
                <w:t xml:space="preserve"> </w:t>
              </w:r>
              <w:r w:rsidR="00A137B0">
                <w:rPr>
                  <w:rFonts w:hint="eastAsia"/>
                </w:rPr>
                <w:t>추가한다</w:t>
              </w:r>
              <w:r w:rsidR="00A137B0">
                <w:rPr>
                  <w:rFonts w:hint="eastAsia"/>
                </w:rPr>
                <w:t>.</w:t>
              </w:r>
            </w:ins>
            <w:del w:id="620" w:author="오윤 권" w:date="2023-06-01T21:23:00Z">
              <w:r w:rsidDel="0087027C">
                <w:delText>작업들을</w:delText>
              </w:r>
              <w:r w:rsidDel="0087027C">
                <w:delText xml:space="preserve"> </w:delText>
              </w:r>
              <w:r w:rsidDel="0087027C">
                <w:delText>만들어</w:delText>
              </w:r>
              <w:r w:rsidDel="0087027C">
                <w:delText xml:space="preserve"> </w:delText>
              </w:r>
              <w:r w:rsidDel="0087027C">
                <w:delText>놓은</w:delText>
              </w:r>
              <w:r w:rsidDel="0087027C">
                <w:delText xml:space="preserve"> </w:delText>
              </w:r>
              <w:r w:rsidDel="0087027C">
                <w:delText>폴더에</w:delText>
              </w:r>
              <w:r w:rsidDel="0087027C">
                <w:delText xml:space="preserve"> </w:delText>
              </w:r>
              <w:r w:rsidDel="0087027C">
                <w:delText>넣어서</w:delText>
              </w:r>
              <w:r w:rsidDel="0087027C">
                <w:delText xml:space="preserve"> </w:delText>
              </w:r>
              <w:r w:rsidDel="0087027C">
                <w:delText>분류한다</w:delText>
              </w:r>
              <w:r w:rsidDel="0087027C">
                <w:delText>.</w:delText>
              </w:r>
            </w:del>
          </w:p>
        </w:tc>
        <w:tc>
          <w:tcPr>
            <w:tcW w:w="1059" w:type="dxa"/>
          </w:tcPr>
          <w:p w14:paraId="7C0D02AE" w14:textId="0BFACDE1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21" w:author="오윤 권" w:date="2023-06-02T02:27:00Z">
              <w:r>
                <w:rPr>
                  <w:rFonts w:ascii="돋움" w:eastAsia="돋움" w:hAnsi="돋움" w:cs="돋움"/>
                  <w:color w:val="000000"/>
                  <w:szCs w:val="20"/>
                </w:rPr>
                <w:t>24</w:t>
              </w:r>
            </w:ins>
            <w:del w:id="622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2</w:delText>
              </w:r>
            </w:del>
          </w:p>
        </w:tc>
      </w:tr>
      <w:tr w:rsidR="003B718E" w:rsidRPr="00D54A11" w14:paraId="23A4D47B" w14:textId="77777777" w:rsidTr="0073784D">
        <w:trPr>
          <w:trHeight w:val="372"/>
          <w:ins w:id="623" w:author="오윤 권" w:date="2023-06-02T02:12:00Z"/>
        </w:trPr>
        <w:tc>
          <w:tcPr>
            <w:tcW w:w="1494" w:type="dxa"/>
          </w:tcPr>
          <w:p w14:paraId="3C4C9668" w14:textId="2054EBD6" w:rsidR="003B718E" w:rsidDel="0073784D" w:rsidRDefault="003B718E" w:rsidP="003B718E">
            <w:pPr>
              <w:jc w:val="center"/>
              <w:rPr>
                <w:ins w:id="624" w:author="오윤 권" w:date="2023-06-02T02:12:00Z"/>
                <w:rFonts w:ascii="돋움" w:eastAsia="돋움" w:hAnsi="돋움" w:cs="돋움"/>
                <w:color w:val="000000"/>
                <w:szCs w:val="20"/>
              </w:rPr>
            </w:pPr>
            <w:ins w:id="625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UC025</w:t>
              </w:r>
            </w:ins>
          </w:p>
        </w:tc>
        <w:tc>
          <w:tcPr>
            <w:tcW w:w="1680" w:type="dxa"/>
          </w:tcPr>
          <w:p w14:paraId="6132F257" w14:textId="49308B1D" w:rsidR="003B718E" w:rsidRDefault="00A137B0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ins w:id="626" w:author="오윤 권" w:date="2023-06-02T02:12:00Z"/>
              </w:rPr>
            </w:pPr>
            <w:ins w:id="627" w:author="오윤 권" w:date="2023-06-05T22:01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친구</w:t>
              </w:r>
            </w:ins>
            <w:ins w:id="628" w:author="오윤 권" w:date="2023-06-02T02:13:00Z">
              <w:r w:rsidR="003B718E">
                <w:rPr>
                  <w:rFonts w:ascii="돋움" w:eastAsia="돋움" w:hAnsi="돋움" w:cs="돋움" w:hint="eastAsia"/>
                  <w:color w:val="000000"/>
                  <w:szCs w:val="20"/>
                </w:rPr>
                <w:t>를 삭제한다.</w:t>
              </w:r>
            </w:ins>
          </w:p>
        </w:tc>
        <w:tc>
          <w:tcPr>
            <w:tcW w:w="4252" w:type="dxa"/>
          </w:tcPr>
          <w:p w14:paraId="7A87D648" w14:textId="0FCBE778" w:rsidR="003B718E" w:rsidRDefault="00647186" w:rsidP="003B718E">
            <w:pPr>
              <w:rPr>
                <w:ins w:id="629" w:author="오윤 권" w:date="2023-06-02T02:12:00Z"/>
              </w:rPr>
            </w:pPr>
            <w:ins w:id="630" w:author="오윤 권" w:date="2023-06-05T22:02:00Z">
              <w:r>
                <w:rPr>
                  <w:rFonts w:hint="eastAsia"/>
                </w:rPr>
                <w:t>친구로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맺</w:t>
              </w:r>
            </w:ins>
            <w:ins w:id="631" w:author="오윤 권" w:date="2023-06-05T22:03:00Z">
              <w:r>
                <w:rPr>
                  <w:rFonts w:hint="eastAsia"/>
                </w:rPr>
                <w:t>어졌던</w:t>
              </w:r>
            </w:ins>
            <w:ins w:id="632" w:author="오윤 권" w:date="2023-06-02T02:13:00Z">
              <w:r w:rsidR="003B718E">
                <w:rPr>
                  <w:rFonts w:hint="eastAsia"/>
                </w:rPr>
                <w:t xml:space="preserve"> </w:t>
              </w:r>
              <w:r w:rsidR="003B718E">
                <w:rPr>
                  <w:rFonts w:hint="eastAsia"/>
                </w:rPr>
                <w:t>사용자를</w:t>
              </w:r>
              <w:r w:rsidR="003B718E">
                <w:rPr>
                  <w:rFonts w:hint="eastAsia"/>
                </w:rPr>
                <w:t xml:space="preserve"> </w:t>
              </w:r>
              <w:r w:rsidR="003B718E">
                <w:rPr>
                  <w:rFonts w:hint="eastAsia"/>
                </w:rPr>
                <w:t>지정하여</w:t>
              </w:r>
              <w:r w:rsidR="003B718E">
                <w:rPr>
                  <w:rFonts w:hint="eastAsia"/>
                </w:rPr>
                <w:t xml:space="preserve"> </w:t>
              </w:r>
              <w:r w:rsidR="003B718E">
                <w:rPr>
                  <w:rFonts w:hint="eastAsia"/>
                </w:rPr>
                <w:t>삭제한다</w:t>
              </w:r>
              <w:r w:rsidR="003B718E">
                <w:rPr>
                  <w:rFonts w:hint="eastAsia"/>
                </w:rPr>
                <w:t>.</w:t>
              </w:r>
            </w:ins>
          </w:p>
        </w:tc>
        <w:tc>
          <w:tcPr>
            <w:tcW w:w="1059" w:type="dxa"/>
          </w:tcPr>
          <w:p w14:paraId="483490D3" w14:textId="1A19D9BF" w:rsidR="003B718E" w:rsidDel="00044EE9" w:rsidRDefault="003B718E" w:rsidP="003B718E">
            <w:pPr>
              <w:jc w:val="center"/>
              <w:rPr>
                <w:ins w:id="633" w:author="오윤 권" w:date="2023-06-02T02:12:00Z"/>
                <w:rFonts w:ascii="돋움" w:eastAsia="돋움" w:hAnsi="돋움" w:cs="돋움"/>
                <w:color w:val="000000"/>
                <w:szCs w:val="20"/>
              </w:rPr>
            </w:pPr>
            <w:ins w:id="634" w:author="오윤 권" w:date="2023-06-02T02:27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2</w:t>
              </w:r>
              <w:r>
                <w:rPr>
                  <w:rFonts w:ascii="돋움" w:eastAsia="돋움" w:hAnsi="돋움" w:cs="돋움"/>
                  <w:color w:val="000000"/>
                  <w:szCs w:val="20"/>
                </w:rPr>
                <w:t>5</w:t>
              </w:r>
            </w:ins>
          </w:p>
        </w:tc>
      </w:tr>
      <w:tr w:rsidR="003B718E" w:rsidRPr="00D54A11" w:rsidDel="00044EE9" w14:paraId="0E75F6DE" w14:textId="2570E33D" w:rsidTr="0073784D">
        <w:trPr>
          <w:trHeight w:val="372"/>
          <w:del w:id="635" w:author="오윤 권" w:date="2023-06-01T21:21:00Z"/>
        </w:trPr>
        <w:tc>
          <w:tcPr>
            <w:tcW w:w="1494" w:type="dxa"/>
          </w:tcPr>
          <w:p w14:paraId="74457E92" w14:textId="38EA6843" w:rsidR="003B718E" w:rsidDel="00044EE9" w:rsidRDefault="003B718E" w:rsidP="003B718E">
            <w:pPr>
              <w:jc w:val="center"/>
              <w:rPr>
                <w:del w:id="636" w:author="오윤 권" w:date="2023-06-01T21:21:00Z"/>
                <w:rFonts w:ascii="돋움" w:eastAsia="돋움" w:hAnsi="돋움" w:cs="돋움"/>
                <w:color w:val="000000"/>
                <w:szCs w:val="20"/>
              </w:rPr>
            </w:pPr>
            <w:ins w:id="637" w:author="오윤 권" w:date="2023-06-02T02:09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UC023</w:t>
              </w:r>
            </w:ins>
            <w:del w:id="638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C012</w:delText>
              </w:r>
            </w:del>
          </w:p>
        </w:tc>
        <w:tc>
          <w:tcPr>
            <w:tcW w:w="1680" w:type="dxa"/>
          </w:tcPr>
          <w:p w14:paraId="2915A632" w14:textId="03DCB10F" w:rsidR="003B718E" w:rsidDel="00044EE9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639" w:author="오윤 권" w:date="2023-06-01T21:21:00Z"/>
                <w:rFonts w:ascii="돋움" w:eastAsia="돋움" w:hAnsi="돋움" w:cs="돋움"/>
                <w:color w:val="000000"/>
                <w:szCs w:val="20"/>
              </w:rPr>
            </w:pPr>
            <w:ins w:id="640" w:author="오윤 권" w:date="2023-06-02T01:52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다른 사용자와동기화한다.</w:t>
              </w:r>
              <w:r>
                <w:rPr>
                  <w:rFonts w:hint="eastAsia"/>
                </w:rPr>
                <w:t>다른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사용자와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동기화하여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내용을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공유하거나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공동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수행한다</w:t>
              </w:r>
              <w:r>
                <w:rPr>
                  <w:rFonts w:hint="eastAsia"/>
                </w:rPr>
                <w:t>.</w:t>
              </w:r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작업 마감 날짜를 선택한다.</w:t>
              </w:r>
            </w:ins>
            <w:del w:id="641" w:author="오윤 권" w:date="2023-06-01T21:21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검색한다.</w:delText>
              </w:r>
            </w:del>
          </w:p>
        </w:tc>
        <w:tc>
          <w:tcPr>
            <w:tcW w:w="4252" w:type="dxa"/>
          </w:tcPr>
          <w:p w14:paraId="3E958915" w14:textId="4481397B" w:rsidR="003B718E" w:rsidDel="00044EE9" w:rsidRDefault="003B718E" w:rsidP="003B718E">
            <w:pPr>
              <w:rPr>
                <w:del w:id="642" w:author="오윤 권" w:date="2023-06-01T21:21:00Z"/>
              </w:rPr>
            </w:pPr>
            <w:ins w:id="643" w:author="오윤 권" w:date="2023-06-02T01:52:00Z">
              <w:r>
                <w:rPr>
                  <w:rFonts w:hint="eastAsia"/>
                </w:rPr>
                <w:t>작업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마감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날짜를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선택한다</w:t>
              </w:r>
              <w:r>
                <w:rPr>
                  <w:rFonts w:hint="eastAsia"/>
                </w:rPr>
                <w:t>.</w:t>
              </w:r>
            </w:ins>
            <w:del w:id="644" w:author="오윤 권" w:date="2023-06-01T21:21:00Z">
              <w:r w:rsidDel="00044EE9">
                <w:delText>단어를</w:delText>
              </w:r>
              <w:r w:rsidDel="00044EE9">
                <w:delText xml:space="preserve"> </w:delText>
              </w:r>
              <w:r w:rsidDel="00044EE9">
                <w:delText>입력하여</w:delText>
              </w:r>
              <w:r w:rsidDel="00044EE9">
                <w:delText xml:space="preserve"> </w:delText>
              </w:r>
              <w:r w:rsidDel="00044EE9">
                <w:delText>해당</w:delText>
              </w:r>
              <w:r w:rsidDel="00044EE9">
                <w:delText xml:space="preserve"> </w:delText>
              </w:r>
              <w:r w:rsidDel="00044EE9">
                <w:delText>단어가</w:delText>
              </w:r>
              <w:r w:rsidDel="00044EE9">
                <w:delText xml:space="preserve"> </w:delText>
              </w:r>
              <w:r w:rsidDel="00044EE9">
                <w:delText>포함되어</w:delText>
              </w:r>
              <w:r w:rsidDel="00044EE9">
                <w:rPr>
                  <w:rFonts w:hint="eastAsia"/>
                </w:rPr>
                <w:delText xml:space="preserve"> </w:delText>
              </w:r>
              <w:r w:rsidDel="00044EE9">
                <w:delText>있는</w:delText>
              </w:r>
              <w:r w:rsidDel="00044EE9">
                <w:delText xml:space="preserve"> </w:delText>
              </w:r>
              <w:r w:rsidDel="00044EE9">
                <w:delText>작업들을</w:delText>
              </w:r>
              <w:r w:rsidDel="00044EE9">
                <w:delText xml:space="preserve"> </w:delText>
              </w:r>
              <w:r w:rsidDel="00044EE9">
                <w:delText>조회한</w:delText>
              </w:r>
              <w:r w:rsidDel="00044EE9">
                <w:rPr>
                  <w:rFonts w:eastAsia="바탕" w:hAnsi="바탕" w:cs="바탕" w:hint="eastAsia"/>
                </w:rPr>
                <w:delText>다</w:delText>
              </w:r>
            </w:del>
          </w:p>
        </w:tc>
        <w:tc>
          <w:tcPr>
            <w:tcW w:w="1059" w:type="dxa"/>
          </w:tcPr>
          <w:p w14:paraId="09B8B7F5" w14:textId="201123C0" w:rsidR="003B718E" w:rsidDel="00044EE9" w:rsidRDefault="003B718E" w:rsidP="003B718E">
            <w:pPr>
              <w:jc w:val="center"/>
              <w:rPr>
                <w:del w:id="645" w:author="오윤 권" w:date="2023-06-01T21:21:00Z"/>
                <w:rFonts w:ascii="돋움" w:eastAsia="돋움" w:hAnsi="돋움" w:cs="돋움"/>
                <w:color w:val="000000"/>
                <w:szCs w:val="20"/>
              </w:rPr>
            </w:pPr>
            <w:ins w:id="646" w:author="오윤 권" w:date="2023-06-02T02:09:00Z">
              <w:r>
                <w:rPr>
                  <w:rFonts w:ascii="돋움" w:eastAsia="돋움" w:hAnsi="돋움" w:cs="돋움"/>
                  <w:color w:val="000000"/>
                  <w:szCs w:val="20"/>
                </w:rPr>
                <w:t>23</w:t>
              </w:r>
            </w:ins>
            <w:del w:id="647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3</w:delText>
              </w:r>
            </w:del>
          </w:p>
        </w:tc>
      </w:tr>
      <w:tr w:rsidR="003B718E" w:rsidRPr="00D54A11" w14:paraId="5E72DFF0" w14:textId="77777777" w:rsidTr="0073784D">
        <w:trPr>
          <w:trHeight w:val="372"/>
        </w:trPr>
        <w:tc>
          <w:tcPr>
            <w:tcW w:w="1494" w:type="dxa"/>
          </w:tcPr>
          <w:p w14:paraId="18AAB808" w14:textId="0D75A9CA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48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UC026</w:t>
              </w:r>
            </w:ins>
            <w:del w:id="649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C013</w:delText>
              </w:r>
            </w:del>
          </w:p>
        </w:tc>
        <w:tc>
          <w:tcPr>
            <w:tcW w:w="1680" w:type="dxa"/>
          </w:tcPr>
          <w:p w14:paraId="6862D4B5" w14:textId="28AF2C0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50" w:author="오윤 권" w:date="2023-06-02T02:08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부적절한 컨텐츠를 삭제한다.</w:t>
              </w:r>
            </w:ins>
            <w:del w:id="651" w:author="오윤 권" w:date="2023-06-01T21:22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관리자 로그인을 한다.</w:delText>
              </w:r>
            </w:del>
          </w:p>
        </w:tc>
        <w:tc>
          <w:tcPr>
            <w:tcW w:w="4252" w:type="dxa"/>
          </w:tcPr>
          <w:p w14:paraId="328720BC" w14:textId="75F4C948" w:rsidR="003B718E" w:rsidRDefault="003B718E" w:rsidP="003B718E">
            <w:ins w:id="652" w:author="오윤 권" w:date="2023-06-02T02:08:00Z">
              <w:r>
                <w:rPr>
                  <w:rFonts w:hint="eastAsia"/>
                </w:rPr>
                <w:t>관리자는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부적절한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게시글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내용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댓글</w:t>
              </w:r>
              <w:r>
                <w:rPr>
                  <w:rFonts w:hint="eastAsia"/>
                </w:rPr>
                <w:t xml:space="preserve">, </w:t>
              </w:r>
              <w:r>
                <w:rPr>
                  <w:rFonts w:hint="eastAsia"/>
                </w:rPr>
                <w:t>사진의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신고를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받으면</w:t>
              </w:r>
              <w:r>
                <w:rPr>
                  <w:rFonts w:hint="eastAsia"/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653" w:author="오윤 권" w:date="2023-06-02T02:22:00Z">
                    <w:rPr>
                      <w:rFonts w:hint="eastAsia"/>
                    </w:rPr>
                  </w:rPrChange>
                </w:rPr>
                <w:t>검토</w:t>
              </w:r>
              <w:r w:rsidRPr="008B237D">
                <w:rPr>
                  <w:color w:val="00B050"/>
                  <w:rPrChange w:id="654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655" w:author="오윤 권" w:date="2023-06-02T02:22:00Z">
                    <w:rPr>
                      <w:rFonts w:hint="eastAsia"/>
                    </w:rPr>
                  </w:rPrChange>
                </w:rPr>
                <w:t>후</w:t>
              </w:r>
              <w:r w:rsidRPr="008B237D">
                <w:rPr>
                  <w:color w:val="00B050"/>
                  <w:rPrChange w:id="656" w:author="오윤 권" w:date="2023-06-02T02:22:00Z">
                    <w:rPr/>
                  </w:rPrChange>
                </w:rPr>
                <w:t xml:space="preserve"> </w:t>
              </w:r>
              <w:r w:rsidRPr="008B237D">
                <w:rPr>
                  <w:rFonts w:hint="eastAsia"/>
                  <w:color w:val="00B050"/>
                  <w:rPrChange w:id="657" w:author="오윤 권" w:date="2023-06-02T02:22:00Z">
                    <w:rPr>
                      <w:rFonts w:hint="eastAsia"/>
                    </w:rPr>
                  </w:rPrChange>
                </w:rPr>
                <w:t>삭제한다</w:t>
              </w:r>
              <w:r w:rsidRPr="008B237D">
                <w:rPr>
                  <w:color w:val="00B050"/>
                  <w:rPrChange w:id="658" w:author="오윤 권" w:date="2023-06-02T02:22:00Z">
                    <w:rPr/>
                  </w:rPrChange>
                </w:rPr>
                <w:t>.</w:t>
              </w:r>
            </w:ins>
            <w:del w:id="659" w:author="오윤 권" w:date="2023-06-01T21:22:00Z">
              <w:r w:rsidDel="00044EE9">
                <w:rPr>
                  <w:rFonts w:hint="eastAsia"/>
                </w:rPr>
                <w:delText>관리자</w:delText>
              </w:r>
              <w:r w:rsidDel="00044EE9">
                <w:rPr>
                  <w:rFonts w:hint="eastAsia"/>
                </w:rPr>
                <w:delText xml:space="preserve"> </w:delText>
              </w:r>
              <w:r w:rsidDel="00044EE9">
                <w:rPr>
                  <w:rFonts w:hint="eastAsia"/>
                </w:rPr>
                <w:delText>계정으로</w:delText>
              </w:r>
              <w:r w:rsidDel="00044EE9">
                <w:rPr>
                  <w:rFonts w:hint="eastAsia"/>
                </w:rPr>
                <w:delText xml:space="preserve"> </w:delText>
              </w:r>
              <w:r w:rsidDel="00044EE9">
                <w:rPr>
                  <w:rFonts w:hint="eastAsia"/>
                </w:rPr>
                <w:delText>로그인을</w:delText>
              </w:r>
              <w:r w:rsidDel="00044EE9">
                <w:rPr>
                  <w:rFonts w:hint="eastAsia"/>
                </w:rPr>
                <w:delText xml:space="preserve"> </w:delText>
              </w:r>
              <w:r w:rsidDel="00044EE9">
                <w:rPr>
                  <w:rFonts w:hint="eastAsia"/>
                </w:rPr>
                <w:delText>한다</w:delText>
              </w:r>
              <w:r w:rsidDel="00044EE9">
                <w:rPr>
                  <w:rFonts w:hint="eastAsia"/>
                </w:rPr>
                <w:delText>.</w:delText>
              </w:r>
            </w:del>
          </w:p>
        </w:tc>
        <w:tc>
          <w:tcPr>
            <w:tcW w:w="1059" w:type="dxa"/>
          </w:tcPr>
          <w:p w14:paraId="04FFA53E" w14:textId="44356255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60" w:author="오윤 권" w:date="2023-06-02T02:27:00Z">
              <w:r>
                <w:rPr>
                  <w:rFonts w:ascii="돋움" w:eastAsia="돋움" w:hAnsi="돋움" w:cs="돋움"/>
                  <w:color w:val="000000"/>
                  <w:szCs w:val="20"/>
                </w:rPr>
                <w:t>26</w:t>
              </w:r>
            </w:ins>
            <w:del w:id="661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4</w:delText>
              </w:r>
            </w:del>
          </w:p>
        </w:tc>
      </w:tr>
      <w:tr w:rsidR="003B718E" w:rsidRPr="00D54A11" w14:paraId="5F8248B1" w14:textId="77777777" w:rsidTr="0073784D">
        <w:trPr>
          <w:trHeight w:val="372"/>
        </w:trPr>
        <w:tc>
          <w:tcPr>
            <w:tcW w:w="1494" w:type="dxa"/>
          </w:tcPr>
          <w:p w14:paraId="67917C1E" w14:textId="113E4D73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62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UC027</w:t>
              </w:r>
            </w:ins>
            <w:del w:id="663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C014</w:delText>
              </w:r>
            </w:del>
          </w:p>
        </w:tc>
        <w:tc>
          <w:tcPr>
            <w:tcW w:w="1680" w:type="dxa"/>
          </w:tcPr>
          <w:p w14:paraId="53536F9A" w14:textId="2106E827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64" w:author="오윤 권" w:date="2023-06-02T02:08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폴더를 본다.</w:t>
              </w:r>
            </w:ins>
            <w:del w:id="665" w:author="오윤 권" w:date="2023-06-01T21:22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회원정보를 관리한다.</w:delText>
              </w:r>
            </w:del>
          </w:p>
        </w:tc>
        <w:tc>
          <w:tcPr>
            <w:tcW w:w="4252" w:type="dxa"/>
          </w:tcPr>
          <w:p w14:paraId="42ED4594" w14:textId="768B8D32" w:rsidR="003B718E" w:rsidRDefault="003B718E" w:rsidP="003B718E">
            <w:ins w:id="666" w:author="오윤 권" w:date="2023-06-02T02:08:00Z">
              <w:r>
                <w:rPr>
                  <w:rFonts w:hint="eastAsia"/>
                </w:rPr>
                <w:t>사용자는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사용자가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작성했던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폴더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또는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동기화된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사용자의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폴더를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본다</w:t>
              </w:r>
              <w:r>
                <w:rPr>
                  <w:rFonts w:hint="eastAsia"/>
                </w:rPr>
                <w:t>,</w:t>
              </w:r>
            </w:ins>
            <w:del w:id="667" w:author="오윤 권" w:date="2023-06-01T21:15:00Z">
              <w:r w:rsidDel="00044EE9">
                <w:delText>회원정보</w:delText>
              </w:r>
              <w:r w:rsidDel="00044EE9">
                <w:delText xml:space="preserve"> </w:delText>
              </w:r>
              <w:r w:rsidDel="00044EE9">
                <w:delText>저장하고</w:delText>
              </w:r>
              <w:r w:rsidDel="00044EE9">
                <w:delText xml:space="preserve"> </w:delText>
              </w:r>
              <w:r w:rsidDel="00044EE9">
                <w:delText>수정한다</w:delText>
              </w:r>
              <w:r w:rsidDel="00044EE9">
                <w:delText>.</w:delText>
              </w:r>
            </w:del>
          </w:p>
        </w:tc>
        <w:tc>
          <w:tcPr>
            <w:tcW w:w="1059" w:type="dxa"/>
          </w:tcPr>
          <w:p w14:paraId="2393286B" w14:textId="292F9864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68" w:author="오윤 권" w:date="2023-06-02T02:27:00Z">
              <w:r>
                <w:rPr>
                  <w:rFonts w:ascii="돋움" w:eastAsia="돋움" w:hAnsi="돋움" w:cs="돋움"/>
                  <w:color w:val="000000"/>
                  <w:szCs w:val="20"/>
                </w:rPr>
                <w:t>27</w:t>
              </w:r>
            </w:ins>
            <w:del w:id="669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5</w:delText>
              </w:r>
            </w:del>
          </w:p>
        </w:tc>
      </w:tr>
      <w:tr w:rsidR="003B718E" w:rsidRPr="00D54A11" w14:paraId="3467A007" w14:textId="77777777" w:rsidTr="0073784D">
        <w:trPr>
          <w:trHeight w:val="372"/>
        </w:trPr>
        <w:tc>
          <w:tcPr>
            <w:tcW w:w="1494" w:type="dxa"/>
          </w:tcPr>
          <w:p w14:paraId="4CADDFB5" w14:textId="70AD6509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70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UC028</w:t>
              </w:r>
            </w:ins>
            <w:del w:id="671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UC015</w:delText>
              </w:r>
            </w:del>
          </w:p>
        </w:tc>
        <w:tc>
          <w:tcPr>
            <w:tcW w:w="1680" w:type="dxa"/>
          </w:tcPr>
          <w:p w14:paraId="456BF8B2" w14:textId="6BAB30DC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72" w:author="오윤 권" w:date="2023-06-02T02:10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 xml:space="preserve">작업을 </w:t>
              </w:r>
            </w:ins>
            <w:ins w:id="673" w:author="오윤 권" w:date="2023-06-02T02:27:00Z">
              <w:r w:rsidR="007A61E3">
                <w:rPr>
                  <w:rFonts w:ascii="돋움" w:eastAsia="돋움" w:hAnsi="돋움" w:cs="돋움" w:hint="eastAsia"/>
                  <w:color w:val="000000"/>
                  <w:szCs w:val="20"/>
                </w:rPr>
                <w:t>상세</w:t>
              </w:r>
            </w:ins>
            <w:ins w:id="674" w:author="오윤 권" w:date="2023-06-05T22:29:00Z">
              <w:r w:rsidR="00C33EDC">
                <w:rPr>
                  <w:rFonts w:ascii="돋움" w:eastAsia="돋움" w:hAnsi="돋움" w:cs="돋움" w:hint="eastAsia"/>
                  <w:color w:val="000000"/>
                  <w:szCs w:val="20"/>
                </w:rPr>
                <w:t>를</w:t>
              </w:r>
            </w:ins>
            <w:ins w:id="675" w:author="오윤 권" w:date="2023-06-02T02:10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lastRenderedPageBreak/>
                <w:t>본다.</w:t>
              </w:r>
            </w:ins>
            <w:del w:id="676" w:author="오윤 권" w:date="2023-06-01T21:16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권한을 부여한다.</w:delText>
              </w:r>
            </w:del>
          </w:p>
        </w:tc>
        <w:tc>
          <w:tcPr>
            <w:tcW w:w="4252" w:type="dxa"/>
          </w:tcPr>
          <w:p w14:paraId="5A30AB9D" w14:textId="72569BF9" w:rsidR="003B718E" w:rsidRDefault="003B718E" w:rsidP="003B718E">
            <w:ins w:id="677" w:author="오윤 권" w:date="2023-06-02T02:10:00Z">
              <w:r>
                <w:rPr>
                  <w:rFonts w:hint="eastAsia"/>
                </w:rPr>
                <w:lastRenderedPageBreak/>
                <w:t>사용자는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사용자가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작성했던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또는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동</w:t>
              </w:r>
            </w:ins>
            <w:ins w:id="678" w:author="오윤 권" w:date="2023-06-05T22:29:00Z">
              <w:r w:rsidR="00C33EDC">
                <w:rPr>
                  <w:rFonts w:hint="eastAsia"/>
                </w:rPr>
                <w:t>c</w:t>
              </w:r>
              <w:r w:rsidR="00C33EDC">
                <w:rPr>
                  <w:rFonts w:hint="eastAsia"/>
                </w:rPr>
                <w:lastRenderedPageBreak/>
                <w:t>친구</w:t>
              </w:r>
            </w:ins>
            <w:ins w:id="679" w:author="오윤 권" w:date="2023-06-02T02:1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사용자의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작업을</w:t>
              </w:r>
            </w:ins>
            <w:ins w:id="680" w:author="오윤 권" w:date="2023-06-02T02:20:00Z">
              <w:r>
                <w:rPr>
                  <w:rFonts w:hint="eastAsia"/>
                </w:rPr>
                <w:t xml:space="preserve"> </w:t>
              </w:r>
            </w:ins>
            <w:ins w:id="681" w:author="오윤 권" w:date="2023-06-02T02:27:00Z">
              <w:r w:rsidR="007A61E3">
                <w:rPr>
                  <w:rFonts w:hint="eastAsia"/>
                </w:rPr>
                <w:t>상</w:t>
              </w:r>
            </w:ins>
            <w:ins w:id="682" w:author="오윤 권" w:date="2023-06-02T02:20:00Z">
              <w:r>
                <w:rPr>
                  <w:rFonts w:hint="eastAsia"/>
                </w:rPr>
                <w:t>세히</w:t>
              </w:r>
            </w:ins>
            <w:ins w:id="683" w:author="오윤 권" w:date="2023-06-02T02:10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본다</w:t>
              </w:r>
              <w:r>
                <w:rPr>
                  <w:rFonts w:hint="eastAsia"/>
                </w:rPr>
                <w:t>.</w:t>
              </w:r>
            </w:ins>
            <w:del w:id="684" w:author="오윤 권" w:date="2023-06-01T21:16:00Z">
              <w:r w:rsidDel="00044EE9">
                <w:delText>사용자의</w:delText>
              </w:r>
              <w:r w:rsidDel="00044EE9">
                <w:delText xml:space="preserve"> </w:delText>
              </w:r>
              <w:r w:rsidDel="00044EE9">
                <w:delText>회원가입</w:delText>
              </w:r>
              <w:r w:rsidDel="00044EE9">
                <w:delText xml:space="preserve"> </w:delText>
              </w:r>
              <w:r w:rsidDel="00044EE9">
                <w:delText>후</w:delText>
              </w:r>
              <w:r w:rsidDel="00044EE9">
                <w:delText xml:space="preserve"> </w:delText>
              </w:r>
              <w:r w:rsidDel="00044EE9">
                <w:delText>회원서비스를</w:delText>
              </w:r>
              <w:r w:rsidDel="00044EE9">
                <w:delText xml:space="preserve"> </w:delText>
              </w:r>
              <w:r w:rsidDel="00044EE9">
                <w:delText>사용할</w:delText>
              </w:r>
              <w:r w:rsidDel="00044EE9">
                <w:delText xml:space="preserve"> </w:delText>
              </w:r>
              <w:r w:rsidDel="00044EE9">
                <w:delText>수</w:delText>
              </w:r>
              <w:r w:rsidDel="00044EE9">
                <w:delText xml:space="preserve"> </w:delText>
              </w:r>
              <w:r w:rsidDel="00044EE9">
                <w:delText>있는</w:delText>
              </w:r>
              <w:r w:rsidDel="00044EE9">
                <w:delText xml:space="preserve"> </w:delText>
              </w:r>
              <w:r w:rsidDel="00044EE9">
                <w:delText>권한을</w:delText>
              </w:r>
              <w:r w:rsidDel="00044EE9">
                <w:delText xml:space="preserve"> </w:delText>
              </w:r>
              <w:r w:rsidDel="00044EE9">
                <w:delText>부여한다</w:delText>
              </w:r>
              <w:r w:rsidDel="00044EE9">
                <w:delText>.</w:delText>
              </w:r>
            </w:del>
          </w:p>
        </w:tc>
        <w:tc>
          <w:tcPr>
            <w:tcW w:w="1059" w:type="dxa"/>
          </w:tcPr>
          <w:p w14:paraId="183495E8" w14:textId="0EA9285D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85" w:author="오윤 권" w:date="2023-06-02T02:27:00Z">
              <w:r>
                <w:rPr>
                  <w:rFonts w:ascii="돋움" w:eastAsia="돋움" w:hAnsi="돋움" w:cs="돋움"/>
                  <w:color w:val="000000"/>
                  <w:szCs w:val="20"/>
                </w:rPr>
                <w:lastRenderedPageBreak/>
                <w:t>28</w:t>
              </w:r>
            </w:ins>
            <w:del w:id="686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6</w:delText>
              </w:r>
            </w:del>
          </w:p>
        </w:tc>
      </w:tr>
      <w:tr w:rsidR="003B718E" w:rsidRPr="00D54A11" w14:paraId="485AF11D" w14:textId="77777777" w:rsidTr="0073784D">
        <w:trPr>
          <w:trHeight w:val="372"/>
        </w:trPr>
        <w:tc>
          <w:tcPr>
            <w:tcW w:w="1494" w:type="dxa"/>
          </w:tcPr>
          <w:p w14:paraId="409D8CB1" w14:textId="6E83331E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87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UC029</w:t>
              </w:r>
            </w:ins>
            <w:del w:id="688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UC016</w:delText>
              </w:r>
            </w:del>
          </w:p>
        </w:tc>
        <w:tc>
          <w:tcPr>
            <w:tcW w:w="1680" w:type="dxa"/>
          </w:tcPr>
          <w:p w14:paraId="772B455A" w14:textId="606DDD49" w:rsidR="003B718E" w:rsidRDefault="00A45370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89" w:author="오윤 권" w:date="2023-06-05T22:03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친구</w:t>
              </w:r>
            </w:ins>
            <w:ins w:id="690" w:author="오윤 권" w:date="2023-06-02T02:13:00Z">
              <w:r w:rsidR="003B718E">
                <w:rPr>
                  <w:rFonts w:ascii="돋움" w:eastAsia="돋움" w:hAnsi="돋움" w:cs="돋움" w:hint="eastAsia"/>
                  <w:color w:val="000000"/>
                  <w:szCs w:val="20"/>
                </w:rPr>
                <w:t xml:space="preserve"> 목록을 본다.</w:t>
              </w:r>
            </w:ins>
            <w:del w:id="691" w:author="오윤 권" w:date="2023-06-01T21:18:00Z">
              <w:r w:rsidR="003B718E"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작업 기록을 분석한다</w:delText>
              </w:r>
              <w:r w:rsidR="003B718E"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.</w:delText>
              </w:r>
            </w:del>
          </w:p>
        </w:tc>
        <w:tc>
          <w:tcPr>
            <w:tcW w:w="4252" w:type="dxa"/>
          </w:tcPr>
          <w:p w14:paraId="521092D8" w14:textId="58E2E249" w:rsidR="003B718E" w:rsidRDefault="00A45370" w:rsidP="003B718E">
            <w:ins w:id="692" w:author="오윤 권" w:date="2023-06-05T22:03:00Z">
              <w:r>
                <w:rPr>
                  <w:rFonts w:hint="eastAsia"/>
                </w:rPr>
                <w:t>친구</w:t>
              </w:r>
              <w:r w:rsidR="002E675A">
                <w:rPr>
                  <w:rFonts w:hint="eastAsia"/>
                </w:rPr>
                <w:t>로</w:t>
              </w:r>
              <w:r w:rsidR="002E675A">
                <w:rPr>
                  <w:rFonts w:hint="eastAsia"/>
                </w:rPr>
                <w:t xml:space="preserve"> </w:t>
              </w:r>
              <w:r w:rsidR="002E675A">
                <w:rPr>
                  <w:rFonts w:hint="eastAsia"/>
                </w:rPr>
                <w:t>맺어진</w:t>
              </w:r>
              <w:r w:rsidR="002E675A">
                <w:rPr>
                  <w:rFonts w:hint="eastAsia"/>
                </w:rPr>
                <w:t xml:space="preserve"> </w:t>
              </w:r>
              <w:r w:rsidR="002E675A">
                <w:rPr>
                  <w:rFonts w:hint="eastAsia"/>
                </w:rPr>
                <w:t>친구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목록을</w:t>
              </w:r>
            </w:ins>
            <w:ins w:id="693" w:author="오윤 권" w:date="2023-06-02T02:13:00Z">
              <w:r w:rsidR="003B718E">
                <w:rPr>
                  <w:rFonts w:hint="eastAsia"/>
                </w:rPr>
                <w:t xml:space="preserve"> </w:t>
              </w:r>
              <w:r w:rsidR="003B718E">
                <w:rPr>
                  <w:rFonts w:hint="eastAsia"/>
                </w:rPr>
                <w:t>본다</w:t>
              </w:r>
              <w:r w:rsidR="003B718E">
                <w:rPr>
                  <w:rFonts w:hint="eastAsia"/>
                </w:rPr>
                <w:t>.</w:t>
              </w:r>
            </w:ins>
            <w:del w:id="694" w:author="오윤 권" w:date="2023-06-01T21:18:00Z">
              <w:r w:rsidR="003B718E" w:rsidDel="00044EE9">
                <w:delText>회원의</w:delText>
              </w:r>
              <w:r w:rsidR="003B718E" w:rsidDel="00044EE9">
                <w:delText xml:space="preserve"> </w:delText>
              </w:r>
              <w:r w:rsidR="003B718E" w:rsidDel="00044EE9">
                <w:delText>작업완료기간</w:delText>
              </w:r>
              <w:r w:rsidR="003B718E" w:rsidDel="00044EE9">
                <w:delText xml:space="preserve"> </w:delText>
              </w:r>
              <w:r w:rsidR="003B718E" w:rsidDel="00044EE9">
                <w:delText>및</w:delText>
              </w:r>
              <w:r w:rsidR="003B718E" w:rsidDel="00044EE9">
                <w:delText xml:space="preserve"> </w:delText>
              </w:r>
              <w:r w:rsidR="003B718E" w:rsidDel="00044EE9">
                <w:delText>완료시간을</w:delText>
              </w:r>
              <w:r w:rsidR="003B718E" w:rsidDel="00044EE9">
                <w:delText xml:space="preserve"> </w:delText>
              </w:r>
              <w:r w:rsidR="003B718E" w:rsidDel="00044EE9">
                <w:delText>비교하고</w:delText>
              </w:r>
              <w:r w:rsidR="003B718E" w:rsidDel="00044EE9">
                <w:delText xml:space="preserve"> </w:delText>
              </w:r>
              <w:r w:rsidR="003B718E" w:rsidDel="00044EE9">
                <w:delText>분석하여</w:delText>
              </w:r>
              <w:r w:rsidR="003B718E" w:rsidDel="00044EE9">
                <w:delText xml:space="preserve"> </w:delText>
              </w:r>
              <w:r w:rsidR="003B718E" w:rsidDel="00044EE9">
                <w:delText>회원에</w:delText>
              </w:r>
              <w:r w:rsidR="003B718E" w:rsidDel="00044EE9">
                <w:delText xml:space="preserve"> </w:delText>
              </w:r>
              <w:r w:rsidR="003B718E" w:rsidDel="00044EE9">
                <w:delText>작업</w:delText>
              </w:r>
              <w:r w:rsidR="003B718E" w:rsidDel="00044EE9">
                <w:delText xml:space="preserve"> </w:delText>
              </w:r>
              <w:r w:rsidR="003B718E" w:rsidDel="00044EE9">
                <w:delText>스타일을</w:delText>
              </w:r>
              <w:r w:rsidR="003B718E" w:rsidDel="00044EE9">
                <w:delText xml:space="preserve"> </w:delText>
              </w:r>
              <w:r w:rsidR="003B718E" w:rsidDel="00044EE9">
                <w:delText>파악한다</w:delText>
              </w:r>
              <w:r w:rsidR="003B718E" w:rsidDel="00044EE9">
                <w:delText>.</w:delText>
              </w:r>
            </w:del>
          </w:p>
        </w:tc>
        <w:tc>
          <w:tcPr>
            <w:tcW w:w="1059" w:type="dxa"/>
          </w:tcPr>
          <w:p w14:paraId="60DE39C4" w14:textId="4D623447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695" w:author="오윤 권" w:date="2023-06-02T02:27:00Z">
              <w:r>
                <w:rPr>
                  <w:rFonts w:ascii="돋움" w:eastAsia="돋움" w:hAnsi="돋움" w:cs="돋움"/>
                  <w:color w:val="000000"/>
                  <w:szCs w:val="20"/>
                </w:rPr>
                <w:t>29</w:t>
              </w:r>
            </w:ins>
            <w:del w:id="696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7</w:delText>
              </w:r>
            </w:del>
          </w:p>
        </w:tc>
      </w:tr>
      <w:tr w:rsidR="003B718E" w:rsidRPr="00D54A11" w:rsidDel="00044EE9" w14:paraId="6414AD1E" w14:textId="7394FD11" w:rsidTr="0073784D">
        <w:trPr>
          <w:trHeight w:val="372"/>
          <w:del w:id="697" w:author="오윤 권" w:date="2023-06-01T21:17:00Z"/>
        </w:trPr>
        <w:tc>
          <w:tcPr>
            <w:tcW w:w="1494" w:type="dxa"/>
          </w:tcPr>
          <w:p w14:paraId="73C7D789" w14:textId="3A522E00" w:rsidR="003B718E" w:rsidDel="00044EE9" w:rsidRDefault="003B718E" w:rsidP="003B718E">
            <w:pPr>
              <w:jc w:val="center"/>
              <w:rPr>
                <w:del w:id="698" w:author="오윤 권" w:date="2023-06-01T21:17:00Z"/>
                <w:rFonts w:ascii="돋움" w:eastAsia="돋움" w:hAnsi="돋움" w:cs="돋움"/>
                <w:color w:val="000000"/>
                <w:szCs w:val="20"/>
              </w:rPr>
            </w:pPr>
            <w:del w:id="699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C017</w:delText>
              </w:r>
            </w:del>
          </w:p>
        </w:tc>
        <w:tc>
          <w:tcPr>
            <w:tcW w:w="1680" w:type="dxa"/>
          </w:tcPr>
          <w:p w14:paraId="72FB9D78" w14:textId="1F7E7D4C" w:rsidR="003B718E" w:rsidDel="00044EE9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700" w:author="오윤 권" w:date="2023-06-01T21:17:00Z"/>
                <w:rFonts w:ascii="돋움" w:eastAsia="돋움" w:hAnsi="돋움" w:cs="돋움"/>
                <w:color w:val="000000"/>
                <w:szCs w:val="20"/>
              </w:rPr>
            </w:pPr>
            <w:del w:id="701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카카오로그인</w:delText>
              </w:r>
            </w:del>
          </w:p>
          <w:p w14:paraId="54A49F99" w14:textId="0DBDB489" w:rsidR="003B718E" w:rsidDel="00044EE9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702" w:author="오윤 권" w:date="2023-06-01T21:17:00Z"/>
                <w:rFonts w:ascii="돋움" w:eastAsia="돋움" w:hAnsi="돋움" w:cs="돋움"/>
                <w:color w:val="000000"/>
                <w:szCs w:val="20"/>
              </w:rPr>
            </w:pPr>
            <w:del w:id="703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한다.</w:delText>
              </w:r>
            </w:del>
          </w:p>
        </w:tc>
        <w:tc>
          <w:tcPr>
            <w:tcW w:w="4252" w:type="dxa"/>
          </w:tcPr>
          <w:p w14:paraId="4A8BA219" w14:textId="6A69350F" w:rsidR="003B718E" w:rsidDel="00044EE9" w:rsidRDefault="003B718E" w:rsidP="003B718E">
            <w:pPr>
              <w:rPr>
                <w:del w:id="704" w:author="오윤 권" w:date="2023-06-01T21:17:00Z"/>
              </w:rPr>
            </w:pPr>
            <w:del w:id="705" w:author="오윤 권" w:date="2023-06-01T21:17:00Z">
              <w:r w:rsidDel="00044EE9">
                <w:delText>카카오계정을</w:delText>
              </w:r>
              <w:r w:rsidDel="00044EE9">
                <w:delText xml:space="preserve"> </w:delText>
              </w:r>
              <w:r w:rsidDel="00044EE9">
                <w:delText>통해</w:delText>
              </w:r>
              <w:r w:rsidDel="00044EE9">
                <w:delText xml:space="preserve"> </w:delText>
              </w:r>
              <w:r w:rsidDel="00044EE9">
                <w:delText>간편로그인을</w:delText>
              </w:r>
              <w:r w:rsidDel="00044EE9">
                <w:delText xml:space="preserve"> </w:delText>
              </w:r>
              <w:r w:rsidDel="00044EE9">
                <w:delText>한다</w:delText>
              </w:r>
              <w:r w:rsidDel="00044EE9">
                <w:delText>.</w:delText>
              </w:r>
            </w:del>
          </w:p>
        </w:tc>
        <w:tc>
          <w:tcPr>
            <w:tcW w:w="1059" w:type="dxa"/>
          </w:tcPr>
          <w:p w14:paraId="69D67A09" w14:textId="61256B5F" w:rsidR="003B718E" w:rsidDel="00044EE9" w:rsidRDefault="003B718E" w:rsidP="003B718E">
            <w:pPr>
              <w:jc w:val="center"/>
              <w:rPr>
                <w:del w:id="706" w:author="오윤 권" w:date="2023-06-01T21:17:00Z"/>
                <w:rFonts w:ascii="돋움" w:eastAsia="돋움" w:hAnsi="돋움" w:cs="돋움"/>
                <w:color w:val="000000"/>
                <w:szCs w:val="20"/>
              </w:rPr>
            </w:pPr>
            <w:del w:id="707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8</w:delText>
              </w:r>
            </w:del>
          </w:p>
        </w:tc>
      </w:tr>
      <w:tr w:rsidR="003B718E" w:rsidRPr="00D54A11" w14:paraId="739F0F92" w14:textId="77777777" w:rsidTr="0073784D">
        <w:trPr>
          <w:trHeight w:val="372"/>
        </w:trPr>
        <w:tc>
          <w:tcPr>
            <w:tcW w:w="1494" w:type="dxa"/>
          </w:tcPr>
          <w:p w14:paraId="2B4CA0E9" w14:textId="13C5B846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708" w:author="오윤 권" w:date="2023-06-02T02:26:00Z">
              <w:r>
                <w:rPr>
                  <w:rFonts w:ascii="돋움" w:eastAsia="돋움" w:hAnsi="돋움" w:cs="돋움"/>
                  <w:color w:val="000000"/>
                  <w:szCs w:val="20"/>
                </w:rPr>
                <w:t>UC030</w:t>
              </w:r>
            </w:ins>
            <w:del w:id="709" w:author="오윤 권" w:date="2023-06-01T20:50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U</w:delText>
              </w:r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C018</w:delText>
              </w:r>
            </w:del>
          </w:p>
        </w:tc>
        <w:tc>
          <w:tcPr>
            <w:tcW w:w="1680" w:type="dxa"/>
          </w:tcPr>
          <w:p w14:paraId="35C5DDAB" w14:textId="228B8E6D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710" w:author="오윤 권" w:date="2023-06-02T02:13:00Z">
              <w:r>
                <w:rPr>
                  <w:rFonts w:ascii="돋움" w:eastAsia="돋움" w:hAnsi="돋움" w:cs="돋움" w:hint="eastAsia"/>
                  <w:color w:val="000000"/>
                  <w:szCs w:val="20"/>
                </w:rPr>
                <w:t>댓글을 본다.</w:t>
              </w:r>
            </w:ins>
            <w:del w:id="711" w:author="오윤 권" w:date="2023-06-01T21:18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다른 사용자와 동기화 한다.</w:delText>
              </w:r>
            </w:del>
          </w:p>
        </w:tc>
        <w:tc>
          <w:tcPr>
            <w:tcW w:w="4252" w:type="dxa"/>
          </w:tcPr>
          <w:p w14:paraId="02D5A67E" w14:textId="44585A28" w:rsidR="003B718E" w:rsidRDefault="003B718E" w:rsidP="003B718E">
            <w:ins w:id="712" w:author="오윤 권" w:date="2023-06-02T02:13:00Z">
              <w:r>
                <w:rPr>
                  <w:rFonts w:hint="eastAsia"/>
                </w:rPr>
                <w:t>기존에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작성된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댓글을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본다</w:t>
              </w:r>
              <w:r>
                <w:rPr>
                  <w:rFonts w:hint="eastAsia"/>
                </w:rPr>
                <w:t>.</w:t>
              </w:r>
            </w:ins>
            <w:del w:id="713" w:author="오윤 권" w:date="2023-06-01T21:18:00Z">
              <w:r w:rsidDel="00044EE9">
                <w:delText>다른</w:delText>
              </w:r>
              <w:r w:rsidDel="00044EE9">
                <w:delText xml:space="preserve"> </w:delText>
              </w:r>
              <w:r w:rsidDel="00044EE9">
                <w:delText>사용자와</w:delText>
              </w:r>
              <w:r w:rsidDel="00044EE9">
                <w:delText xml:space="preserve"> </w:delText>
              </w:r>
              <w:r w:rsidDel="00044EE9">
                <w:delText>공동으로</w:delText>
              </w:r>
              <w:r w:rsidDel="00044EE9">
                <w:delText xml:space="preserve"> </w:delText>
              </w:r>
              <w:r w:rsidDel="00044EE9">
                <w:delText>작업하기</w:delText>
              </w:r>
              <w:r w:rsidDel="00044EE9">
                <w:delText xml:space="preserve"> </w:delText>
              </w:r>
              <w:r w:rsidDel="00044EE9">
                <w:delText>위해</w:delText>
              </w:r>
              <w:r w:rsidDel="00044EE9">
                <w:delText xml:space="preserve"> </w:delText>
              </w:r>
              <w:r w:rsidDel="00044EE9">
                <w:delText>동기화</w:delText>
              </w:r>
              <w:r w:rsidDel="00044EE9">
                <w:delText xml:space="preserve"> </w:delText>
              </w:r>
              <w:r w:rsidDel="00044EE9">
                <w:delText>할</w:delText>
              </w:r>
              <w:r w:rsidDel="00044EE9">
                <w:delText xml:space="preserve"> </w:delText>
              </w:r>
              <w:r w:rsidDel="00044EE9">
                <w:delText>수</w:delText>
              </w:r>
              <w:r w:rsidDel="00044EE9">
                <w:delText xml:space="preserve"> </w:delText>
              </w:r>
              <w:r w:rsidDel="00044EE9">
                <w:delText>있다</w:delText>
              </w:r>
              <w:r w:rsidDel="00044EE9">
                <w:delText>.</w:delText>
              </w:r>
            </w:del>
          </w:p>
        </w:tc>
        <w:tc>
          <w:tcPr>
            <w:tcW w:w="1059" w:type="dxa"/>
          </w:tcPr>
          <w:p w14:paraId="5960DA2E" w14:textId="2A234931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ins w:id="714" w:author="오윤 권" w:date="2023-06-02T02:27:00Z">
              <w:r>
                <w:rPr>
                  <w:rFonts w:ascii="돋움" w:eastAsia="돋움" w:hAnsi="돋움" w:cs="돋움"/>
                  <w:color w:val="000000"/>
                  <w:szCs w:val="20"/>
                </w:rPr>
                <w:t>30</w:t>
              </w:r>
            </w:ins>
            <w:del w:id="715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1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9</w:delText>
              </w:r>
            </w:del>
          </w:p>
        </w:tc>
      </w:tr>
      <w:tr w:rsidR="003B718E" w:rsidRPr="00D54A11" w14:paraId="52E3146F" w14:textId="77777777" w:rsidTr="0073784D">
        <w:trPr>
          <w:trHeight w:val="372"/>
        </w:trPr>
        <w:tc>
          <w:tcPr>
            <w:tcW w:w="1494" w:type="dxa"/>
          </w:tcPr>
          <w:p w14:paraId="148ED918" w14:textId="716EB90A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16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UC019</w:delText>
              </w:r>
            </w:del>
          </w:p>
        </w:tc>
        <w:tc>
          <w:tcPr>
            <w:tcW w:w="1680" w:type="dxa"/>
          </w:tcPr>
          <w:p w14:paraId="7BCCB697" w14:textId="204C4287" w:rsidR="003B718E" w:rsidDel="0073784D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del w:id="717" w:author="오윤 권" w:date="2023-06-01T20:49:00Z"/>
                <w:rFonts w:ascii="돋움" w:eastAsia="돋움" w:hAnsi="돋움" w:cs="돋움"/>
                <w:color w:val="000000"/>
                <w:szCs w:val="20"/>
              </w:rPr>
            </w:pPr>
            <w:del w:id="718" w:author="오윤 권" w:date="2023-06-01T20:49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카카오로그아웃</w:delText>
              </w:r>
            </w:del>
          </w:p>
          <w:p w14:paraId="472B282A" w14:textId="0DFF3E9D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19" w:author="오윤 권" w:date="2023-06-01T20:49:00Z">
              <w:r w:rsidDel="0073784D">
                <w:rPr>
                  <w:rFonts w:ascii="돋움" w:eastAsia="돋움" w:hAnsi="돋움" w:cs="돋움" w:hint="eastAsia"/>
                  <w:color w:val="000000"/>
                  <w:szCs w:val="20"/>
                </w:rPr>
                <w:delText>한다</w:delText>
              </w:r>
            </w:del>
          </w:p>
        </w:tc>
        <w:tc>
          <w:tcPr>
            <w:tcW w:w="4252" w:type="dxa"/>
          </w:tcPr>
          <w:p w14:paraId="5DB0A0CF" w14:textId="38F82E77" w:rsidR="003B718E" w:rsidRDefault="003B718E" w:rsidP="003B718E">
            <w:del w:id="720" w:author="오윤 권" w:date="2023-06-01T20:49:00Z">
              <w:r w:rsidDel="0073784D">
                <w:delText>카카오계정을</w:delText>
              </w:r>
              <w:r w:rsidDel="0073784D">
                <w:delText xml:space="preserve"> </w:delText>
              </w:r>
              <w:r w:rsidDel="0073784D">
                <w:delText>통해</w:delText>
              </w:r>
              <w:r w:rsidDel="0073784D">
                <w:delText xml:space="preserve"> </w:delText>
              </w:r>
              <w:r w:rsidDel="0073784D">
                <w:delText>로그인한</w:delText>
              </w:r>
              <w:r w:rsidDel="0073784D">
                <w:delText xml:space="preserve"> </w:delText>
              </w:r>
              <w:r w:rsidDel="0073784D">
                <w:delText>계정을</w:delText>
              </w:r>
              <w:r w:rsidDel="0073784D">
                <w:delText xml:space="preserve"> </w:delText>
              </w:r>
              <w:r w:rsidDel="0073784D">
                <w:delText>로그아웃</w:delText>
              </w:r>
              <w:r w:rsidDel="0073784D">
                <w:delText xml:space="preserve"> </w:delText>
              </w:r>
              <w:r w:rsidDel="0073784D">
                <w:delText>한다</w:delText>
              </w:r>
              <w:r w:rsidDel="0073784D">
                <w:delText>.</w:delText>
              </w:r>
            </w:del>
          </w:p>
        </w:tc>
        <w:tc>
          <w:tcPr>
            <w:tcW w:w="1059" w:type="dxa"/>
          </w:tcPr>
          <w:p w14:paraId="5C15FEF6" w14:textId="3DEE51EA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21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2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0</w:delText>
              </w:r>
            </w:del>
          </w:p>
        </w:tc>
      </w:tr>
      <w:tr w:rsidR="003B718E" w:rsidRPr="00D54A11" w14:paraId="3C926495" w14:textId="77777777" w:rsidTr="0073784D">
        <w:trPr>
          <w:trHeight w:val="372"/>
        </w:trPr>
        <w:tc>
          <w:tcPr>
            <w:tcW w:w="1494" w:type="dxa"/>
          </w:tcPr>
          <w:p w14:paraId="0825F6C3" w14:textId="3FBDAADF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22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UC020</w:delText>
              </w:r>
            </w:del>
          </w:p>
        </w:tc>
        <w:tc>
          <w:tcPr>
            <w:tcW w:w="1680" w:type="dxa"/>
          </w:tcPr>
          <w:p w14:paraId="3378552E" w14:textId="7BD3855B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23" w:author="오윤 권" w:date="2023-06-01T21:18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회원탈퇴 한다.</w:delText>
              </w:r>
            </w:del>
          </w:p>
        </w:tc>
        <w:tc>
          <w:tcPr>
            <w:tcW w:w="4252" w:type="dxa"/>
          </w:tcPr>
          <w:p w14:paraId="2A68A459" w14:textId="72B4AD46" w:rsidR="003B718E" w:rsidRDefault="003B718E" w:rsidP="003B718E">
            <w:del w:id="724" w:author="오윤 권" w:date="2023-06-01T21:17:00Z">
              <w:r w:rsidDel="00044EE9">
                <w:delText>카카오계정을</w:delText>
              </w:r>
              <w:r w:rsidDel="00044EE9">
                <w:delText xml:space="preserve"> </w:delText>
              </w:r>
              <w:r w:rsidDel="00044EE9">
                <w:delText>통해</w:delText>
              </w:r>
              <w:r w:rsidDel="00044EE9">
                <w:delText xml:space="preserve"> </w:delText>
              </w:r>
              <w:r w:rsidDel="00044EE9">
                <w:delText>회원가입한</w:delText>
              </w:r>
              <w:r w:rsidDel="00044EE9">
                <w:delText xml:space="preserve"> </w:delText>
              </w:r>
              <w:r w:rsidDel="00044EE9">
                <w:delText>계정을</w:delText>
              </w:r>
              <w:r w:rsidDel="00044EE9">
                <w:delText xml:space="preserve"> </w:delText>
              </w:r>
              <w:r w:rsidDel="00044EE9">
                <w:delText>탈퇴하며</w:delText>
              </w:r>
              <w:r w:rsidDel="00044EE9">
                <w:delText xml:space="preserve"> </w:delText>
              </w:r>
              <w:r w:rsidDel="00044EE9">
                <w:delText>관리자에게</w:delText>
              </w:r>
              <w:r w:rsidDel="00044EE9">
                <w:delText xml:space="preserve"> </w:delText>
              </w:r>
              <w:r w:rsidDel="00044EE9">
                <w:delText>정보</w:delText>
              </w:r>
              <w:r w:rsidDel="00044EE9">
                <w:delText xml:space="preserve"> </w:delText>
              </w:r>
              <w:r w:rsidDel="00044EE9">
                <w:delText>삭제를</w:delText>
              </w:r>
              <w:r w:rsidDel="00044EE9">
                <w:delText xml:space="preserve"> </w:delText>
              </w:r>
              <w:r w:rsidDel="00044EE9">
                <w:delText>요청한다</w:delText>
              </w:r>
              <w:r w:rsidDel="00044EE9">
                <w:delText>.</w:delText>
              </w:r>
            </w:del>
          </w:p>
        </w:tc>
        <w:tc>
          <w:tcPr>
            <w:tcW w:w="1059" w:type="dxa"/>
          </w:tcPr>
          <w:p w14:paraId="0B75AD9F" w14:textId="18EB7521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25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2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1</w:delText>
              </w:r>
            </w:del>
          </w:p>
        </w:tc>
      </w:tr>
      <w:tr w:rsidR="003B718E" w:rsidRPr="00D54A11" w14:paraId="471347F6" w14:textId="77777777" w:rsidTr="0073784D">
        <w:trPr>
          <w:trHeight w:val="372"/>
        </w:trPr>
        <w:tc>
          <w:tcPr>
            <w:tcW w:w="1494" w:type="dxa"/>
          </w:tcPr>
          <w:p w14:paraId="40B363D9" w14:textId="02E8EDF4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26" w:author="오윤 권" w:date="2023-06-01T20:50:00Z">
              <w:r w:rsidDel="0073784D">
                <w:rPr>
                  <w:rFonts w:ascii="돋움" w:eastAsia="돋움" w:hAnsi="돋움" w:cs="돋움"/>
                  <w:color w:val="000000"/>
                  <w:szCs w:val="20"/>
                </w:rPr>
                <w:delText>UC021</w:delText>
              </w:r>
            </w:del>
          </w:p>
        </w:tc>
        <w:tc>
          <w:tcPr>
            <w:tcW w:w="1680" w:type="dxa"/>
          </w:tcPr>
          <w:p w14:paraId="3D0A55AC" w14:textId="0686C89F" w:rsidR="003B718E" w:rsidRDefault="003B718E" w:rsidP="003B7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27" w:author="오윤 권" w:date="2023-06-01T21:18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데이터베이스를 삭제한다.</w:delText>
              </w:r>
            </w:del>
          </w:p>
        </w:tc>
        <w:tc>
          <w:tcPr>
            <w:tcW w:w="4252" w:type="dxa"/>
          </w:tcPr>
          <w:p w14:paraId="50857928" w14:textId="4EA61DB8" w:rsidR="003B718E" w:rsidRDefault="003B718E" w:rsidP="003B718E">
            <w:del w:id="728" w:author="오윤 권" w:date="2023-06-01T21:18:00Z">
              <w:r w:rsidDel="00044EE9">
                <w:delText>회원의</w:delText>
              </w:r>
              <w:r w:rsidDel="00044EE9">
                <w:delText xml:space="preserve"> </w:delText>
              </w:r>
              <w:r w:rsidDel="00044EE9">
                <w:delText>정보</w:delText>
              </w:r>
              <w:r w:rsidDel="00044EE9">
                <w:delText xml:space="preserve"> </w:delText>
              </w:r>
              <w:r w:rsidDel="00044EE9">
                <w:delText>삭제</w:delText>
              </w:r>
              <w:r w:rsidDel="00044EE9">
                <w:delText xml:space="preserve"> </w:delText>
              </w:r>
              <w:r w:rsidDel="00044EE9">
                <w:delText>요청</w:delText>
              </w:r>
              <w:r w:rsidDel="00044EE9">
                <w:rPr>
                  <w:rFonts w:hint="eastAsia"/>
                </w:rPr>
                <w:delText xml:space="preserve"> </w:delText>
              </w:r>
              <w:r w:rsidDel="00044EE9">
                <w:delText>시</w:delText>
              </w:r>
              <w:r w:rsidDel="00044EE9">
                <w:delText xml:space="preserve"> </w:delText>
              </w:r>
              <w:r w:rsidDel="00044EE9">
                <w:delText>데이터베이스에</w:delText>
              </w:r>
              <w:r w:rsidDel="00044EE9">
                <w:delText xml:space="preserve"> </w:delText>
              </w:r>
              <w:r w:rsidDel="00044EE9">
                <w:delText>있는</w:delText>
              </w:r>
              <w:r w:rsidDel="00044EE9">
                <w:delText xml:space="preserve"> </w:delText>
              </w:r>
              <w:r w:rsidDel="00044EE9">
                <w:delText>관련</w:delText>
              </w:r>
              <w:r w:rsidDel="00044EE9">
                <w:delText xml:space="preserve"> </w:delText>
              </w:r>
              <w:r w:rsidDel="00044EE9">
                <w:delText>정보를</w:delText>
              </w:r>
              <w:r w:rsidDel="00044EE9">
                <w:delText xml:space="preserve"> </w:delText>
              </w:r>
              <w:r w:rsidDel="00044EE9">
                <w:delText>삭제한</w:delText>
              </w:r>
              <w:r w:rsidDel="00044EE9">
                <w:rPr>
                  <w:rFonts w:eastAsia="바탕" w:hAnsi="바탕" w:cs="바탕" w:hint="eastAsia"/>
                </w:rPr>
                <w:delText>다</w:delText>
              </w:r>
            </w:del>
          </w:p>
        </w:tc>
        <w:tc>
          <w:tcPr>
            <w:tcW w:w="1059" w:type="dxa"/>
          </w:tcPr>
          <w:p w14:paraId="2B85CCEC" w14:textId="545B0A18" w:rsidR="003B718E" w:rsidRDefault="003B718E" w:rsidP="003B718E">
            <w:pPr>
              <w:jc w:val="center"/>
              <w:rPr>
                <w:rFonts w:ascii="돋움" w:eastAsia="돋움" w:hAnsi="돋움" w:cs="돋움"/>
                <w:color w:val="000000"/>
                <w:szCs w:val="20"/>
              </w:rPr>
            </w:pPr>
            <w:del w:id="729" w:author="오윤 권" w:date="2023-06-01T21:17:00Z">
              <w:r w:rsidDel="00044EE9">
                <w:rPr>
                  <w:rFonts w:ascii="돋움" w:eastAsia="돋움" w:hAnsi="돋움" w:cs="돋움" w:hint="eastAsia"/>
                  <w:color w:val="000000"/>
                  <w:szCs w:val="20"/>
                </w:rPr>
                <w:delText>2</w:delText>
              </w:r>
              <w:r w:rsidDel="00044EE9">
                <w:rPr>
                  <w:rFonts w:ascii="돋움" w:eastAsia="돋움" w:hAnsi="돋움" w:cs="돋움"/>
                  <w:color w:val="000000"/>
                  <w:szCs w:val="20"/>
                </w:rPr>
                <w:delText>2</w:delText>
              </w:r>
            </w:del>
          </w:p>
        </w:tc>
      </w:tr>
    </w:tbl>
    <w:p w14:paraId="35126F13" w14:textId="77777777" w:rsidR="0017696D" w:rsidRDefault="0017696D" w:rsidP="00BE571A"/>
    <w:p w14:paraId="1F3BFB67" w14:textId="77777777" w:rsidR="00357453" w:rsidRDefault="0017696D" w:rsidP="00BE571A">
      <w:r>
        <w:br w:type="page"/>
      </w:r>
    </w:p>
    <w:p w14:paraId="5B286D8A" w14:textId="77777777"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730" w:name="_Toc287096156"/>
      <w:bookmarkStart w:id="731" w:name="_Toc447209009"/>
      <w:r>
        <w:rPr>
          <w:rFonts w:hint="eastAsia"/>
        </w:rPr>
        <w:t>유스케이스 다이어그램</w:t>
      </w:r>
      <w:bookmarkEnd w:id="730"/>
      <w:bookmarkEnd w:id="731"/>
    </w:p>
    <w:p w14:paraId="38FF4025" w14:textId="77777777"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0E54" w:rsidRPr="00BA2195" w14:paraId="1AB057E5" w14:textId="77777777" w:rsidTr="00BA2195">
        <w:tc>
          <w:tcPr>
            <w:tcW w:w="8524" w:type="dxa"/>
          </w:tcPr>
          <w:p w14:paraId="334C8C55" w14:textId="77777777" w:rsidR="00420E54" w:rsidRPr="00BA2195" w:rsidRDefault="00420E54" w:rsidP="003A2AF1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3A2AF1">
              <w:rPr>
                <w:rStyle w:val="ae"/>
                <w:rFonts w:hint="eastAsia"/>
              </w:rPr>
              <w:t>유스케이스와</w:t>
            </w:r>
            <w:r w:rsidR="003A2AF1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7A28BCD0" w14:textId="77777777" w:rsidR="0017696D" w:rsidRDefault="0017696D" w:rsidP="00420E54"/>
    <w:p w14:paraId="07E0627D" w14:textId="77777777" w:rsidR="004221DF" w:rsidRDefault="004221DF" w:rsidP="008A302C"/>
    <w:p w14:paraId="462F10AE" w14:textId="568621EE" w:rsidR="001723F7" w:rsidRPr="001723F7" w:rsidRDefault="00000000" w:rsidP="003A2AF1">
      <w:bookmarkStart w:id="732" w:name="_Toc287096158"/>
      <w:ins w:id="733" w:author="오윤 권" w:date="2023-06-06T20:06:00Z">
        <w:r w:rsidRPr="00895B09">
          <w:rPr>
            <w:noProof/>
          </w:rPr>
          <w:pict w14:anchorId="16FC7366">
            <v:shape id="그림 1" o:spid="_x0000_i1035" type="#_x0000_t75" alt="도표, 라인, 종이접기, 패턴이(가) 표시된 사진&#10;&#10;자동 생성된 설명" style="width:425.65pt;height:223.9pt;visibility:visible;mso-wrap-style:square">
              <v:imagedata r:id="rId12" o:title="도표, 라인, 종이접기, 패턴이(가) 표시된 사진&#10;&#10;자동 생성된 설명"/>
            </v:shape>
          </w:pict>
        </w:r>
      </w:ins>
      <w:del w:id="734" w:author="오윤 권" w:date="2023-05-31T14:42:00Z">
        <w:r w:rsidR="008716A4">
          <w:rPr>
            <w:rFonts w:ascii="Times New Roman" w:eastAsia="Times New Roman"/>
            <w:noProof/>
            <w:kern w:val="0"/>
            <w:sz w:val="24"/>
          </w:rPr>
          <w:pict w14:anchorId="620E4BCE">
            <v:shape id="_x0000_i1026" type="#_x0000_t75" alt="도표이(가) 표시된 사진&#13;&#13;&#13;&#13;&#13;&#13;&#13;&#13;&#10;&#13;&#13;&#13;&#13;&#13;&#13;&#13;&#13;&#10;자동 생성된 설명" style="width:427.25pt;height:289.6pt;visibility:visible;mso-wrap-style:square;mso-width-percent:0;mso-height-percent:0;mso-width-percent:0;mso-height-percent:0">
              <v:imagedata r:id="rId13" o:title="도표이(가) 표시된 사진&#13;&#13;&#13;&#13;&#13;&#13;&#13;&#13;&#10;&#13;&#13;&#13;&#13;&#13;&#13;&#13;&#13;&#10;자동 생성된 설명"/>
            </v:shape>
          </w:pict>
        </w:r>
      </w:del>
    </w:p>
    <w:p w14:paraId="169FB0B1" w14:textId="77777777" w:rsidR="001723F7" w:rsidRPr="001723F7" w:rsidRDefault="001723F7" w:rsidP="001723F7">
      <w:r>
        <w:br w:type="page"/>
      </w:r>
    </w:p>
    <w:p w14:paraId="074A22BD" w14:textId="77777777"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735" w:name="_Toc447209010"/>
      <w:r>
        <w:rPr>
          <w:rFonts w:hint="eastAsia"/>
        </w:rPr>
        <w:t>유스케이스 기술</w:t>
      </w:r>
      <w:bookmarkEnd w:id="732"/>
      <w:bookmarkEnd w:id="735"/>
    </w:p>
    <w:p w14:paraId="4223551F" w14:textId="77777777" w:rsidR="000C1642" w:rsidRPr="00C25FFA" w:rsidRDefault="003A2AF1" w:rsidP="003C1E0F">
      <w:pPr>
        <w:pStyle w:val="4"/>
      </w:pPr>
      <w:r w:rsidRPr="00C25FFA">
        <w:rPr>
          <w:rFonts w:hint="eastAsia"/>
        </w:rPr>
        <w:t>ID: 유스케이스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14:paraId="60856365" w14:textId="77777777"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4221DF" w:rsidRPr="00BA2195" w14:paraId="4000667A" w14:textId="77777777" w:rsidTr="00BA2195">
        <w:tc>
          <w:tcPr>
            <w:tcW w:w="8524" w:type="dxa"/>
          </w:tcPr>
          <w:p w14:paraId="7843116C" w14:textId="77777777" w:rsidR="004221DF" w:rsidRPr="00BA2195" w:rsidRDefault="005A219F" w:rsidP="004221DF">
            <w:r w:rsidRPr="00BA2195">
              <w:rPr>
                <w:rStyle w:val="ae"/>
                <w:rFonts w:hint="eastAsia"/>
              </w:rPr>
              <w:t>유스케이스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유스케이스를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A68351A" w14:textId="77777777"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474DE1C9" w14:textId="77777777" w:rsidTr="007E70C2">
        <w:tc>
          <w:tcPr>
            <w:tcW w:w="1550" w:type="dxa"/>
            <w:shd w:val="clear" w:color="auto" w:fill="CCCCCC"/>
            <w:vAlign w:val="center"/>
          </w:tcPr>
          <w:p w14:paraId="3ACA1E08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6EEEED9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00546A3B" w14:textId="77777777" w:rsidTr="007E70C2">
        <w:tc>
          <w:tcPr>
            <w:tcW w:w="1550" w:type="dxa"/>
            <w:shd w:val="clear" w:color="auto" w:fill="CCCCCC"/>
            <w:vAlign w:val="center"/>
          </w:tcPr>
          <w:p w14:paraId="11DBA5AD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26FA687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14:paraId="20907C46" w14:textId="77777777" w:rsidTr="007E70C2">
        <w:tc>
          <w:tcPr>
            <w:tcW w:w="1550" w:type="dxa"/>
            <w:shd w:val="clear" w:color="auto" w:fill="CCCCCC"/>
            <w:vAlign w:val="center"/>
          </w:tcPr>
          <w:p w14:paraId="417BFD1A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CA9939B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14:paraId="53000662" w14:textId="77777777" w:rsidTr="007E70C2">
        <w:tc>
          <w:tcPr>
            <w:tcW w:w="1550" w:type="dxa"/>
            <w:shd w:val="clear" w:color="auto" w:fill="CCCCCC"/>
            <w:vAlign w:val="center"/>
          </w:tcPr>
          <w:p w14:paraId="61FC5089" w14:textId="77777777"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7AA8012" w14:textId="77777777"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14:paraId="2AB6235F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4301C142" w14:textId="77777777"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355FCAC8" w14:textId="77777777"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6F33146" w14:textId="77777777"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14:paraId="1B35959B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2877BE4B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4CC015D" w14:textId="77777777"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715D1683" w14:textId="77777777"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14:paraId="4F261630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71B91214" w14:textId="77777777"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F78100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91CC108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56ACC053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032E17D1" w14:textId="77777777"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A546161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2287F69" w14:textId="77777777"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14:paraId="6189E322" w14:textId="77777777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14:paraId="3C5B208C" w14:textId="77777777"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0EFC6006" w14:textId="77777777"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2FC6C66" w14:textId="77777777"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14:paraId="28D72A98" w14:textId="77777777"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14:paraId="08C6D392" w14:textId="77777777" w:rsidTr="007E70C2">
        <w:tc>
          <w:tcPr>
            <w:tcW w:w="1550" w:type="dxa"/>
            <w:vMerge/>
            <w:shd w:val="clear" w:color="auto" w:fill="CCCCCC"/>
            <w:vAlign w:val="center"/>
          </w:tcPr>
          <w:p w14:paraId="01DB7F00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5CA3C8D6" w14:textId="77777777"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125CAF89" w14:textId="77777777"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14:paraId="6D99C454" w14:textId="77777777" w:rsidTr="007E70C2">
        <w:tc>
          <w:tcPr>
            <w:tcW w:w="1550" w:type="dxa"/>
            <w:shd w:val="clear" w:color="auto" w:fill="CCCCCC"/>
            <w:vAlign w:val="center"/>
          </w:tcPr>
          <w:p w14:paraId="4EAF2F60" w14:textId="77777777"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31B95D94" w14:textId="77777777"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14:paraId="2F47B93A" w14:textId="77777777" w:rsidR="00FF46A0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</w:p>
        </w:tc>
      </w:tr>
    </w:tbl>
    <w:p w14:paraId="3F0DB7B0" w14:textId="77777777" w:rsidR="000C1642" w:rsidRDefault="000C1642" w:rsidP="000C1642"/>
    <w:p w14:paraId="76D7A369" w14:textId="77777777" w:rsidR="007E70C2" w:rsidRDefault="007E70C2" w:rsidP="000C1642"/>
    <w:p w14:paraId="26C3B748" w14:textId="77777777" w:rsidR="007A10FD" w:rsidRDefault="007A10FD" w:rsidP="000C1642"/>
    <w:p w14:paraId="690F0D58" w14:textId="77777777" w:rsidR="007A10FD" w:rsidRDefault="007A10FD" w:rsidP="000C1642"/>
    <w:p w14:paraId="21CDDDEB" w14:textId="77777777" w:rsidR="007A10FD" w:rsidRDefault="007A10FD" w:rsidP="000C1642"/>
    <w:p w14:paraId="05EE3D0A" w14:textId="77777777" w:rsidR="007A10FD" w:rsidRDefault="007A10FD" w:rsidP="000C1642"/>
    <w:p w14:paraId="180239EF" w14:textId="77777777" w:rsidR="007A10FD" w:rsidRDefault="007A10FD" w:rsidP="000C1642"/>
    <w:p w14:paraId="36407855" w14:textId="77777777" w:rsidR="007A10FD" w:rsidRDefault="007A10FD" w:rsidP="000C1642"/>
    <w:p w14:paraId="77BD6839" w14:textId="77777777" w:rsidR="007A10FD" w:rsidRDefault="007A10FD" w:rsidP="000C1642"/>
    <w:p w14:paraId="1265AFC7" w14:textId="77777777" w:rsidR="007A10FD" w:rsidRDefault="007A10FD" w:rsidP="000C1642"/>
    <w:p w14:paraId="61860B28" w14:textId="77777777" w:rsidR="007A10FD" w:rsidRDefault="007A10FD" w:rsidP="000C1642"/>
    <w:p w14:paraId="7A7B0804" w14:textId="77777777" w:rsidR="007A10FD" w:rsidRDefault="007A10FD" w:rsidP="000C1642"/>
    <w:p w14:paraId="6B705A39" w14:textId="77777777" w:rsidR="007A10FD" w:rsidRDefault="007A10FD" w:rsidP="000C1642"/>
    <w:p w14:paraId="1778305C" w14:textId="77777777" w:rsidR="007A10FD" w:rsidRDefault="007A10FD" w:rsidP="000C1642"/>
    <w:p w14:paraId="5A772B90" w14:textId="77777777" w:rsidR="007A10FD" w:rsidRDefault="007A10FD" w:rsidP="000C1642"/>
    <w:p w14:paraId="4E23BFF2" w14:textId="77777777" w:rsidR="007A10FD" w:rsidRDefault="007A10FD" w:rsidP="000C1642"/>
    <w:p w14:paraId="0C4CA771" w14:textId="05782216" w:rsidR="007A10FD" w:rsidRPr="00220098" w:rsidDel="00DF0643" w:rsidRDefault="007A10FD" w:rsidP="000C1642">
      <w:pPr>
        <w:rPr>
          <w:del w:id="736" w:author="오윤 권" w:date="2023-06-06T20:08:00Z"/>
          <w:b/>
          <w:bCs/>
        </w:rPr>
        <w:sectPr w:rsidR="007A10FD" w:rsidRPr="00220098" w:rsidDel="00DF0643" w:rsidSect="00ED0B5B">
          <w:headerReference w:type="default" r:id="rId14"/>
          <w:footerReference w:type="even" r:id="rId15"/>
          <w:footerReference w:type="default" r:id="rId16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del w:id="744" w:author="오윤 권" w:date="2023-06-06T20:08:00Z">
        <w:r w:rsidRPr="00220098" w:rsidDel="00DF0643">
          <w:rPr>
            <w:rFonts w:ascii="돋움" w:eastAsia="돋움" w:hAnsi="돋움" w:cs="돋움"/>
            <w:b/>
            <w:bCs/>
          </w:rPr>
          <w:delText xml:space="preserve">UC001: </w:delText>
        </w:r>
        <w:r w:rsidRPr="00220098" w:rsidDel="00DF0643">
          <w:rPr>
            <w:rFonts w:ascii="돋움" w:eastAsia="돋움" w:hAnsi="돋움" w:cs="돋움" w:hint="eastAsia"/>
            <w:b/>
            <w:bCs/>
            <w:color w:val="000000"/>
            <w:szCs w:val="20"/>
          </w:rPr>
          <w:delText>작업을 추가한다.</w:delText>
        </w:r>
      </w:del>
    </w:p>
    <w:p w14:paraId="73C05EFB" w14:textId="6CC060A9" w:rsidR="007E70C2" w:rsidDel="00DF0643" w:rsidRDefault="007E70C2" w:rsidP="000C1642">
      <w:pPr>
        <w:rPr>
          <w:del w:id="745" w:author="오윤 권" w:date="2023-06-06T20:08:00Z"/>
          <w:rFonts w:ascii="맑은 고딕" w:hAnsi="맑은 고딕"/>
        </w:rPr>
        <w:sectPr w:rsidR="007E70C2" w:rsidDel="00DF0643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57F9F746" w14:textId="2F38426B" w:rsidTr="00C32B9F">
        <w:trPr>
          <w:del w:id="74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7BC60E7" w14:textId="2DD819BF" w:rsidR="007A10FD" w:rsidDel="00DF0643" w:rsidRDefault="007A10FD" w:rsidP="007A10FD">
            <w:pPr>
              <w:pStyle w:val="af"/>
              <w:rPr>
                <w:del w:id="747" w:author="오윤 권" w:date="2023-06-06T20:08:00Z"/>
                <w:rFonts w:ascii="맑은 고딕" w:eastAsia="맑은 고딕" w:hAnsi="맑은 고딕"/>
              </w:rPr>
            </w:pPr>
            <w:del w:id="74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30DE373D" w14:textId="181D1841" w:rsidR="007A10FD" w:rsidDel="00DF0643" w:rsidRDefault="007A10FD" w:rsidP="007A10FD">
            <w:pPr>
              <w:rPr>
                <w:del w:id="74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750" w:author="오윤 권" w:date="2023-06-06T20:08:00Z">
              <w:r w:rsidDel="00DF0643">
                <w:rPr>
                  <w:rFonts w:ascii="맑은 고딕" w:hAnsi="맑은 고딕"/>
                </w:rPr>
                <w:delText>새로운 작업 내용을 추가한다. 작업에는 작업 제목, 작업 내용을 작성할 수 있으며 작업 마감 날짜 설정한다.</w:delText>
              </w:r>
            </w:del>
          </w:p>
        </w:tc>
      </w:tr>
      <w:tr w:rsidR="00B0767A" w:rsidRPr="00B0767A" w:rsidDel="00DF0643" w14:paraId="47BBE3F0" w14:textId="51B25F31" w:rsidTr="00C32B9F">
        <w:trPr>
          <w:del w:id="75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B9029A6" w14:textId="5C727632" w:rsidR="007A10FD" w:rsidDel="00DF0643" w:rsidRDefault="007A10FD" w:rsidP="00C32B9F">
            <w:pPr>
              <w:pStyle w:val="af"/>
              <w:rPr>
                <w:del w:id="752" w:author="오윤 권" w:date="2023-06-06T20:08:00Z"/>
                <w:rFonts w:ascii="맑은 고딕" w:eastAsia="맑은 고딕" w:hAnsi="맑은 고딕"/>
              </w:rPr>
            </w:pPr>
            <w:del w:id="75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</w:tcPr>
          <w:p w14:paraId="549A8A63" w14:textId="180D4F92" w:rsidR="007A10FD" w:rsidDel="00DF0643" w:rsidRDefault="007A10FD" w:rsidP="00C32B9F">
            <w:pPr>
              <w:rPr>
                <w:del w:id="75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755" w:author="오윤 권" w:date="2023-06-06T20:08:00Z">
              <w:r w:rsidDel="00DF0643">
                <w:rPr>
                  <w:rStyle w:val="ae"/>
                  <w:rFonts w:ascii="맑은 고딕" w:hAnsi="맑은 고딕" w:hint="eastAsia"/>
                  <w:color w:val="auto"/>
                </w:rPr>
                <w:delText>사용자</w:delText>
              </w:r>
            </w:del>
          </w:p>
        </w:tc>
      </w:tr>
      <w:tr w:rsidR="00B0767A" w:rsidRPr="00B0767A" w:rsidDel="00DF0643" w14:paraId="2BAF15B2" w14:textId="0615C833" w:rsidTr="00C32B9F">
        <w:trPr>
          <w:del w:id="75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E243E37" w14:textId="4EB0A611" w:rsidR="007A10FD" w:rsidDel="00DF0643" w:rsidRDefault="007A10FD" w:rsidP="00C32B9F">
            <w:pPr>
              <w:pStyle w:val="af"/>
              <w:rPr>
                <w:del w:id="757" w:author="오윤 권" w:date="2023-06-06T20:08:00Z"/>
                <w:rFonts w:ascii="맑은 고딕" w:eastAsia="맑은 고딕" w:hAnsi="맑은 고딕"/>
              </w:rPr>
            </w:pPr>
            <w:del w:id="75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</w:tcPr>
          <w:p w14:paraId="1F737729" w14:textId="585D15AF" w:rsidR="007A10FD" w:rsidDel="00DF0643" w:rsidRDefault="00B037E1" w:rsidP="00C32B9F">
            <w:pPr>
              <w:rPr>
                <w:del w:id="75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760" w:author="오윤 권" w:date="2023-06-06T20:08:00Z">
              <w:r w:rsidDel="00DF0643">
                <w:rPr>
                  <w:rStyle w:val="notion-enable-hover"/>
                  <w:rFonts w:ascii="맑은 고딕" w:hAnsi="맑은 고딕"/>
                </w:rPr>
                <w:delText>작업 추가버튼을 누른다.</w:delText>
              </w:r>
            </w:del>
          </w:p>
        </w:tc>
      </w:tr>
      <w:tr w:rsidR="00B0767A" w:rsidRPr="00B0767A" w:rsidDel="00DF0643" w14:paraId="49458ABE" w14:textId="2565ADAB" w:rsidTr="00C32B9F">
        <w:trPr>
          <w:del w:id="76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6E0112C" w14:textId="5BC158A6" w:rsidR="007A10FD" w:rsidDel="00DF0643" w:rsidRDefault="007A10FD" w:rsidP="00C32B9F">
            <w:pPr>
              <w:pStyle w:val="af"/>
              <w:rPr>
                <w:del w:id="762" w:author="오윤 권" w:date="2023-06-06T20:08:00Z"/>
                <w:rFonts w:ascii="맑은 고딕" w:eastAsia="맑은 고딕" w:hAnsi="맑은 고딕"/>
              </w:rPr>
            </w:pPr>
            <w:del w:id="76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</w:tcPr>
          <w:p w14:paraId="0CFFB814" w14:textId="1A25561F" w:rsidR="007A10FD" w:rsidDel="00DF0643" w:rsidRDefault="00B037E1" w:rsidP="00C32B9F">
            <w:pPr>
              <w:rPr>
                <w:del w:id="76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765" w:author="오윤 권" w:date="2023-06-06T20:08:00Z">
              <w:r w:rsidDel="00DF0643">
                <w:rPr>
                  <w:rFonts w:ascii="맑은 고딕" w:hAnsi="맑은 고딕"/>
                </w:rPr>
                <w:delText>등록한 작업이 todo-list에 저장된다.</w:delText>
              </w:r>
              <w:r w:rsidR="007A10FD" w:rsidDel="00DF0643">
                <w:rPr>
                  <w:rStyle w:val="ae"/>
                  <w:rFonts w:ascii="맑은 고딕" w:hAnsi="맑은 고딕" w:hint="eastAsia"/>
                  <w:color w:val="auto"/>
                </w:rPr>
                <w:delText>.</w:delText>
              </w:r>
            </w:del>
          </w:p>
        </w:tc>
      </w:tr>
      <w:tr w:rsidR="002443AA" w:rsidRPr="00B0767A" w:rsidDel="00DF0643" w14:paraId="73AD05D0" w14:textId="5C3D7CE4" w:rsidTr="00D7657E">
        <w:trPr>
          <w:del w:id="766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BE86CB3" w14:textId="624BD8E9" w:rsidR="002443AA" w:rsidDel="00DF0643" w:rsidRDefault="002443AA" w:rsidP="00B037E1">
            <w:pPr>
              <w:pStyle w:val="af"/>
              <w:rPr>
                <w:del w:id="767" w:author="오윤 권" w:date="2023-06-06T20:08:00Z"/>
                <w:rFonts w:ascii="맑은 고딕" w:eastAsia="맑은 고딕" w:hAnsi="맑은 고딕"/>
              </w:rPr>
            </w:pPr>
            <w:del w:id="76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E9EC20D" w14:textId="6839DFD6" w:rsidR="002443AA" w:rsidDel="00DF0643" w:rsidRDefault="002443AA" w:rsidP="00B037E1">
            <w:pPr>
              <w:pStyle w:val="af"/>
              <w:rPr>
                <w:del w:id="76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77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B87614F" w14:textId="2361065A" w:rsidR="002443AA" w:rsidDel="00DF0643" w:rsidRDefault="002443AA" w:rsidP="00B037E1">
            <w:pPr>
              <w:pStyle w:val="af"/>
              <w:jc w:val="both"/>
              <w:rPr>
                <w:del w:id="77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77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작업추가버튼을 누른다</w:delText>
              </w:r>
            </w:del>
          </w:p>
        </w:tc>
      </w:tr>
      <w:tr w:rsidR="002443AA" w:rsidRPr="00B0767A" w:rsidDel="00DF0643" w14:paraId="4A7229B3" w14:textId="7D34C45A" w:rsidTr="00D7657E">
        <w:trPr>
          <w:del w:id="77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FC4EEE7" w14:textId="3DED1AA2" w:rsidR="002443AA" w:rsidDel="00DF0643" w:rsidRDefault="002443AA" w:rsidP="00B037E1">
            <w:pPr>
              <w:jc w:val="center"/>
              <w:rPr>
                <w:del w:id="774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10DF4F3" w14:textId="0B6EE599" w:rsidR="002443AA" w:rsidDel="00DF0643" w:rsidRDefault="002443AA" w:rsidP="00B037E1">
            <w:pPr>
              <w:rPr>
                <w:del w:id="77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776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F7AF0BC" w14:textId="25746433" w:rsidR="002443AA" w:rsidDel="00DF0643" w:rsidRDefault="002443AA" w:rsidP="00B037E1">
            <w:pPr>
              <w:rPr>
                <w:del w:id="77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778" w:author="오윤 권" w:date="2023-06-06T20:08:00Z">
              <w:r w:rsidDel="00DF0643">
                <w:rPr>
                  <w:rFonts w:ascii="맑은 고딕" w:hAnsi="맑은 고딕"/>
                </w:rPr>
                <w:delText xml:space="preserve">내용을 채울 수 있는 작업 제목, 내용 작성 및 마감 날짜칸이 화면에 출력된다. </w:delText>
              </w:r>
            </w:del>
          </w:p>
        </w:tc>
      </w:tr>
      <w:tr w:rsidR="002443AA" w:rsidRPr="00B0767A" w:rsidDel="00DF0643" w14:paraId="4C35FC63" w14:textId="345CEE2B" w:rsidTr="00D7657E">
        <w:trPr>
          <w:del w:id="77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39271E6" w14:textId="6C5DAA00" w:rsidR="002443AA" w:rsidDel="00DF0643" w:rsidRDefault="002443AA" w:rsidP="00B037E1">
            <w:pPr>
              <w:jc w:val="center"/>
              <w:rPr>
                <w:del w:id="78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4284FDC" w14:textId="6F4D1176" w:rsidR="002443AA" w:rsidDel="00DF0643" w:rsidRDefault="002443AA" w:rsidP="00B037E1">
            <w:pPr>
              <w:rPr>
                <w:del w:id="781" w:author="오윤 권" w:date="2023-06-06T20:08:00Z"/>
                <w:rFonts w:ascii="맑은 고딕" w:hAnsi="맑은 고딕"/>
              </w:rPr>
            </w:pPr>
            <w:del w:id="782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98C7373" w14:textId="5FDCCACC" w:rsidR="002443AA" w:rsidDel="00DF0643" w:rsidRDefault="002443AA" w:rsidP="00B037E1">
            <w:pPr>
              <w:rPr>
                <w:del w:id="783" w:author="오윤 권" w:date="2023-06-06T20:08:00Z"/>
                <w:rFonts w:ascii="맑은 고딕" w:hAnsi="맑은 고딕"/>
              </w:rPr>
            </w:pPr>
            <w:del w:id="784" w:author="오윤 권" w:date="2023-06-06T20:08:00Z">
              <w:r w:rsidDel="00DF0643">
                <w:rPr>
                  <w:rFonts w:ascii="맑은 고딕" w:hAnsi="맑은 고딕"/>
                </w:rPr>
                <w:delText>화면에 ‘저장하시겠습니까?’문구를 출력한다.</w:delText>
              </w:r>
            </w:del>
          </w:p>
        </w:tc>
      </w:tr>
      <w:tr w:rsidR="002443AA" w:rsidRPr="00B0767A" w:rsidDel="00DF0643" w14:paraId="241C50D6" w14:textId="40CB6CB2" w:rsidTr="00D7657E">
        <w:trPr>
          <w:del w:id="78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E04716F" w14:textId="6C29BD56" w:rsidR="002443AA" w:rsidDel="00DF0643" w:rsidRDefault="002443AA" w:rsidP="00B037E1">
            <w:pPr>
              <w:jc w:val="center"/>
              <w:rPr>
                <w:del w:id="78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809814" w14:textId="0A5AD09D" w:rsidR="002443AA" w:rsidDel="00DF0643" w:rsidRDefault="002443AA" w:rsidP="00B037E1">
            <w:pPr>
              <w:rPr>
                <w:del w:id="787" w:author="오윤 권" w:date="2023-06-06T20:08:00Z"/>
                <w:rFonts w:ascii="맑은 고딕" w:hAnsi="맑은 고딕"/>
              </w:rPr>
            </w:pPr>
            <w:del w:id="788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F56E858" w14:textId="0EC89A12" w:rsidR="002443AA" w:rsidDel="00DF0643" w:rsidRDefault="002443AA" w:rsidP="00B037E1">
            <w:pPr>
              <w:rPr>
                <w:del w:id="789" w:author="오윤 권" w:date="2023-06-06T20:08:00Z"/>
                <w:rFonts w:ascii="맑은 고딕" w:hAnsi="맑은 고딕"/>
              </w:rPr>
            </w:pPr>
            <w:del w:id="790" w:author="오윤 권" w:date="2023-06-06T20:08:00Z">
              <w:r w:rsidDel="00DF0643">
                <w:rPr>
                  <w:rFonts w:ascii="맑은 고딕" w:hAnsi="맑은 고딕"/>
                </w:rPr>
                <w:delText>데이터베이스에 작성내용이 저장된다.</w:delText>
              </w:r>
            </w:del>
          </w:p>
        </w:tc>
      </w:tr>
      <w:tr w:rsidR="00B0767A" w:rsidRPr="00B0767A" w:rsidDel="00DF0643" w14:paraId="2CEEEF05" w14:textId="6CE8D48E" w:rsidTr="00D7657E">
        <w:trPr>
          <w:del w:id="79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8B683DC" w14:textId="5EA8F7CE" w:rsidR="00B037E1" w:rsidDel="00DF0643" w:rsidRDefault="00B037E1" w:rsidP="00B037E1">
            <w:pPr>
              <w:pStyle w:val="af"/>
              <w:rPr>
                <w:del w:id="792" w:author="오윤 권" w:date="2023-06-06T20:08:00Z"/>
                <w:rFonts w:ascii="맑은 고딕" w:eastAsia="맑은 고딕" w:hAnsi="맑은 고딕"/>
              </w:rPr>
            </w:pPr>
            <w:del w:id="79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CED3B81" w14:textId="53A50B44" w:rsidR="00B037E1" w:rsidDel="00DF0643" w:rsidRDefault="00B037E1" w:rsidP="00B037E1">
            <w:pPr>
              <w:pStyle w:val="af"/>
              <w:rPr>
                <w:del w:id="79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79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A03-1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410A0A0" w14:textId="23F44431" w:rsidR="00B037E1" w:rsidDel="00DF0643" w:rsidRDefault="00B037E1" w:rsidP="00B037E1">
            <w:pPr>
              <w:pStyle w:val="af"/>
              <w:rPr>
                <w:del w:id="79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79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아니오를 선택한 경우 작업이 추가되지 않으며 B02로 되돌아간다.</w:delText>
              </w:r>
            </w:del>
          </w:p>
        </w:tc>
      </w:tr>
      <w:tr w:rsidR="00B0767A" w:rsidRPr="00B0767A" w:rsidDel="00DF0643" w14:paraId="607A5625" w14:textId="1AA9C93E" w:rsidTr="00D7657E">
        <w:trPr>
          <w:del w:id="79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55464F0" w14:textId="3B2F33BD" w:rsidR="00B037E1" w:rsidDel="00DF0643" w:rsidRDefault="00B037E1" w:rsidP="00B037E1">
            <w:pPr>
              <w:jc w:val="center"/>
              <w:rPr>
                <w:del w:id="799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1B12805" w14:textId="1CE09FB8" w:rsidR="00B037E1" w:rsidDel="00DF0643" w:rsidRDefault="00B037E1" w:rsidP="00B037E1">
            <w:pPr>
              <w:pStyle w:val="af"/>
              <w:rPr>
                <w:del w:id="80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4594A0B" w14:textId="705C2950" w:rsidR="00B037E1" w:rsidDel="00DF0643" w:rsidRDefault="00B037E1" w:rsidP="00B037E1">
            <w:pPr>
              <w:pStyle w:val="af"/>
              <w:rPr>
                <w:del w:id="80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:rsidDel="00DF0643" w14:paraId="45A4EACB" w14:textId="0CA02D1A" w:rsidTr="00D7657E">
        <w:trPr>
          <w:del w:id="80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047B497" w14:textId="6702B73F" w:rsidR="00B037E1" w:rsidDel="00DF0643" w:rsidRDefault="00B037E1" w:rsidP="00B037E1">
            <w:pPr>
              <w:pStyle w:val="af"/>
              <w:rPr>
                <w:del w:id="803" w:author="오윤 권" w:date="2023-06-06T20:08:00Z"/>
                <w:rFonts w:ascii="맑은 고딕" w:eastAsia="맑은 고딕" w:hAnsi="맑은 고딕"/>
              </w:rPr>
            </w:pPr>
            <w:del w:id="80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9E7D4F4" w14:textId="6E3CCA72" w:rsidR="00B037E1" w:rsidDel="00DF0643" w:rsidRDefault="00B037E1" w:rsidP="00B037E1">
            <w:pPr>
              <w:pStyle w:val="af"/>
              <w:rPr>
                <w:del w:id="80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4D580AD8" w14:textId="2D2F5A19" w:rsidR="00B037E1" w:rsidDel="00DF0643" w:rsidRDefault="00B037E1" w:rsidP="00B037E1">
            <w:pPr>
              <w:pStyle w:val="af"/>
              <w:jc w:val="both"/>
              <w:rPr>
                <w:del w:id="80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:rsidDel="00DF0643" w14:paraId="3C8383D5" w14:textId="4D03FAAB" w:rsidTr="00D7657E">
        <w:trPr>
          <w:del w:id="807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FDF93A3" w14:textId="279AFBB0" w:rsidR="00B037E1" w:rsidDel="00DF0643" w:rsidRDefault="00B037E1" w:rsidP="00B037E1">
            <w:pPr>
              <w:pStyle w:val="af"/>
              <w:rPr>
                <w:del w:id="808" w:author="오윤 권" w:date="2023-06-06T20:08:00Z"/>
                <w:rFonts w:ascii="맑은 고딕" w:eastAsia="맑은 고딕" w:hAnsi="맑은 고딕"/>
              </w:rPr>
            </w:pPr>
            <w:del w:id="80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0F2F8BD1" w14:textId="12CA7862" w:rsidR="00B037E1" w:rsidDel="00DF0643" w:rsidRDefault="00B037E1" w:rsidP="00B037E1">
            <w:pPr>
              <w:rPr>
                <w:del w:id="81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11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2E137BDC" w14:textId="4A056BC3" w:rsidR="00B037E1" w:rsidDel="00DF0643" w:rsidRDefault="00B037E1" w:rsidP="00B037E1">
            <w:pPr>
              <w:rPr>
                <w:del w:id="81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13" w:author="오윤 권" w:date="2023-06-06T20:08:00Z">
              <w:r w:rsidDel="00DF0643">
                <w:rPr>
                  <w:rFonts w:ascii="맑은 고딕" w:hAnsi="맑은 고딕"/>
                </w:rPr>
                <w:delText>B01 → B02 → B03 → B04</w:delText>
              </w:r>
            </w:del>
          </w:p>
        </w:tc>
      </w:tr>
      <w:tr w:rsidR="00B0767A" w:rsidRPr="00B0767A" w:rsidDel="00DF0643" w14:paraId="69E3ED6A" w14:textId="4EB314C6" w:rsidTr="00D7657E">
        <w:trPr>
          <w:del w:id="81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E332B93" w14:textId="2CB4625D" w:rsidR="00B037E1" w:rsidDel="00DF0643" w:rsidRDefault="00B037E1" w:rsidP="00B037E1">
            <w:pPr>
              <w:pStyle w:val="af"/>
              <w:rPr>
                <w:del w:id="815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C1B8890" w14:textId="52407C54" w:rsidR="00B037E1" w:rsidDel="00DF0643" w:rsidRDefault="00B037E1" w:rsidP="00B037E1">
            <w:pPr>
              <w:rPr>
                <w:del w:id="81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17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6752ADD7" w14:textId="71B1D7DC" w:rsidR="00B037E1" w:rsidDel="00DF0643" w:rsidRDefault="00B037E1" w:rsidP="00B037E1">
            <w:pPr>
              <w:rPr>
                <w:del w:id="81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19" w:author="오윤 권" w:date="2023-06-06T20:08:00Z">
              <w:r w:rsidDel="00DF0643">
                <w:rPr>
                  <w:rFonts w:ascii="맑은 고딕" w:hAnsi="맑은 고딕"/>
                </w:rPr>
                <w:delText>B01 → B02 → B03 → A03-1 →B02</w:delText>
              </w:r>
            </w:del>
          </w:p>
        </w:tc>
      </w:tr>
    </w:tbl>
    <w:p w14:paraId="793C41FC" w14:textId="4730C187" w:rsidR="007A10FD" w:rsidDel="00DF0643" w:rsidRDefault="007A10FD" w:rsidP="007A10FD">
      <w:pPr>
        <w:jc w:val="center"/>
        <w:rPr>
          <w:del w:id="820" w:author="오윤 권" w:date="2023-06-06T20:08:00Z"/>
          <w:rFonts w:ascii="맑은 고딕" w:hAnsi="맑은 고딕"/>
          <w:b/>
          <w:bCs/>
        </w:rPr>
      </w:pPr>
    </w:p>
    <w:p w14:paraId="6F97BE89" w14:textId="2FF81B5E" w:rsidR="007A10FD" w:rsidDel="00DF0643" w:rsidRDefault="007A10FD" w:rsidP="007A10FD">
      <w:pPr>
        <w:rPr>
          <w:del w:id="821" w:author="오윤 권" w:date="2023-06-06T20:08:00Z"/>
          <w:rFonts w:ascii="맑은 고딕" w:hAnsi="맑은 고딕"/>
          <w:b/>
          <w:bCs/>
        </w:rPr>
      </w:pPr>
      <w:del w:id="822" w:author="오윤 권" w:date="2023-06-06T20:08:00Z">
        <w:r w:rsidDel="00DF0643">
          <w:rPr>
            <w:rStyle w:val="ae"/>
            <w:rFonts w:ascii="맑은 고딕" w:hAnsi="맑은 고딕"/>
            <w:b/>
            <w:bCs/>
            <w:color w:val="auto"/>
          </w:rPr>
          <w:delText xml:space="preserve">UC002: </w:delText>
        </w:r>
        <w:r w:rsidR="00250E5E" w:rsidDel="00DF0643">
          <w:rPr>
            <w:rFonts w:ascii="맑은 고딕" w:hAnsi="맑은 고딕" w:cs="돋움" w:hint="eastAsia"/>
            <w:b/>
            <w:bCs/>
            <w:szCs w:val="20"/>
          </w:rPr>
          <w:delText>작업을 수정한다.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0D48EFBA" w14:textId="40F276CE" w:rsidTr="00C32B9F">
        <w:trPr>
          <w:del w:id="82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C656536" w14:textId="69D673C2" w:rsidR="007A10FD" w:rsidDel="00DF0643" w:rsidRDefault="007A10FD" w:rsidP="00C32B9F">
            <w:pPr>
              <w:pStyle w:val="af"/>
              <w:rPr>
                <w:del w:id="824" w:author="오윤 권" w:date="2023-06-06T20:08:00Z"/>
                <w:rFonts w:ascii="맑은 고딕" w:eastAsia="맑은 고딕" w:hAnsi="맑은 고딕"/>
              </w:rPr>
            </w:pPr>
            <w:del w:id="82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78E8927E" w14:textId="5E92CDEA" w:rsidR="007A10FD" w:rsidDel="00DF0643" w:rsidRDefault="007A10FD" w:rsidP="00C32B9F">
            <w:pPr>
              <w:rPr>
                <w:del w:id="82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27" w:author="오윤 권" w:date="2023-06-06T20:08:00Z">
              <w:r w:rsidDel="00DF0643">
                <w:rPr>
                  <w:rFonts w:ascii="맑은 고딕" w:hAnsi="맑은 고딕"/>
                </w:rPr>
                <w:delText>작업 수정에는 사전에 작성한 작업 제목, 작업 내용, 작업 마감 날짜를 수정 한다.</w:delText>
              </w:r>
            </w:del>
          </w:p>
        </w:tc>
      </w:tr>
      <w:tr w:rsidR="00B0767A" w:rsidRPr="00B0767A" w:rsidDel="00DF0643" w14:paraId="5B313B83" w14:textId="59EC8AF5" w:rsidTr="006B3B3E">
        <w:trPr>
          <w:del w:id="82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221611A" w14:textId="78F8FA49" w:rsidR="0087756B" w:rsidDel="00DF0643" w:rsidRDefault="0087756B" w:rsidP="0087756B">
            <w:pPr>
              <w:pStyle w:val="af"/>
              <w:rPr>
                <w:del w:id="829" w:author="오윤 권" w:date="2023-06-06T20:08:00Z"/>
                <w:rFonts w:ascii="맑은 고딕" w:eastAsia="맑은 고딕" w:hAnsi="맑은 고딕"/>
              </w:rPr>
            </w:pPr>
            <w:del w:id="83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596F492" w14:textId="52246968" w:rsidR="0087756B" w:rsidDel="00DF0643" w:rsidRDefault="0087756B" w:rsidP="0087756B">
            <w:pPr>
              <w:rPr>
                <w:del w:id="83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32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5B02FE4A" w14:textId="63262999" w:rsidTr="006B3B3E">
        <w:trPr>
          <w:del w:id="83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AC4EC75" w14:textId="231D4528" w:rsidR="0087756B" w:rsidDel="00DF0643" w:rsidRDefault="0087756B" w:rsidP="0087756B">
            <w:pPr>
              <w:pStyle w:val="af"/>
              <w:rPr>
                <w:del w:id="834" w:author="오윤 권" w:date="2023-06-06T20:08:00Z"/>
                <w:rFonts w:ascii="맑은 고딕" w:eastAsia="맑은 고딕" w:hAnsi="맑은 고딕"/>
              </w:rPr>
            </w:pPr>
            <w:del w:id="83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FAFEC24" w14:textId="3921DCF3" w:rsidR="0087756B" w:rsidDel="00DF0643" w:rsidRDefault="0087756B" w:rsidP="0087756B">
            <w:pPr>
              <w:rPr>
                <w:del w:id="83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37" w:author="오윤 권" w:date="2023-06-06T20:08:00Z">
              <w:r w:rsidDel="00DF0643">
                <w:rPr>
                  <w:rFonts w:ascii="맑은 고딕" w:hAnsi="맑은 고딕"/>
                </w:rPr>
                <w:delText>기존 작업이 존재한 상태여야 한다.</w:delText>
              </w:r>
            </w:del>
          </w:p>
        </w:tc>
      </w:tr>
      <w:tr w:rsidR="00B0767A" w:rsidRPr="00B0767A" w:rsidDel="00DF0643" w14:paraId="595ED350" w14:textId="21485F95" w:rsidTr="006B3B3E">
        <w:trPr>
          <w:del w:id="83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CE2353A" w14:textId="11F47817" w:rsidR="0087756B" w:rsidDel="00DF0643" w:rsidRDefault="0087756B" w:rsidP="0087756B">
            <w:pPr>
              <w:pStyle w:val="af"/>
              <w:rPr>
                <w:del w:id="839" w:author="오윤 권" w:date="2023-06-06T20:08:00Z"/>
                <w:rFonts w:ascii="맑은 고딕" w:eastAsia="맑은 고딕" w:hAnsi="맑은 고딕"/>
              </w:rPr>
            </w:pPr>
            <w:del w:id="84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2D20AB78" w14:textId="7E266046" w:rsidR="0087756B" w:rsidDel="00DF0643" w:rsidRDefault="0087756B" w:rsidP="0087756B">
            <w:pPr>
              <w:rPr>
                <w:del w:id="84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42" w:author="오윤 권" w:date="2023-06-06T20:08:00Z">
              <w:r w:rsidDel="00DF0643">
                <w:rPr>
                  <w:rFonts w:ascii="맑은 고딕" w:hAnsi="맑은 고딕"/>
                </w:rPr>
                <w:delText>기존 작업 작성 화면이 출력된다.</w:delText>
              </w:r>
            </w:del>
          </w:p>
        </w:tc>
      </w:tr>
      <w:tr w:rsidR="002443AA" w:rsidRPr="00B0767A" w:rsidDel="00DF0643" w14:paraId="06DEAD3A" w14:textId="0573714C" w:rsidTr="006B3B3E">
        <w:trPr>
          <w:del w:id="84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5DD9129" w14:textId="4EF71DC0" w:rsidR="002443AA" w:rsidDel="00DF0643" w:rsidRDefault="002443AA" w:rsidP="0087756B">
            <w:pPr>
              <w:pStyle w:val="af"/>
              <w:rPr>
                <w:del w:id="844" w:author="오윤 권" w:date="2023-06-06T20:08:00Z"/>
                <w:rFonts w:ascii="맑은 고딕" w:eastAsia="맑은 고딕" w:hAnsi="맑은 고딕"/>
              </w:rPr>
            </w:pPr>
            <w:del w:id="84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016975A" w14:textId="3DA393FD" w:rsidR="002443AA" w:rsidDel="00DF0643" w:rsidRDefault="002443AA" w:rsidP="0087756B">
            <w:pPr>
              <w:pStyle w:val="af"/>
              <w:rPr>
                <w:del w:id="84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847" w:author="오윤 권" w:date="2023-06-06T20:08:00Z">
              <w:r w:rsidDel="00DF0643">
                <w:rPr>
                  <w:rFonts w:ascii="맑은 고딕" w:eastAsia="맑은 고딕" w:hAnsi="맑은 고딕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DB94025" w14:textId="6139E783" w:rsidR="002443AA" w:rsidDel="00DF0643" w:rsidRDefault="002443AA" w:rsidP="0087756B">
            <w:pPr>
              <w:pStyle w:val="af"/>
              <w:jc w:val="both"/>
              <w:rPr>
                <w:del w:id="84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849" w:author="오윤 권" w:date="2023-06-06T20:08:00Z">
              <w:r w:rsidDel="00DF0643">
                <w:rPr>
                  <w:rFonts w:ascii="맑은 고딕" w:eastAsia="맑은 고딕" w:hAnsi="맑은 고딕"/>
                </w:rPr>
                <w:delText>사용자는 작업 수정 버튼을 누른다.</w:delText>
              </w:r>
            </w:del>
          </w:p>
        </w:tc>
      </w:tr>
      <w:tr w:rsidR="002443AA" w:rsidRPr="00B0767A" w:rsidDel="00DF0643" w14:paraId="1C3263BF" w14:textId="4E376674" w:rsidTr="006B3B3E">
        <w:trPr>
          <w:del w:id="85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7A83F1F" w14:textId="38CE28E2" w:rsidR="002443AA" w:rsidDel="00DF0643" w:rsidRDefault="002443AA" w:rsidP="0087756B">
            <w:pPr>
              <w:jc w:val="center"/>
              <w:rPr>
                <w:del w:id="85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C8A52D0" w14:textId="0C579927" w:rsidR="002443AA" w:rsidDel="00DF0643" w:rsidRDefault="002443AA" w:rsidP="0087756B">
            <w:pPr>
              <w:rPr>
                <w:del w:id="85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53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197EB7F" w14:textId="6AF182E4" w:rsidR="002443AA" w:rsidDel="00DF0643" w:rsidRDefault="002443AA" w:rsidP="0087756B">
            <w:pPr>
              <w:rPr>
                <w:del w:id="85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55" w:author="오윤 권" w:date="2023-06-06T20:08:00Z">
              <w:r w:rsidDel="00DF0643">
                <w:rPr>
                  <w:rFonts w:ascii="맑은 고딕" w:hAnsi="맑은 고딕"/>
                </w:rPr>
                <w:delText>화면에 ‘수정사항을 저장하시겠습니까?’문구를 출력한다.</w:delText>
              </w:r>
            </w:del>
          </w:p>
        </w:tc>
      </w:tr>
      <w:tr w:rsidR="002443AA" w:rsidRPr="00B0767A" w:rsidDel="00DF0643" w14:paraId="5CE1D46E" w14:textId="1614008D" w:rsidTr="006B3B3E">
        <w:trPr>
          <w:del w:id="85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C8D5EE4" w14:textId="3E625345" w:rsidR="002443AA" w:rsidDel="00DF0643" w:rsidRDefault="002443AA" w:rsidP="0087756B">
            <w:pPr>
              <w:jc w:val="center"/>
              <w:rPr>
                <w:del w:id="857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67E1336" w14:textId="64FF3C63" w:rsidR="002443AA" w:rsidDel="00DF0643" w:rsidRDefault="002443AA" w:rsidP="0087756B">
            <w:pPr>
              <w:rPr>
                <w:del w:id="858" w:author="오윤 권" w:date="2023-06-06T20:08:00Z"/>
                <w:rFonts w:ascii="맑은 고딕" w:hAnsi="맑은 고딕"/>
              </w:rPr>
            </w:pPr>
            <w:del w:id="859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DB3FC45" w14:textId="6B89872F" w:rsidR="002443AA" w:rsidDel="00DF0643" w:rsidRDefault="002443AA" w:rsidP="0087756B">
            <w:pPr>
              <w:rPr>
                <w:del w:id="860" w:author="오윤 권" w:date="2023-06-06T20:08:00Z"/>
                <w:rFonts w:ascii="맑은 고딕" w:hAnsi="맑은 고딕"/>
              </w:rPr>
            </w:pPr>
            <w:del w:id="861" w:author="오윤 권" w:date="2023-06-06T20:08:00Z">
              <w:r w:rsidDel="00DF0643">
                <w:rPr>
                  <w:rFonts w:ascii="맑은 고딕" w:hAnsi="맑은 고딕"/>
                </w:rPr>
                <w:delText>데이터베이스에 작성내용이 저장된다.</w:delText>
              </w:r>
            </w:del>
          </w:p>
        </w:tc>
      </w:tr>
      <w:tr w:rsidR="00B0767A" w:rsidRPr="00B0767A" w:rsidDel="00DF0643" w14:paraId="6D464C03" w14:textId="35083BC1" w:rsidTr="006B3B3E">
        <w:trPr>
          <w:del w:id="86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4294C7C" w14:textId="426144E7" w:rsidR="0087756B" w:rsidDel="00DF0643" w:rsidRDefault="0087756B" w:rsidP="0087756B">
            <w:pPr>
              <w:pStyle w:val="af"/>
              <w:rPr>
                <w:del w:id="863" w:author="오윤 권" w:date="2023-06-06T20:08:00Z"/>
                <w:rFonts w:ascii="맑은 고딕" w:eastAsia="맑은 고딕" w:hAnsi="맑은 고딕"/>
              </w:rPr>
            </w:pPr>
            <w:del w:id="86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F68106E" w14:textId="31E674AA" w:rsidR="0087756B" w:rsidDel="00DF0643" w:rsidRDefault="0087756B" w:rsidP="0087756B">
            <w:pPr>
              <w:pStyle w:val="af"/>
              <w:rPr>
                <w:del w:id="86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866" w:author="오윤 권" w:date="2023-06-06T20:08:00Z">
              <w:r w:rsidDel="00DF0643">
                <w:rPr>
                  <w:rFonts w:ascii="맑은 고딕" w:eastAsia="맑은 고딕" w:hAnsi="맑은 고딕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64B2E91" w14:textId="27FD21D9" w:rsidR="0087756B" w:rsidDel="00DF0643" w:rsidRDefault="0087756B" w:rsidP="0087756B">
            <w:pPr>
              <w:pStyle w:val="af"/>
              <w:rPr>
                <w:del w:id="86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868" w:author="오윤 권" w:date="2023-06-06T20:08:00Z">
              <w:r w:rsidDel="00DF0643">
                <w:rPr>
                  <w:rFonts w:ascii="맑은 고딕" w:eastAsia="맑은 고딕" w:hAnsi="맑은 고딕"/>
                </w:rPr>
                <w:delText>사용자가 아니오를 선택한 경우 작업이 추가되지 않으며 B02로 되돌아간다.</w:delText>
              </w:r>
            </w:del>
          </w:p>
        </w:tc>
      </w:tr>
      <w:tr w:rsidR="00B0767A" w:rsidRPr="00B0767A" w:rsidDel="00DF0643" w14:paraId="11ECD461" w14:textId="41D40546" w:rsidTr="006B3B3E">
        <w:trPr>
          <w:del w:id="86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E75BBBD" w14:textId="2CE2F6EE" w:rsidR="0087756B" w:rsidDel="00DF0643" w:rsidRDefault="0087756B" w:rsidP="0087756B">
            <w:pPr>
              <w:pStyle w:val="af"/>
              <w:rPr>
                <w:del w:id="870" w:author="오윤 권" w:date="2023-06-06T20:08:00Z"/>
                <w:rFonts w:ascii="맑은 고딕" w:eastAsia="맑은 고딕" w:hAnsi="맑은 고딕"/>
              </w:rPr>
            </w:pPr>
            <w:del w:id="87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5B040F8" w14:textId="1A27CD19" w:rsidR="0087756B" w:rsidDel="00DF0643" w:rsidRDefault="0087756B" w:rsidP="0087756B">
            <w:pPr>
              <w:pStyle w:val="af"/>
              <w:rPr>
                <w:del w:id="87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7715594" w14:textId="03F3FA3F" w:rsidR="0087756B" w:rsidDel="00DF0643" w:rsidRDefault="0087756B" w:rsidP="0087756B">
            <w:pPr>
              <w:pStyle w:val="af"/>
              <w:jc w:val="both"/>
              <w:rPr>
                <w:del w:id="87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:rsidDel="00DF0643" w14:paraId="093478A5" w14:textId="160C619B" w:rsidTr="006B3B3E">
        <w:trPr>
          <w:del w:id="874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9008FC4" w14:textId="5B42F522" w:rsidR="002443AA" w:rsidDel="00DF0643" w:rsidRDefault="002443AA" w:rsidP="0087756B">
            <w:pPr>
              <w:pStyle w:val="af"/>
              <w:rPr>
                <w:del w:id="875" w:author="오윤 권" w:date="2023-06-06T20:08:00Z"/>
                <w:rFonts w:ascii="맑은 고딕" w:eastAsia="맑은 고딕" w:hAnsi="맑은 고딕"/>
              </w:rPr>
            </w:pPr>
            <w:del w:id="87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759805AD" w14:textId="7FA7460D" w:rsidR="002443AA" w:rsidDel="00DF0643" w:rsidRDefault="002443AA" w:rsidP="0087756B">
            <w:pPr>
              <w:rPr>
                <w:del w:id="87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78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641EB5E2" w14:textId="19240624" w:rsidR="002443AA" w:rsidDel="00DF0643" w:rsidRDefault="002443AA" w:rsidP="0087756B">
            <w:pPr>
              <w:rPr>
                <w:del w:id="87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80" w:author="오윤 권" w:date="2023-06-06T20:08:00Z">
              <w:r w:rsidDel="00DF0643">
                <w:rPr>
                  <w:rFonts w:ascii="맑은 고딕" w:hAnsi="맑은 고딕"/>
                </w:rPr>
                <w:delText>B01 → B02 → B03</w:delText>
              </w:r>
            </w:del>
          </w:p>
        </w:tc>
      </w:tr>
      <w:tr w:rsidR="002443AA" w:rsidRPr="00B0767A" w:rsidDel="00DF0643" w14:paraId="4FE72D2E" w14:textId="5E145108" w:rsidTr="006B3B3E">
        <w:trPr>
          <w:del w:id="88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02A43A8" w14:textId="74093891" w:rsidR="002443AA" w:rsidDel="00DF0643" w:rsidRDefault="002443AA" w:rsidP="0087756B">
            <w:pPr>
              <w:pStyle w:val="af"/>
              <w:rPr>
                <w:del w:id="882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07279D2" w14:textId="5130A5B9" w:rsidR="002443AA" w:rsidDel="00DF0643" w:rsidRDefault="002443AA" w:rsidP="0087756B">
            <w:pPr>
              <w:rPr>
                <w:del w:id="88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84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62B83571" w14:textId="32FAE447" w:rsidR="002443AA" w:rsidDel="00DF0643" w:rsidRDefault="002443AA" w:rsidP="0087756B">
            <w:pPr>
              <w:rPr>
                <w:del w:id="88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86" w:author="오윤 권" w:date="2023-06-06T20:08:00Z">
              <w:r w:rsidDel="00DF0643">
                <w:rPr>
                  <w:rFonts w:ascii="맑은 고딕" w:hAnsi="맑은 고딕"/>
                </w:rPr>
                <w:delText>B01 → B02 → A02-1 → B02</w:delText>
              </w:r>
            </w:del>
          </w:p>
        </w:tc>
      </w:tr>
    </w:tbl>
    <w:p w14:paraId="67628CCE" w14:textId="4C75868F" w:rsidR="00250E5E" w:rsidDel="00DF0643" w:rsidRDefault="00250E5E" w:rsidP="004221DF">
      <w:pPr>
        <w:rPr>
          <w:del w:id="887" w:author="오윤 권" w:date="2023-06-06T20:08:00Z"/>
          <w:rFonts w:ascii="맑은 고딕" w:hAnsi="맑은 고딕"/>
        </w:rPr>
      </w:pPr>
    </w:p>
    <w:p w14:paraId="10D36E91" w14:textId="53B7EFF1" w:rsidR="007A10FD" w:rsidDel="00DF0643" w:rsidRDefault="007A10FD" w:rsidP="004221DF">
      <w:pPr>
        <w:rPr>
          <w:del w:id="888" w:author="오윤 권" w:date="2023-06-06T20:08:00Z"/>
          <w:rFonts w:ascii="맑은 고딕" w:hAnsi="맑은 고딕"/>
        </w:rPr>
      </w:pPr>
    </w:p>
    <w:p w14:paraId="0197275D" w14:textId="2AB5B2DB" w:rsidR="007A10FD" w:rsidDel="00DF0643" w:rsidRDefault="007A10FD" w:rsidP="004221DF">
      <w:pPr>
        <w:rPr>
          <w:del w:id="889" w:author="오윤 권" w:date="2023-06-06T20:08:00Z"/>
          <w:rFonts w:ascii="맑은 고딕" w:hAnsi="맑은 고딕"/>
          <w:b/>
        </w:rPr>
      </w:pPr>
      <w:del w:id="890" w:author="오윤 권" w:date="2023-06-06T20:08:00Z">
        <w:r w:rsidDel="00DF0643">
          <w:rPr>
            <w:rStyle w:val="ae"/>
            <w:rFonts w:ascii="맑은 고딕" w:hAnsi="맑은 고딕"/>
            <w:b/>
            <w:color w:val="auto"/>
          </w:rPr>
          <w:delText>UC00</w:delText>
        </w:r>
        <w:r w:rsidR="00250E5E" w:rsidDel="00DF0643">
          <w:rPr>
            <w:rStyle w:val="ae"/>
            <w:rFonts w:ascii="맑은 고딕" w:hAnsi="맑은 고딕"/>
            <w:b/>
            <w:color w:val="auto"/>
          </w:rPr>
          <w:delText>3</w:delText>
        </w:r>
        <w:r w:rsidDel="00DF0643">
          <w:rPr>
            <w:rStyle w:val="ae"/>
            <w:rFonts w:ascii="맑은 고딕" w:hAnsi="맑은 고딕"/>
            <w:b/>
            <w:color w:val="auto"/>
          </w:rPr>
          <w:delText xml:space="preserve">: </w:delText>
        </w:r>
        <w:bookmarkStart w:id="891" w:name="_Hlk132556758"/>
        <w:r w:rsidR="00250E5E" w:rsidDel="00DF0643">
          <w:rPr>
            <w:rFonts w:ascii="맑은 고딕" w:hAnsi="맑은 고딕" w:cs="돋움" w:hint="eastAsia"/>
            <w:b/>
            <w:szCs w:val="20"/>
          </w:rPr>
          <w:delText>작업을 삭제한다.</w:delText>
        </w:r>
        <w:bookmarkEnd w:id="891"/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4882209F" w14:textId="0FB0E488" w:rsidTr="00C32B9F">
        <w:trPr>
          <w:del w:id="89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532BF52" w14:textId="3CC91FFF" w:rsidR="007A10FD" w:rsidDel="00DF0643" w:rsidRDefault="007A10FD" w:rsidP="00C32B9F">
            <w:pPr>
              <w:pStyle w:val="af"/>
              <w:rPr>
                <w:del w:id="893" w:author="오윤 권" w:date="2023-06-06T20:08:00Z"/>
                <w:rFonts w:ascii="맑은 고딕" w:eastAsia="맑은 고딕" w:hAnsi="맑은 고딕"/>
              </w:rPr>
            </w:pPr>
            <w:del w:id="89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56E273D2" w14:textId="14FB81D7" w:rsidR="007A10FD" w:rsidDel="00DF0643" w:rsidRDefault="00B037E1" w:rsidP="00C32B9F">
            <w:pPr>
              <w:rPr>
                <w:del w:id="89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896" w:author="오윤 권" w:date="2023-06-06T20:08:00Z">
              <w:r w:rsidDel="00DF0643">
                <w:rPr>
                  <w:rFonts w:ascii="맑은 고딕" w:hAnsi="맑은 고딕"/>
                </w:rPr>
                <w:delText>기존에 작성한 작업을 삭제한다.</w:delText>
              </w:r>
            </w:del>
          </w:p>
        </w:tc>
      </w:tr>
      <w:tr w:rsidR="00B0767A" w:rsidRPr="00B0767A" w:rsidDel="00DF0643" w14:paraId="705BD585" w14:textId="36AD90F2" w:rsidTr="003C6492">
        <w:trPr>
          <w:del w:id="89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32A4BBA" w14:textId="0DD5CFFB" w:rsidR="0015423C" w:rsidDel="00DF0643" w:rsidRDefault="0015423C" w:rsidP="0015423C">
            <w:pPr>
              <w:pStyle w:val="af"/>
              <w:rPr>
                <w:del w:id="898" w:author="오윤 권" w:date="2023-06-06T20:08:00Z"/>
                <w:rFonts w:ascii="맑은 고딕" w:eastAsia="맑은 고딕" w:hAnsi="맑은 고딕"/>
              </w:rPr>
            </w:pPr>
            <w:del w:id="89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8A801DA" w14:textId="1DB4A869" w:rsidR="0015423C" w:rsidDel="00DF0643" w:rsidRDefault="0015423C" w:rsidP="0015423C">
            <w:pPr>
              <w:rPr>
                <w:del w:id="90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01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63353BC8" w14:textId="38DEB705" w:rsidTr="003C6492">
        <w:trPr>
          <w:del w:id="90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E1B3A8B" w14:textId="7AD04B39" w:rsidR="0015423C" w:rsidDel="00DF0643" w:rsidRDefault="0015423C" w:rsidP="0015423C">
            <w:pPr>
              <w:pStyle w:val="af"/>
              <w:rPr>
                <w:del w:id="903" w:author="오윤 권" w:date="2023-06-06T20:08:00Z"/>
                <w:rFonts w:ascii="맑은 고딕" w:eastAsia="맑은 고딕" w:hAnsi="맑은 고딕"/>
              </w:rPr>
            </w:pPr>
            <w:del w:id="90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5A19746" w14:textId="5B17BDF1" w:rsidR="0015423C" w:rsidDel="00DF0643" w:rsidRDefault="0015423C" w:rsidP="0015423C">
            <w:pPr>
              <w:rPr>
                <w:del w:id="90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06" w:author="오윤 권" w:date="2023-06-06T20:08:00Z">
              <w:r w:rsidDel="00DF0643">
                <w:rPr>
                  <w:rFonts w:ascii="맑은 고딕" w:hAnsi="맑은 고딕"/>
                </w:rPr>
                <w:delText>사용자가 작업을 추가한 상태여야한다.</w:delText>
              </w:r>
            </w:del>
          </w:p>
        </w:tc>
      </w:tr>
      <w:tr w:rsidR="00B0767A" w:rsidRPr="00B0767A" w:rsidDel="00DF0643" w14:paraId="2337E8B4" w14:textId="55D5A4BB" w:rsidTr="003C6492">
        <w:trPr>
          <w:del w:id="90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C436251" w14:textId="10DB8DC7" w:rsidR="0015423C" w:rsidDel="00DF0643" w:rsidRDefault="0015423C" w:rsidP="0015423C">
            <w:pPr>
              <w:pStyle w:val="af"/>
              <w:rPr>
                <w:del w:id="908" w:author="오윤 권" w:date="2023-06-06T20:08:00Z"/>
                <w:rFonts w:ascii="맑은 고딕" w:eastAsia="맑은 고딕" w:hAnsi="맑은 고딕"/>
              </w:rPr>
            </w:pPr>
            <w:del w:id="90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01F7E2B" w14:textId="35E60EE1" w:rsidR="0015423C" w:rsidDel="00DF0643" w:rsidRDefault="0015423C" w:rsidP="0015423C">
            <w:pPr>
              <w:rPr>
                <w:del w:id="91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11" w:author="오윤 권" w:date="2023-06-06T20:08:00Z">
              <w:r w:rsidDel="00DF0643">
                <w:rPr>
                  <w:rFonts w:ascii="맑은 고딕" w:hAnsi="맑은 고딕"/>
                </w:rPr>
                <w:delText>기존의 작성했던 작업이 삭제된다.</w:delText>
              </w:r>
            </w:del>
          </w:p>
        </w:tc>
      </w:tr>
      <w:tr w:rsidR="002443AA" w:rsidRPr="00B0767A" w:rsidDel="00DF0643" w14:paraId="5417614D" w14:textId="5D7E09C0" w:rsidTr="0062013D">
        <w:trPr>
          <w:del w:id="91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2E6F3E5" w14:textId="4ACEC0E0" w:rsidR="002443AA" w:rsidDel="00DF0643" w:rsidRDefault="002443AA" w:rsidP="00167E9F">
            <w:pPr>
              <w:pStyle w:val="af"/>
              <w:rPr>
                <w:del w:id="913" w:author="오윤 권" w:date="2023-06-06T20:08:00Z"/>
                <w:rFonts w:ascii="맑은 고딕" w:eastAsia="맑은 고딕" w:hAnsi="맑은 고딕"/>
              </w:rPr>
            </w:pPr>
            <w:del w:id="91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1275C00" w14:textId="00CB98EE" w:rsidR="002443AA" w:rsidDel="00DF0643" w:rsidRDefault="002443AA" w:rsidP="00167E9F">
            <w:pPr>
              <w:pStyle w:val="af"/>
              <w:rPr>
                <w:del w:id="91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91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E01549A" w14:textId="5447B1D5" w:rsidR="002443AA" w:rsidDel="00DF0643" w:rsidRDefault="002443AA" w:rsidP="00167E9F">
            <w:pPr>
              <w:pStyle w:val="af"/>
              <w:jc w:val="both"/>
              <w:rPr>
                <w:del w:id="91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91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사용자는 삭제하고자 하는 작업을 선택한다.</w:delText>
              </w:r>
            </w:del>
          </w:p>
        </w:tc>
      </w:tr>
      <w:tr w:rsidR="002443AA" w:rsidRPr="00B0767A" w:rsidDel="00DF0643" w14:paraId="79A6FD9D" w14:textId="1FED7C99" w:rsidTr="0062013D">
        <w:trPr>
          <w:del w:id="91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FFC9A25" w14:textId="4748EEA1" w:rsidR="002443AA" w:rsidDel="00DF0643" w:rsidRDefault="002443AA" w:rsidP="00167E9F">
            <w:pPr>
              <w:jc w:val="center"/>
              <w:rPr>
                <w:del w:id="92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8B248BF" w14:textId="5757EFC8" w:rsidR="002443AA" w:rsidDel="00DF0643" w:rsidRDefault="002443AA" w:rsidP="00167E9F">
            <w:pPr>
              <w:rPr>
                <w:del w:id="92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22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A9D8FEB" w14:textId="2BFCE517" w:rsidR="002443AA" w:rsidDel="00DF0643" w:rsidRDefault="002443AA" w:rsidP="00167E9F">
            <w:pPr>
              <w:rPr>
                <w:del w:id="92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24" w:author="오윤 권" w:date="2023-06-06T20:08:00Z">
              <w:r w:rsidDel="00DF0643">
                <w:rPr>
                  <w:rFonts w:ascii="맑은 고딕" w:hAnsi="맑은 고딕"/>
                </w:rPr>
                <w:delText>화면에 ‘선택하신 작업을 삭제하시겠습니까?’라는 문구를 출력한다.</w:delText>
              </w:r>
            </w:del>
          </w:p>
        </w:tc>
      </w:tr>
      <w:tr w:rsidR="002443AA" w:rsidRPr="00B0767A" w:rsidDel="00DF0643" w14:paraId="6FC3897A" w14:textId="21455533" w:rsidTr="0062013D">
        <w:trPr>
          <w:del w:id="92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6FE416A" w14:textId="74D1B9DE" w:rsidR="002443AA" w:rsidDel="00DF0643" w:rsidRDefault="002443AA" w:rsidP="00167E9F">
            <w:pPr>
              <w:jc w:val="center"/>
              <w:rPr>
                <w:del w:id="92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3202CFD" w14:textId="6D733C07" w:rsidR="002443AA" w:rsidDel="00DF0643" w:rsidRDefault="002443AA" w:rsidP="00167E9F">
            <w:pPr>
              <w:rPr>
                <w:del w:id="92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28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46AC990" w14:textId="6F8A21F3" w:rsidR="002443AA" w:rsidDel="00DF0643" w:rsidRDefault="002443AA" w:rsidP="00167E9F">
            <w:pPr>
              <w:rPr>
                <w:del w:id="92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30" w:author="오윤 권" w:date="2023-06-06T20:08:00Z">
              <w:r w:rsidDel="00DF0643">
                <w:rPr>
                  <w:rFonts w:ascii="맑은 고딕" w:hAnsi="맑은 고딕"/>
                </w:rPr>
                <w:delText>화면에 ‘예’ ,’아니오’라는 문구를 출력한다.</w:delText>
              </w:r>
            </w:del>
          </w:p>
        </w:tc>
      </w:tr>
      <w:tr w:rsidR="002443AA" w:rsidRPr="00B0767A" w:rsidDel="00DF0643" w14:paraId="62C6AB86" w14:textId="2631315F" w:rsidTr="0062013D">
        <w:trPr>
          <w:del w:id="93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E149404" w14:textId="7BE24AFC" w:rsidR="002443AA" w:rsidDel="00DF0643" w:rsidRDefault="002443AA" w:rsidP="00167E9F">
            <w:pPr>
              <w:jc w:val="center"/>
              <w:rPr>
                <w:del w:id="932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67F68AB" w14:textId="0D4B5192" w:rsidR="002443AA" w:rsidDel="00DF0643" w:rsidRDefault="002443AA" w:rsidP="00167E9F">
            <w:pPr>
              <w:rPr>
                <w:del w:id="93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34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0DF54D8" w14:textId="62DBD2C1" w:rsidR="002443AA" w:rsidDel="00DF0643" w:rsidRDefault="002443AA" w:rsidP="00167E9F">
            <w:pPr>
              <w:rPr>
                <w:del w:id="93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36" w:author="오윤 권" w:date="2023-06-06T20:08:00Z">
              <w:r w:rsidDel="00DF0643">
                <w:rPr>
                  <w:rFonts w:ascii="맑은 고딕" w:hAnsi="맑은 고딕"/>
                </w:rPr>
                <w:delText>사용자는 ‘예’버튼을 선택한다.</w:delText>
              </w:r>
            </w:del>
          </w:p>
        </w:tc>
      </w:tr>
      <w:tr w:rsidR="002443AA" w:rsidRPr="00B0767A" w:rsidDel="00DF0643" w14:paraId="7D306C68" w14:textId="25CC364F" w:rsidTr="0062013D">
        <w:trPr>
          <w:del w:id="93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D4C3AC5" w14:textId="483FDBA2" w:rsidR="002443AA" w:rsidDel="00DF0643" w:rsidRDefault="002443AA" w:rsidP="00167E9F">
            <w:pPr>
              <w:jc w:val="center"/>
              <w:rPr>
                <w:del w:id="938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0775980" w14:textId="3EA8E5CD" w:rsidR="002443AA" w:rsidDel="00DF0643" w:rsidRDefault="002443AA" w:rsidP="00167E9F">
            <w:pPr>
              <w:rPr>
                <w:del w:id="93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40" w:author="오윤 권" w:date="2023-06-06T20:08:00Z">
              <w:r w:rsidDel="00DF0643">
                <w:rPr>
                  <w:rFonts w:ascii="맑은 고딕" w:hAnsi="맑은 고딕"/>
                </w:rPr>
                <w:delText>B05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DB17DB5" w14:textId="68FBFAAA" w:rsidR="002443AA" w:rsidDel="00DF0643" w:rsidRDefault="002443AA" w:rsidP="00167E9F">
            <w:pPr>
              <w:rPr>
                <w:del w:id="94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42" w:author="오윤 권" w:date="2023-06-06T20:08:00Z">
              <w:r w:rsidDel="00DF0643">
                <w:rPr>
                  <w:rFonts w:ascii="맑은 고딕" w:hAnsi="맑은 고딕"/>
                </w:rPr>
                <w:delText>선택된 문서는 삭제된다</w:delText>
              </w:r>
            </w:del>
          </w:p>
        </w:tc>
      </w:tr>
      <w:tr w:rsidR="00B0767A" w:rsidRPr="00B0767A" w:rsidDel="00DF0643" w14:paraId="6B63443E" w14:textId="20548256" w:rsidTr="001B019F">
        <w:trPr>
          <w:del w:id="94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65C68AC" w14:textId="3CDB2AE5" w:rsidR="00167E9F" w:rsidDel="00DF0643" w:rsidRDefault="00167E9F" w:rsidP="00167E9F">
            <w:pPr>
              <w:pStyle w:val="af"/>
              <w:rPr>
                <w:del w:id="944" w:author="오윤 권" w:date="2023-06-06T20:08:00Z"/>
                <w:rFonts w:ascii="맑은 고딕" w:eastAsia="맑은 고딕" w:hAnsi="맑은 고딕"/>
              </w:rPr>
            </w:pPr>
            <w:del w:id="94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228530B" w14:textId="66DF66A1" w:rsidR="00167E9F" w:rsidDel="00DF0643" w:rsidRDefault="00167E9F" w:rsidP="00167E9F">
            <w:pPr>
              <w:pStyle w:val="af"/>
              <w:rPr>
                <w:del w:id="94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94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A03-1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006AE8E" w14:textId="58DFE4AC" w:rsidR="00167E9F" w:rsidDel="00DF0643" w:rsidRDefault="00167E9F" w:rsidP="00167E9F">
            <w:pPr>
              <w:pStyle w:val="af"/>
              <w:rPr>
                <w:del w:id="94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94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아니오를 선택한 경우 작업은 삭제되지 않으며 선택된 작업은 보존된다.</w:delText>
              </w:r>
            </w:del>
          </w:p>
        </w:tc>
      </w:tr>
      <w:tr w:rsidR="00B0767A" w:rsidRPr="00B0767A" w:rsidDel="00DF0643" w14:paraId="5A910714" w14:textId="6250F0CD" w:rsidTr="00D73FC6">
        <w:trPr>
          <w:del w:id="95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5F3A945" w14:textId="5371FD76" w:rsidR="00167E9F" w:rsidDel="00DF0643" w:rsidRDefault="00167E9F" w:rsidP="00167E9F">
            <w:pPr>
              <w:pStyle w:val="af"/>
              <w:rPr>
                <w:del w:id="951" w:author="오윤 권" w:date="2023-06-06T20:08:00Z"/>
                <w:rFonts w:ascii="맑은 고딕" w:eastAsia="맑은 고딕" w:hAnsi="맑은 고딕"/>
              </w:rPr>
            </w:pPr>
            <w:del w:id="95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1FB1A917" w14:textId="6DDD313B" w:rsidR="00167E9F" w:rsidDel="00DF0643" w:rsidRDefault="00167E9F" w:rsidP="00167E9F">
            <w:pPr>
              <w:pStyle w:val="af"/>
              <w:rPr>
                <w:del w:id="95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95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E03-1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A744BE8" w14:textId="14C846CD" w:rsidR="00167E9F" w:rsidDel="00DF0643" w:rsidRDefault="00167E9F" w:rsidP="00167E9F">
            <w:pPr>
              <w:pStyle w:val="af"/>
              <w:jc w:val="both"/>
              <w:rPr>
                <w:del w:id="95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95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선택을 하지 않고 1분이 경과한 경우 ‘작업삭제를 다시 시도해주세요.’라는 문구를 화면에 출력한 후 본래의 화면으로 되돌아간다.</w:delText>
              </w:r>
            </w:del>
          </w:p>
        </w:tc>
      </w:tr>
      <w:tr w:rsidR="00B0767A" w:rsidRPr="00B0767A" w:rsidDel="00DF0643" w14:paraId="7813BCD8" w14:textId="5A46C54E" w:rsidTr="00C32B9F">
        <w:trPr>
          <w:del w:id="95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8C97797" w14:textId="5632C981" w:rsidR="007A10FD" w:rsidDel="00DF0643" w:rsidRDefault="007A10FD" w:rsidP="00C32B9F">
            <w:pPr>
              <w:pStyle w:val="af"/>
              <w:rPr>
                <w:del w:id="95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FD8FDB" w14:textId="75693C51" w:rsidR="007A10FD" w:rsidDel="00DF0643" w:rsidRDefault="007A10FD" w:rsidP="00C32B9F">
            <w:pPr>
              <w:rPr>
                <w:del w:id="959" w:author="오윤 권" w:date="2023-06-06T20:08:00Z"/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2184A0A6" w14:textId="51879AB4" w:rsidR="007A10FD" w:rsidDel="00DF0643" w:rsidRDefault="007A10FD" w:rsidP="00C32B9F">
            <w:pPr>
              <w:rPr>
                <w:del w:id="96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61" w:author="오윤 권" w:date="2023-06-06T20:08:00Z">
              <w:r w:rsidDel="00DF0643">
                <w:rPr>
                  <w:rStyle w:val="ae"/>
                  <w:rFonts w:ascii="맑은 고딕" w:hAnsi="맑은 고딕" w:hint="eastAsia"/>
                  <w:color w:val="auto"/>
                </w:rPr>
                <w:delText>..</w:delText>
              </w:r>
            </w:del>
          </w:p>
        </w:tc>
      </w:tr>
      <w:tr w:rsidR="002443AA" w:rsidRPr="00B0767A" w:rsidDel="00DF0643" w14:paraId="430BC285" w14:textId="742B3D2A" w:rsidTr="007413D2">
        <w:trPr>
          <w:del w:id="96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840A1AE" w14:textId="334D6117" w:rsidR="002443AA" w:rsidDel="00DF0643" w:rsidRDefault="002443AA" w:rsidP="00167E9F">
            <w:pPr>
              <w:pStyle w:val="af"/>
              <w:rPr>
                <w:del w:id="963" w:author="오윤 권" w:date="2023-06-06T20:08:00Z"/>
                <w:rFonts w:ascii="맑은 고딕" w:eastAsia="맑은 고딕" w:hAnsi="맑은 고딕"/>
              </w:rPr>
            </w:pPr>
            <w:del w:id="96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528769C0" w14:textId="20F6E83D" w:rsidR="002443AA" w:rsidDel="00DF0643" w:rsidRDefault="002443AA" w:rsidP="00167E9F">
            <w:pPr>
              <w:rPr>
                <w:del w:id="96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66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2FF0C6EA" w14:textId="73B7FB29" w:rsidR="002443AA" w:rsidDel="00DF0643" w:rsidRDefault="002443AA" w:rsidP="00167E9F">
            <w:pPr>
              <w:rPr>
                <w:del w:id="96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68" w:author="오윤 권" w:date="2023-06-06T20:08:00Z">
              <w:r w:rsidDel="00DF0643">
                <w:rPr>
                  <w:rFonts w:ascii="맑은 고딕" w:hAnsi="맑은 고딕"/>
                </w:rPr>
                <w:delText>B01 → B02 → B03 → B04 → B05</w:delText>
              </w:r>
            </w:del>
          </w:p>
        </w:tc>
      </w:tr>
      <w:tr w:rsidR="002443AA" w:rsidRPr="00B0767A" w:rsidDel="00DF0643" w14:paraId="780A46DD" w14:textId="059BD993" w:rsidTr="007413D2">
        <w:trPr>
          <w:del w:id="96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965A5D8" w14:textId="39D67C67" w:rsidR="002443AA" w:rsidDel="00DF0643" w:rsidRDefault="002443AA" w:rsidP="00167E9F">
            <w:pPr>
              <w:pStyle w:val="af"/>
              <w:rPr>
                <w:del w:id="97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B980711" w14:textId="6E65D3CD" w:rsidR="002443AA" w:rsidDel="00DF0643" w:rsidRDefault="002443AA" w:rsidP="00167E9F">
            <w:pPr>
              <w:rPr>
                <w:del w:id="97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72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5253E879" w14:textId="3CEA5A6D" w:rsidR="002443AA" w:rsidDel="00DF0643" w:rsidRDefault="002443AA" w:rsidP="00167E9F">
            <w:pPr>
              <w:rPr>
                <w:del w:id="97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74" w:author="오윤 권" w:date="2023-06-06T20:08:00Z">
              <w:r w:rsidDel="00DF0643">
                <w:rPr>
                  <w:rFonts w:ascii="맑은 고딕" w:hAnsi="맑은 고딕"/>
                </w:rPr>
                <w:delText>B01 → B02 → B03 → A03-1 → B01</w:delText>
              </w:r>
            </w:del>
          </w:p>
        </w:tc>
      </w:tr>
      <w:tr w:rsidR="002443AA" w:rsidRPr="00B0767A" w:rsidDel="00DF0643" w14:paraId="3D9CA5E5" w14:textId="312D85BA" w:rsidTr="007413D2">
        <w:trPr>
          <w:del w:id="97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F85A444" w14:textId="46F684F0" w:rsidR="002443AA" w:rsidDel="00DF0643" w:rsidRDefault="002443AA" w:rsidP="00167E9F">
            <w:pPr>
              <w:pStyle w:val="af"/>
              <w:rPr>
                <w:del w:id="976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4FB903C" w14:textId="6F5B3D7F" w:rsidR="002443AA" w:rsidDel="00DF0643" w:rsidRDefault="002443AA" w:rsidP="00167E9F">
            <w:pPr>
              <w:rPr>
                <w:del w:id="97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78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41D904DF" w14:textId="006B5877" w:rsidR="002443AA" w:rsidDel="00DF0643" w:rsidRDefault="002443AA" w:rsidP="00167E9F">
            <w:pPr>
              <w:rPr>
                <w:del w:id="97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80" w:author="오윤 권" w:date="2023-06-06T20:08:00Z">
              <w:r w:rsidDel="00DF0643">
                <w:rPr>
                  <w:rFonts w:ascii="맑은 고딕" w:hAnsi="맑은 고딕"/>
                </w:rPr>
                <w:delText>B01 → B02 → B03 → E03-1</w:delText>
              </w:r>
            </w:del>
          </w:p>
        </w:tc>
      </w:tr>
    </w:tbl>
    <w:p w14:paraId="421E0467" w14:textId="3A7008C3" w:rsidR="007A10FD" w:rsidDel="00DF0643" w:rsidRDefault="007A10FD" w:rsidP="004221DF">
      <w:pPr>
        <w:rPr>
          <w:del w:id="981" w:author="오윤 권" w:date="2023-06-06T20:08:00Z"/>
          <w:rFonts w:ascii="맑은 고딕" w:hAnsi="맑은 고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11528923" w14:textId="6DDDD859" w:rsidTr="00C32B9F">
        <w:trPr>
          <w:del w:id="98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3F709A8" w14:textId="487F60D5" w:rsidR="009F52CF" w:rsidDel="00DF0643" w:rsidRDefault="009F52CF" w:rsidP="00C32B9F">
            <w:pPr>
              <w:pStyle w:val="af"/>
              <w:rPr>
                <w:del w:id="983" w:author="오윤 권" w:date="2023-06-06T20:08:00Z"/>
                <w:rFonts w:ascii="맑은 고딕" w:eastAsia="맑은 고딕" w:hAnsi="맑은 고딕"/>
              </w:rPr>
            </w:pPr>
            <w:del w:id="98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773A4413" w14:textId="3B921289" w:rsidR="009F52CF" w:rsidDel="00DF0643" w:rsidRDefault="009F52CF" w:rsidP="00C32B9F">
            <w:pPr>
              <w:rPr>
                <w:del w:id="98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86" w:author="오윤 권" w:date="2023-06-06T20:08:00Z">
              <w:r w:rsidDel="00DF0643">
                <w:rPr>
                  <w:rFonts w:ascii="맑은 고딕" w:hAnsi="맑은 고딕"/>
                </w:rPr>
                <w:delText>기존에 작성한 작업을 삭제한다.</w:delText>
              </w:r>
            </w:del>
          </w:p>
        </w:tc>
      </w:tr>
      <w:tr w:rsidR="00B0767A" w:rsidRPr="00B0767A" w:rsidDel="00DF0643" w14:paraId="6A084E29" w14:textId="1724263E" w:rsidTr="00C32B9F">
        <w:trPr>
          <w:del w:id="98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663BD7D" w14:textId="449E80FD" w:rsidR="009F52CF" w:rsidDel="00DF0643" w:rsidRDefault="009F52CF" w:rsidP="009F52CF">
            <w:pPr>
              <w:pStyle w:val="af"/>
              <w:rPr>
                <w:del w:id="988" w:author="오윤 권" w:date="2023-06-06T20:08:00Z"/>
                <w:rFonts w:ascii="맑은 고딕" w:eastAsia="맑은 고딕" w:hAnsi="맑은 고딕"/>
              </w:rPr>
            </w:pPr>
            <w:del w:id="98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5B69199C" w14:textId="68120A5B" w:rsidR="009F52CF" w:rsidDel="00DF0643" w:rsidRDefault="009F52CF" w:rsidP="009F52CF">
            <w:pPr>
              <w:rPr>
                <w:del w:id="99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91" w:author="오윤 권" w:date="2023-06-06T20:08:00Z">
              <w:r w:rsidDel="00DF0643">
                <w:rPr>
                  <w:rFonts w:ascii="맑은 고딕" w:hAnsi="맑은 고딕"/>
                </w:rPr>
                <w:delText>관리자</w:delText>
              </w:r>
            </w:del>
          </w:p>
        </w:tc>
      </w:tr>
      <w:tr w:rsidR="00B0767A" w:rsidRPr="00B0767A" w:rsidDel="00DF0643" w14:paraId="58107D82" w14:textId="78321A9B" w:rsidTr="00C32B9F">
        <w:trPr>
          <w:del w:id="99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BAB6897" w14:textId="769284C8" w:rsidR="009F52CF" w:rsidDel="00DF0643" w:rsidRDefault="009F52CF" w:rsidP="009F52CF">
            <w:pPr>
              <w:pStyle w:val="af"/>
              <w:rPr>
                <w:del w:id="993" w:author="오윤 권" w:date="2023-06-06T20:08:00Z"/>
                <w:rFonts w:ascii="맑은 고딕" w:eastAsia="맑은 고딕" w:hAnsi="맑은 고딕"/>
              </w:rPr>
            </w:pPr>
            <w:del w:id="99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59D83FB2" w14:textId="27E786FB" w:rsidR="009F52CF" w:rsidDel="00DF0643" w:rsidRDefault="009F52CF" w:rsidP="009F52CF">
            <w:pPr>
              <w:rPr>
                <w:del w:id="99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996" w:author="오윤 권" w:date="2023-06-06T20:08:00Z">
              <w:r w:rsidDel="00DF0643">
                <w:rPr>
                  <w:rFonts w:ascii="맑은 고딕" w:hAnsi="맑은 고딕"/>
                </w:rPr>
                <w:delText>사용자가 작업을 추가한 상태여야 하며 해당 작업은 부적절해야 하다.</w:delText>
              </w:r>
            </w:del>
          </w:p>
        </w:tc>
      </w:tr>
      <w:tr w:rsidR="00B0767A" w:rsidRPr="00B0767A" w:rsidDel="00DF0643" w14:paraId="52D6B942" w14:textId="226897CE" w:rsidTr="00C32B9F">
        <w:trPr>
          <w:del w:id="99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BABC902" w14:textId="76DB6C32" w:rsidR="009F52CF" w:rsidDel="00DF0643" w:rsidRDefault="009F52CF" w:rsidP="009F52CF">
            <w:pPr>
              <w:pStyle w:val="af"/>
              <w:rPr>
                <w:del w:id="998" w:author="오윤 권" w:date="2023-06-06T20:08:00Z"/>
                <w:rFonts w:ascii="맑은 고딕" w:eastAsia="맑은 고딕" w:hAnsi="맑은 고딕"/>
              </w:rPr>
            </w:pPr>
            <w:del w:id="99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584B10F7" w14:textId="3DAC9F50" w:rsidR="009F52CF" w:rsidDel="00DF0643" w:rsidRDefault="009F52CF" w:rsidP="009F52CF">
            <w:pPr>
              <w:rPr>
                <w:del w:id="100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01" w:author="오윤 권" w:date="2023-06-06T20:08:00Z">
              <w:r w:rsidDel="00DF0643">
                <w:rPr>
                  <w:rFonts w:ascii="맑은 고딕" w:hAnsi="맑은 고딕"/>
                </w:rPr>
                <w:delText>기존의 작성했던 작업이 삭제된다.</w:delText>
              </w:r>
            </w:del>
          </w:p>
        </w:tc>
      </w:tr>
      <w:tr w:rsidR="002443AA" w:rsidRPr="00B0767A" w:rsidDel="00DF0643" w14:paraId="56B0FE75" w14:textId="23F17745" w:rsidTr="00C32B9F">
        <w:trPr>
          <w:del w:id="100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28DF78A" w14:textId="6C6E56F4" w:rsidR="002443AA" w:rsidDel="00DF0643" w:rsidRDefault="002443AA" w:rsidP="00B76174">
            <w:pPr>
              <w:pStyle w:val="af"/>
              <w:rPr>
                <w:del w:id="1003" w:author="오윤 권" w:date="2023-06-06T20:08:00Z"/>
                <w:rFonts w:ascii="맑은 고딕" w:eastAsia="맑은 고딕" w:hAnsi="맑은 고딕"/>
              </w:rPr>
            </w:pPr>
            <w:del w:id="100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B5E2573" w14:textId="17D3BBA2" w:rsidR="002443AA" w:rsidDel="00DF0643" w:rsidRDefault="002443AA" w:rsidP="00B76174">
            <w:pPr>
              <w:pStyle w:val="af"/>
              <w:rPr>
                <w:del w:id="100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00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5CF8F16" w14:textId="37E9EB37" w:rsidR="002443AA" w:rsidDel="00DF0643" w:rsidRDefault="002443AA" w:rsidP="00B76174">
            <w:pPr>
              <w:pStyle w:val="af"/>
              <w:jc w:val="both"/>
              <w:rPr>
                <w:del w:id="100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00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관리자는 부적절한 작업을 삭제한다.</w:delText>
              </w:r>
            </w:del>
          </w:p>
        </w:tc>
      </w:tr>
      <w:tr w:rsidR="002443AA" w:rsidRPr="00B0767A" w:rsidDel="00DF0643" w14:paraId="07DF25B6" w14:textId="3FAA70B0" w:rsidTr="00C32B9F">
        <w:trPr>
          <w:del w:id="100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F1EA292" w14:textId="01796730" w:rsidR="002443AA" w:rsidDel="00DF0643" w:rsidRDefault="002443AA" w:rsidP="00B76174">
            <w:pPr>
              <w:jc w:val="center"/>
              <w:rPr>
                <w:del w:id="101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54FB39A" w14:textId="09987EEC" w:rsidR="002443AA" w:rsidDel="00DF0643" w:rsidRDefault="002443AA" w:rsidP="00B76174">
            <w:pPr>
              <w:rPr>
                <w:del w:id="101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12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DA9D863" w14:textId="480695B7" w:rsidR="002443AA" w:rsidDel="00DF0643" w:rsidRDefault="002443AA" w:rsidP="00B76174">
            <w:pPr>
              <w:rPr>
                <w:del w:id="101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14" w:author="오윤 권" w:date="2023-06-06T20:08:00Z">
              <w:r w:rsidDel="00DF0643">
                <w:rPr>
                  <w:rFonts w:ascii="맑은 고딕" w:hAnsi="맑은 고딕"/>
                </w:rPr>
                <w:delText>화면에 ‘선택하신 작업은 부적절하다고 판단된 것이며 이를 삭제시 복구가 불가능합니다. 삭제하시겠습니까?’라는 문구를 출력한다.</w:delText>
              </w:r>
            </w:del>
          </w:p>
        </w:tc>
      </w:tr>
      <w:tr w:rsidR="002443AA" w:rsidRPr="00B0767A" w:rsidDel="00DF0643" w14:paraId="4DB0218C" w14:textId="01F20C72" w:rsidTr="00C32B9F">
        <w:trPr>
          <w:del w:id="101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6B65F22" w14:textId="08B1D64D" w:rsidR="002443AA" w:rsidDel="00DF0643" w:rsidRDefault="002443AA" w:rsidP="00B76174">
            <w:pPr>
              <w:jc w:val="center"/>
              <w:rPr>
                <w:del w:id="101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D6C4EAD" w14:textId="5212798C" w:rsidR="002443AA" w:rsidDel="00DF0643" w:rsidRDefault="002443AA" w:rsidP="00B76174">
            <w:pPr>
              <w:rPr>
                <w:del w:id="101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18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F132CF2" w14:textId="1BAAC91D" w:rsidR="002443AA" w:rsidDel="00DF0643" w:rsidRDefault="002443AA" w:rsidP="00B76174">
            <w:pPr>
              <w:rPr>
                <w:del w:id="101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20" w:author="오윤 권" w:date="2023-06-06T20:08:00Z">
              <w:r w:rsidDel="00DF0643">
                <w:rPr>
                  <w:rFonts w:ascii="맑은 고딕" w:hAnsi="맑은 고딕"/>
                </w:rPr>
                <w:delText>화면에 ‘예’ ,’아니오’라는 문구를 출력한다.</w:delText>
              </w:r>
            </w:del>
          </w:p>
        </w:tc>
      </w:tr>
      <w:tr w:rsidR="002443AA" w:rsidRPr="00B0767A" w:rsidDel="00DF0643" w14:paraId="4CBF8A95" w14:textId="5B9A2C77" w:rsidTr="00C32B9F">
        <w:trPr>
          <w:del w:id="102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903C568" w14:textId="3DD419A7" w:rsidR="002443AA" w:rsidDel="00DF0643" w:rsidRDefault="002443AA" w:rsidP="00B76174">
            <w:pPr>
              <w:jc w:val="center"/>
              <w:rPr>
                <w:del w:id="1022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0B926E9" w14:textId="5D7BE34B" w:rsidR="002443AA" w:rsidDel="00DF0643" w:rsidRDefault="002443AA" w:rsidP="00B76174">
            <w:pPr>
              <w:rPr>
                <w:del w:id="102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24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A16837F" w14:textId="00DDE4AB" w:rsidR="002443AA" w:rsidDel="00DF0643" w:rsidRDefault="002443AA" w:rsidP="00B76174">
            <w:pPr>
              <w:rPr>
                <w:del w:id="102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26" w:author="오윤 권" w:date="2023-06-06T20:08:00Z">
              <w:r w:rsidDel="00DF0643">
                <w:rPr>
                  <w:rFonts w:ascii="맑은 고딕" w:hAnsi="맑은 고딕"/>
                </w:rPr>
                <w:delText>관리자는 ‘예’버튼을 선택한다.</w:delText>
              </w:r>
            </w:del>
          </w:p>
        </w:tc>
      </w:tr>
      <w:tr w:rsidR="002443AA" w:rsidRPr="00B0767A" w:rsidDel="00DF0643" w14:paraId="7AD6BCA8" w14:textId="36E0985A" w:rsidTr="00C32B9F">
        <w:trPr>
          <w:del w:id="102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B346240" w14:textId="44A8C1D9" w:rsidR="002443AA" w:rsidDel="00DF0643" w:rsidRDefault="002443AA" w:rsidP="00B76174">
            <w:pPr>
              <w:jc w:val="center"/>
              <w:rPr>
                <w:del w:id="1028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3AA0F36" w14:textId="3652B2FB" w:rsidR="002443AA" w:rsidDel="00DF0643" w:rsidRDefault="002443AA" w:rsidP="00B76174">
            <w:pPr>
              <w:rPr>
                <w:del w:id="102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30" w:author="오윤 권" w:date="2023-06-06T20:08:00Z">
              <w:r w:rsidDel="00DF0643">
                <w:rPr>
                  <w:rFonts w:ascii="맑은 고딕" w:hAnsi="맑은 고딕"/>
                </w:rPr>
                <w:delText>B05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E165C11" w14:textId="63B87801" w:rsidR="002443AA" w:rsidDel="00DF0643" w:rsidRDefault="002443AA" w:rsidP="00B76174">
            <w:pPr>
              <w:rPr>
                <w:del w:id="103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32" w:author="오윤 권" w:date="2023-06-06T20:08:00Z">
              <w:r w:rsidDel="00DF0643">
                <w:rPr>
                  <w:rFonts w:ascii="맑은 고딕" w:hAnsi="맑은 고딕"/>
                </w:rPr>
                <w:delText>관리자가 문서를 예를 선택하면 사용자에게 ‘해당작업은 부적절하다고 판단되어 삭제처리됩니다.’라는 알림을 전송 후 작업이 삭제된다.</w:delText>
              </w:r>
            </w:del>
          </w:p>
        </w:tc>
      </w:tr>
      <w:tr w:rsidR="00B0767A" w:rsidRPr="00B0767A" w:rsidDel="00DF0643" w14:paraId="07EC05B2" w14:textId="0512F944" w:rsidTr="00C32B9F">
        <w:trPr>
          <w:del w:id="103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B1079FC" w14:textId="58AF2BE3" w:rsidR="00B76174" w:rsidDel="00DF0643" w:rsidRDefault="00B76174" w:rsidP="00B76174">
            <w:pPr>
              <w:pStyle w:val="af"/>
              <w:rPr>
                <w:del w:id="1034" w:author="오윤 권" w:date="2023-06-06T20:08:00Z"/>
                <w:rFonts w:ascii="맑은 고딕" w:eastAsia="맑은 고딕" w:hAnsi="맑은 고딕"/>
              </w:rPr>
            </w:pPr>
            <w:del w:id="103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2248340" w14:textId="7C99A5A1" w:rsidR="00B76174" w:rsidDel="00DF0643" w:rsidRDefault="00B76174" w:rsidP="00B76174">
            <w:pPr>
              <w:pStyle w:val="af"/>
              <w:rPr>
                <w:del w:id="1036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del w:id="1037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A03-1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DCC0BC3" w14:textId="6710A83C" w:rsidR="00B76174" w:rsidDel="00DF0643" w:rsidRDefault="00B76174" w:rsidP="00B76174">
            <w:pPr>
              <w:pStyle w:val="af"/>
              <w:rPr>
                <w:del w:id="1038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del w:id="1039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관리자가 아니오를 선택한 경우 작업은 삭제되지 않으며 선택된 작업은 보존된다.</w:delText>
              </w:r>
            </w:del>
          </w:p>
        </w:tc>
      </w:tr>
      <w:tr w:rsidR="00B0767A" w:rsidRPr="00B0767A" w:rsidDel="00DF0643" w14:paraId="4B6524B7" w14:textId="45772FF8" w:rsidTr="00C32B9F">
        <w:trPr>
          <w:del w:id="104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4A32694" w14:textId="43F155A8" w:rsidR="009F52CF" w:rsidDel="00DF0643" w:rsidRDefault="009F52CF" w:rsidP="00C32B9F">
            <w:pPr>
              <w:jc w:val="center"/>
              <w:rPr>
                <w:del w:id="104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020BB5FD" w14:textId="1C6FF177" w:rsidR="009F52CF" w:rsidDel="00DF0643" w:rsidRDefault="009F52CF" w:rsidP="00C32B9F">
            <w:pPr>
              <w:pStyle w:val="af"/>
              <w:rPr>
                <w:del w:id="1042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651638F" w14:textId="0D8F1722" w:rsidR="009F52CF" w:rsidDel="00DF0643" w:rsidRDefault="009F52CF" w:rsidP="00C32B9F">
            <w:pPr>
              <w:pStyle w:val="af"/>
              <w:rPr>
                <w:del w:id="1043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</w:p>
        </w:tc>
      </w:tr>
      <w:tr w:rsidR="00B0767A" w:rsidRPr="00B0767A" w:rsidDel="00DF0643" w14:paraId="0A5F5875" w14:textId="5BC20F6C" w:rsidTr="00C32B9F">
        <w:trPr>
          <w:del w:id="1044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23E6111" w14:textId="1460F0CC" w:rsidR="00B76174" w:rsidDel="00DF0643" w:rsidRDefault="00B76174" w:rsidP="00B76174">
            <w:pPr>
              <w:pStyle w:val="af"/>
              <w:rPr>
                <w:del w:id="1045" w:author="오윤 권" w:date="2023-06-06T20:08:00Z"/>
                <w:rFonts w:ascii="맑은 고딕" w:eastAsia="맑은 고딕" w:hAnsi="맑은 고딕"/>
              </w:rPr>
            </w:pPr>
            <w:del w:id="104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E1E81D3" w14:textId="0B7C1E18" w:rsidR="00B76174" w:rsidDel="00DF0643" w:rsidRDefault="00B76174" w:rsidP="00B76174">
            <w:pPr>
              <w:pStyle w:val="af"/>
              <w:rPr>
                <w:del w:id="1047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del w:id="1048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E03-1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3673B6B" w14:textId="152C338B" w:rsidR="00B76174" w:rsidDel="00DF0643" w:rsidRDefault="00B76174" w:rsidP="00B76174">
            <w:pPr>
              <w:pStyle w:val="af"/>
              <w:jc w:val="both"/>
              <w:rPr>
                <w:del w:id="1049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del w:id="1050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사용자가 선택을 하지 않고 1분이 경과한 경우 ‘작업삭제를 다시 시도해주세요.’라는 문구를 화면에 출력한 후 본래의 화면으로 되돌아간다.</w:delText>
              </w:r>
            </w:del>
          </w:p>
        </w:tc>
      </w:tr>
      <w:tr w:rsidR="00B0767A" w:rsidRPr="00B0767A" w:rsidDel="00DF0643" w14:paraId="4DC7BFED" w14:textId="2A303540" w:rsidTr="00C32B9F">
        <w:trPr>
          <w:del w:id="105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A4C5D79" w14:textId="3ED6775A" w:rsidR="00B76174" w:rsidDel="00DF0643" w:rsidRDefault="00B76174" w:rsidP="00B76174">
            <w:pPr>
              <w:pStyle w:val="af"/>
              <w:rPr>
                <w:del w:id="1052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EAAA207" w14:textId="53AEEFAE" w:rsidR="00B76174" w:rsidDel="00DF0643" w:rsidRDefault="00B76174" w:rsidP="00B76174">
            <w:pPr>
              <w:pStyle w:val="af"/>
              <w:rPr>
                <w:del w:id="1053" w:author="오윤 권" w:date="2023-06-06T20:08:00Z"/>
                <w:rFonts w:ascii="맑은 고딕" w:eastAsia="맑은 고딕" w:hAnsi="맑은 고딕"/>
                <w:b w:val="0"/>
                <w:bCs/>
              </w:rPr>
            </w:pPr>
            <w:del w:id="1054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E05-1.1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316D3C9" w14:textId="13C5E6B4" w:rsidR="00B76174" w:rsidDel="00DF0643" w:rsidRDefault="00B76174" w:rsidP="00B76174">
            <w:pPr>
              <w:pStyle w:val="af"/>
              <w:jc w:val="both"/>
              <w:rPr>
                <w:del w:id="1055" w:author="오윤 권" w:date="2023-06-06T20:08:00Z"/>
                <w:rFonts w:ascii="맑은 고딕" w:eastAsia="맑은 고딕" w:hAnsi="맑은 고딕"/>
                <w:b w:val="0"/>
                <w:bCs/>
              </w:rPr>
            </w:pPr>
            <w:del w:id="1056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관리자가 삭제한 작업이 부적절하지 않다고 판단된 경우 작업이 복구된다.</w:delText>
              </w:r>
            </w:del>
          </w:p>
        </w:tc>
      </w:tr>
      <w:tr w:rsidR="00B0767A" w:rsidRPr="00B0767A" w:rsidDel="00DF0643" w14:paraId="6851F57E" w14:textId="367D5666" w:rsidTr="001660A8">
        <w:trPr>
          <w:del w:id="105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6D13927" w14:textId="16779206" w:rsidR="00B76174" w:rsidDel="00DF0643" w:rsidRDefault="00B76174" w:rsidP="00B76174">
            <w:pPr>
              <w:pStyle w:val="af"/>
              <w:rPr>
                <w:del w:id="105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38A4CEF" w14:textId="4CBA52BA" w:rsidR="00B76174" w:rsidDel="00DF0643" w:rsidRDefault="00B76174" w:rsidP="00B76174">
            <w:pPr>
              <w:rPr>
                <w:del w:id="1059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60" w:author="오윤 권" w:date="2023-06-06T20:08:00Z">
              <w:r w:rsidDel="00DF0643">
                <w:rPr>
                  <w:rFonts w:ascii="맑은 고딕" w:hAnsi="맑은 고딕"/>
                  <w:bCs/>
                </w:rPr>
                <w:delText>E05-1.2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BB63668" w14:textId="55519992" w:rsidR="00B76174" w:rsidDel="00DF0643" w:rsidRDefault="00B76174" w:rsidP="00B76174">
            <w:pPr>
              <w:rPr>
                <w:del w:id="1061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62" w:author="오윤 권" w:date="2023-06-06T20:08:00Z">
              <w:r w:rsidDel="00DF0643">
                <w:rPr>
                  <w:rFonts w:ascii="맑은 고딕" w:hAnsi="맑은 고딕"/>
                  <w:bCs/>
                </w:rPr>
                <w:delText>사용자에게 ‘해당 작업은 부적절하다고 잘못 판단되어 삭제되었으나 검토 후 부적절하지 않아 복구되었습니다. 이용에 불편을 드려 죄송합니다.’ 알림을 전송한다.</w:delText>
              </w:r>
            </w:del>
          </w:p>
        </w:tc>
      </w:tr>
      <w:tr w:rsidR="002443AA" w:rsidRPr="00B0767A" w:rsidDel="00DF0643" w14:paraId="63DD81B0" w14:textId="7CD0D059" w:rsidTr="00C32B9F">
        <w:trPr>
          <w:del w:id="106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B43C814" w14:textId="19FE5E06" w:rsidR="002443AA" w:rsidDel="00DF0643" w:rsidRDefault="002443AA" w:rsidP="00B76174">
            <w:pPr>
              <w:pStyle w:val="af"/>
              <w:rPr>
                <w:del w:id="1064" w:author="오윤 권" w:date="2023-06-06T20:08:00Z"/>
                <w:rFonts w:ascii="맑은 고딕" w:eastAsia="맑은 고딕" w:hAnsi="맑은 고딕"/>
              </w:rPr>
            </w:pPr>
            <w:del w:id="106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625F70EB" w14:textId="4D0F48FE" w:rsidR="002443AA" w:rsidDel="00DF0643" w:rsidRDefault="002443AA" w:rsidP="00B76174">
            <w:pPr>
              <w:rPr>
                <w:del w:id="1066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67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027BD66B" w14:textId="0E2000F1" w:rsidR="002443AA" w:rsidDel="00DF0643" w:rsidRDefault="002443AA" w:rsidP="00B76174">
            <w:pPr>
              <w:rPr>
                <w:del w:id="1068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69" w:author="오윤 권" w:date="2023-06-06T20:08:00Z">
              <w:r w:rsidDel="00DF0643">
                <w:rPr>
                  <w:rFonts w:ascii="맑은 고딕" w:hAnsi="맑은 고딕"/>
                  <w:bCs/>
                </w:rPr>
                <w:delText>B01 → B02 → B03 → B04 → B05</w:delText>
              </w:r>
            </w:del>
          </w:p>
        </w:tc>
      </w:tr>
      <w:tr w:rsidR="002443AA" w:rsidRPr="00B0767A" w:rsidDel="00DF0643" w14:paraId="5C026F07" w14:textId="68E2881C" w:rsidTr="00C32B9F">
        <w:trPr>
          <w:del w:id="107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3C52D55" w14:textId="71D5EC60" w:rsidR="002443AA" w:rsidDel="00DF0643" w:rsidRDefault="002443AA" w:rsidP="00B76174">
            <w:pPr>
              <w:pStyle w:val="af"/>
              <w:rPr>
                <w:del w:id="1071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E68F20A" w14:textId="68A7D6DB" w:rsidR="002443AA" w:rsidDel="00DF0643" w:rsidRDefault="002443AA" w:rsidP="00B76174">
            <w:pPr>
              <w:rPr>
                <w:del w:id="1072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73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1B1A5382" w14:textId="03EAFC6D" w:rsidR="002443AA" w:rsidDel="00DF0643" w:rsidRDefault="002443AA" w:rsidP="00B76174">
            <w:pPr>
              <w:rPr>
                <w:del w:id="1074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75" w:author="오윤 권" w:date="2023-06-06T20:08:00Z">
              <w:r w:rsidDel="00DF0643">
                <w:rPr>
                  <w:rFonts w:ascii="맑은 고딕" w:hAnsi="맑은 고딕"/>
                  <w:bCs/>
                </w:rPr>
                <w:delText xml:space="preserve">B01 → B02 → B03 → A03-1 </w:delText>
              </w:r>
            </w:del>
          </w:p>
        </w:tc>
      </w:tr>
      <w:tr w:rsidR="002443AA" w:rsidRPr="00B0767A" w:rsidDel="00DF0643" w14:paraId="5F940D5F" w14:textId="6CF1EC1E" w:rsidTr="00C32B9F">
        <w:trPr>
          <w:del w:id="107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46A4059" w14:textId="558C81F2" w:rsidR="002443AA" w:rsidDel="00DF0643" w:rsidRDefault="002443AA" w:rsidP="00B76174">
            <w:pPr>
              <w:pStyle w:val="af"/>
              <w:rPr>
                <w:del w:id="1077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5B338A3F" w14:textId="6F27C9E4" w:rsidR="002443AA" w:rsidDel="00DF0643" w:rsidRDefault="002443AA" w:rsidP="00B76174">
            <w:pPr>
              <w:rPr>
                <w:del w:id="1078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79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634B6CA6" w14:textId="1568B4EF" w:rsidR="002443AA" w:rsidDel="00DF0643" w:rsidRDefault="002443AA" w:rsidP="00B76174">
            <w:pPr>
              <w:rPr>
                <w:del w:id="1080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081" w:author="오윤 권" w:date="2023-06-06T20:08:00Z">
              <w:r w:rsidDel="00DF0643">
                <w:rPr>
                  <w:rFonts w:ascii="맑은 고딕" w:hAnsi="맑은 고딕"/>
                  <w:bCs/>
                </w:rPr>
                <w:delText xml:space="preserve">B01 → B02 → B03 → E03-1 </w:delText>
              </w:r>
            </w:del>
          </w:p>
        </w:tc>
      </w:tr>
      <w:tr w:rsidR="002443AA" w:rsidRPr="00B0767A" w:rsidDel="00DF0643" w14:paraId="61AFA335" w14:textId="73F56702" w:rsidTr="00C32B9F">
        <w:trPr>
          <w:del w:id="108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4B8255C" w14:textId="17FC3D0D" w:rsidR="002443AA" w:rsidDel="00DF0643" w:rsidRDefault="002443AA" w:rsidP="00B76174">
            <w:pPr>
              <w:pStyle w:val="af"/>
              <w:rPr>
                <w:del w:id="1083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77E08CD" w14:textId="3010C751" w:rsidR="002443AA" w:rsidDel="00DF0643" w:rsidRDefault="002443AA" w:rsidP="00B76174">
            <w:pPr>
              <w:rPr>
                <w:del w:id="1084" w:author="오윤 권" w:date="2023-06-06T20:08:00Z"/>
                <w:rFonts w:ascii="맑은 고딕" w:hAnsi="맑은 고딕"/>
                <w:bCs/>
              </w:rPr>
            </w:pPr>
            <w:del w:id="1085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SN004</w:delText>
              </w:r>
            </w:del>
          </w:p>
        </w:tc>
        <w:tc>
          <w:tcPr>
            <w:tcW w:w="6042" w:type="dxa"/>
            <w:vAlign w:val="center"/>
          </w:tcPr>
          <w:p w14:paraId="592453CC" w14:textId="40EA34B9" w:rsidR="002443AA" w:rsidDel="00DF0643" w:rsidRDefault="002443AA" w:rsidP="00B76174">
            <w:pPr>
              <w:rPr>
                <w:del w:id="1086" w:author="오윤 권" w:date="2023-06-06T20:08:00Z"/>
                <w:rFonts w:ascii="맑은 고딕" w:hAnsi="맑은 고딕"/>
                <w:bCs/>
              </w:rPr>
            </w:pPr>
            <w:del w:id="1087" w:author="오윤 권" w:date="2023-06-06T20:08:00Z">
              <w:r w:rsidDel="00DF0643">
                <w:rPr>
                  <w:rFonts w:ascii="맑은 고딕" w:hAnsi="맑은 고딕"/>
                  <w:bCs/>
                </w:rPr>
                <w:delText>B01 → B02 → B03 → B04 → B05 → E05-1.1 → E05-1.2</w:delText>
              </w:r>
            </w:del>
          </w:p>
        </w:tc>
      </w:tr>
    </w:tbl>
    <w:p w14:paraId="4B491AC2" w14:textId="287DB4B5" w:rsidR="009F52CF" w:rsidDel="00DF0643" w:rsidRDefault="009F52CF" w:rsidP="004221DF">
      <w:pPr>
        <w:rPr>
          <w:del w:id="1088" w:author="오윤 권" w:date="2023-06-06T20:08:00Z"/>
          <w:rFonts w:ascii="맑은 고딕" w:hAnsi="맑은 고딕"/>
        </w:rPr>
      </w:pPr>
    </w:p>
    <w:p w14:paraId="149BB23F" w14:textId="2C3DC347" w:rsidR="007A10FD" w:rsidDel="00DF0643" w:rsidRDefault="007A10FD" w:rsidP="007A10FD">
      <w:pPr>
        <w:rPr>
          <w:del w:id="1089" w:author="오윤 권" w:date="2023-06-06T20:08:00Z"/>
          <w:rFonts w:ascii="맑은 고딕" w:hAnsi="맑은 고딕"/>
        </w:rPr>
      </w:pPr>
      <w:del w:id="1090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>UC00</w:delText>
        </w:r>
        <w:r w:rsidR="00250E5E" w:rsidDel="00DF0643">
          <w:rPr>
            <w:rStyle w:val="ae"/>
            <w:rFonts w:ascii="맑은 고딕" w:hAnsi="맑은 고딕"/>
            <w:bCs/>
            <w:color w:val="auto"/>
          </w:rPr>
          <w:delText>4</w:delText>
        </w:r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: </w:delText>
        </w:r>
        <w:r w:rsidR="00250E5E" w:rsidDel="00DF0643">
          <w:rPr>
            <w:rFonts w:ascii="맑은 고딕" w:hAnsi="맑은 고딕" w:cs="돋움" w:hint="eastAsia"/>
            <w:szCs w:val="20"/>
          </w:rPr>
          <w:delText>마감날짜 알림을 설정한다.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19A77016" w14:textId="3B1D5A1A" w:rsidTr="00C32B9F">
        <w:trPr>
          <w:del w:id="109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411D1A9" w14:textId="3EF8FBD2" w:rsidR="007A10FD" w:rsidDel="00DF0643" w:rsidRDefault="007A10FD" w:rsidP="00C32B9F">
            <w:pPr>
              <w:pStyle w:val="af"/>
              <w:rPr>
                <w:del w:id="1092" w:author="오윤 권" w:date="2023-06-06T20:08:00Z"/>
                <w:rFonts w:ascii="맑은 고딕" w:eastAsia="맑은 고딕" w:hAnsi="맑은 고딕"/>
              </w:rPr>
            </w:pPr>
            <w:del w:id="109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2AA511C5" w14:textId="544D78BA" w:rsidR="007A10FD" w:rsidDel="00DF0643" w:rsidRDefault="00B037E1" w:rsidP="00C32B9F">
            <w:pPr>
              <w:rPr>
                <w:del w:id="109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095" w:author="오윤 권" w:date="2023-06-06T20:08:00Z">
              <w:r w:rsidDel="00DF0643">
                <w:rPr>
                  <w:rFonts w:ascii="맑은 고딕" w:hAnsi="맑은 고딕"/>
                </w:rPr>
                <w:delText xml:space="preserve">알림을 허용으로 설정하면 미완료된 작업들의 마감날짜가 가까워져 </w:delText>
              </w:r>
              <w:r w:rsidDel="00DF0643">
                <w:rPr>
                  <w:rFonts w:ascii="맑은 고딕" w:hAnsi="맑은 고딕" w:hint="eastAsia"/>
                </w:rPr>
                <w:delText>왔을 때</w:delText>
              </w:r>
              <w:r w:rsidDel="00DF0643">
                <w:rPr>
                  <w:rFonts w:ascii="맑은 고딕" w:hAnsi="맑은 고딕"/>
                </w:rPr>
                <w:delText xml:space="preserve"> 알림이 표시된</w:delText>
              </w:r>
              <w:r w:rsidDel="00DF0643">
                <w:rPr>
                  <w:rFonts w:ascii="맑은 고딕" w:hAnsi="맑은 고딕" w:cs="바탕" w:hint="eastAsia"/>
                </w:rPr>
                <w:delText>다</w:delText>
              </w:r>
            </w:del>
          </w:p>
        </w:tc>
      </w:tr>
      <w:tr w:rsidR="00B0767A" w:rsidRPr="00B0767A" w:rsidDel="00DF0643" w14:paraId="772DCCFC" w14:textId="4EB27478" w:rsidTr="00A16BEA">
        <w:trPr>
          <w:del w:id="109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783B457" w14:textId="69897B18" w:rsidR="005657BB" w:rsidDel="00DF0643" w:rsidRDefault="005657BB" w:rsidP="005657BB">
            <w:pPr>
              <w:pStyle w:val="af"/>
              <w:rPr>
                <w:del w:id="1097" w:author="오윤 권" w:date="2023-06-06T20:08:00Z"/>
                <w:rFonts w:ascii="맑은 고딕" w:eastAsia="맑은 고딕" w:hAnsi="맑은 고딕"/>
              </w:rPr>
            </w:pPr>
            <w:del w:id="109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22AA37DD" w14:textId="0415ADA0" w:rsidR="005657BB" w:rsidDel="00DF0643" w:rsidRDefault="005657BB" w:rsidP="005657BB">
            <w:pPr>
              <w:rPr>
                <w:del w:id="109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00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64AB63E3" w14:textId="5BE598F4" w:rsidTr="00A16BEA">
        <w:trPr>
          <w:del w:id="110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31DC620" w14:textId="00709122" w:rsidR="005657BB" w:rsidDel="00DF0643" w:rsidRDefault="005657BB" w:rsidP="005657BB">
            <w:pPr>
              <w:pStyle w:val="af"/>
              <w:rPr>
                <w:del w:id="1102" w:author="오윤 권" w:date="2023-06-06T20:08:00Z"/>
                <w:rFonts w:ascii="맑은 고딕" w:eastAsia="맑은 고딕" w:hAnsi="맑은 고딕"/>
              </w:rPr>
            </w:pPr>
            <w:del w:id="110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84686BB" w14:textId="0466194F" w:rsidR="005657BB" w:rsidDel="00DF0643" w:rsidRDefault="005657BB" w:rsidP="005657BB">
            <w:pPr>
              <w:rPr>
                <w:del w:id="110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05" w:author="오윤 권" w:date="2023-06-06T20:08:00Z">
              <w:r w:rsidDel="00DF0643">
                <w:rPr>
                  <w:rFonts w:ascii="맑은 고딕" w:hAnsi="맑은 고딕"/>
                </w:rPr>
                <w:delText>작업의 마감날짜/상태가 표시되어있어야 한다.</w:delText>
              </w:r>
            </w:del>
          </w:p>
        </w:tc>
      </w:tr>
      <w:tr w:rsidR="00B0767A" w:rsidRPr="00B0767A" w:rsidDel="00DF0643" w14:paraId="42D88F1F" w14:textId="5148A20F" w:rsidTr="00A16BEA">
        <w:trPr>
          <w:del w:id="110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E23DEE6" w14:textId="17D089D0" w:rsidR="005657BB" w:rsidDel="00DF0643" w:rsidRDefault="005657BB" w:rsidP="005657BB">
            <w:pPr>
              <w:pStyle w:val="af"/>
              <w:rPr>
                <w:del w:id="1107" w:author="오윤 권" w:date="2023-06-06T20:08:00Z"/>
                <w:rFonts w:ascii="맑은 고딕" w:eastAsia="맑은 고딕" w:hAnsi="맑은 고딕"/>
              </w:rPr>
            </w:pPr>
            <w:del w:id="110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612AD274" w14:textId="442EC501" w:rsidR="005657BB" w:rsidDel="00DF0643" w:rsidRDefault="005657BB" w:rsidP="005657BB">
            <w:pPr>
              <w:rPr>
                <w:del w:id="110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10" w:author="오윤 권" w:date="2023-06-06T20:08:00Z">
              <w:r w:rsidDel="00DF0643">
                <w:rPr>
                  <w:rFonts w:ascii="맑은 고딕" w:hAnsi="맑은 고딕"/>
                </w:rPr>
                <w:delText>사용자는 마감날짜가 가까워졌을때 알림을 받을 수 있다.</w:delText>
              </w:r>
            </w:del>
          </w:p>
        </w:tc>
      </w:tr>
      <w:tr w:rsidR="002443AA" w:rsidRPr="00B0767A" w:rsidDel="00DF0643" w14:paraId="3E8850A2" w14:textId="3B90C4B9" w:rsidTr="009C1945">
        <w:trPr>
          <w:del w:id="111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8F77015" w14:textId="22DC102E" w:rsidR="002443AA" w:rsidDel="00DF0643" w:rsidRDefault="002443AA" w:rsidP="005657BB">
            <w:pPr>
              <w:pStyle w:val="af"/>
              <w:rPr>
                <w:del w:id="1112" w:author="오윤 권" w:date="2023-06-06T20:08:00Z"/>
                <w:rFonts w:ascii="맑은 고딕" w:eastAsia="맑은 고딕" w:hAnsi="맑은 고딕"/>
              </w:rPr>
            </w:pPr>
            <w:del w:id="111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1793849D" w14:textId="20DD953A" w:rsidR="002443AA" w:rsidDel="00DF0643" w:rsidRDefault="002443AA" w:rsidP="005657BB">
            <w:pPr>
              <w:pStyle w:val="af"/>
              <w:rPr>
                <w:del w:id="111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11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1532A3E" w14:textId="5F3CD3A8" w:rsidR="002443AA" w:rsidDel="00DF0643" w:rsidRDefault="002443AA" w:rsidP="005657BB">
            <w:pPr>
              <w:pStyle w:val="af"/>
              <w:jc w:val="both"/>
              <w:rPr>
                <w:del w:id="111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11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 xml:space="preserve">사용자는 작업 상세설정 항목 중 마감알림설정 버튼을 클릭한다. </w:delText>
              </w:r>
            </w:del>
          </w:p>
        </w:tc>
      </w:tr>
      <w:tr w:rsidR="002443AA" w:rsidRPr="00B0767A" w:rsidDel="00DF0643" w14:paraId="3ECB529E" w14:textId="72F4846F" w:rsidTr="009C1945">
        <w:trPr>
          <w:del w:id="111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E8A34F7" w14:textId="3BD7CE3D" w:rsidR="002443AA" w:rsidDel="00DF0643" w:rsidRDefault="002443AA" w:rsidP="005657BB">
            <w:pPr>
              <w:jc w:val="center"/>
              <w:rPr>
                <w:del w:id="1119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71EA099" w14:textId="388F66CD" w:rsidR="002443AA" w:rsidDel="00DF0643" w:rsidRDefault="002443AA" w:rsidP="005657BB">
            <w:pPr>
              <w:rPr>
                <w:del w:id="112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21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D04089E" w14:textId="68788789" w:rsidR="002443AA" w:rsidDel="00DF0643" w:rsidRDefault="002443AA" w:rsidP="005657BB">
            <w:pPr>
              <w:rPr>
                <w:del w:id="112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23" w:author="오윤 권" w:date="2023-06-06T20:08:00Z">
              <w:r w:rsidDel="00DF0643">
                <w:rPr>
                  <w:rFonts w:ascii="맑은 고딕" w:hAnsi="맑은 고딕"/>
                </w:rPr>
                <w:delText>시스템은 사용자가 설정한 마감기한이 다가왔을때 사용자에게 “미완료된 작업이 있습니다.” 라는 문구를 출력한다.</w:delText>
              </w:r>
            </w:del>
          </w:p>
        </w:tc>
      </w:tr>
      <w:tr w:rsidR="002443AA" w:rsidRPr="00B0767A" w:rsidDel="00DF0643" w14:paraId="24D44BE8" w14:textId="44225340" w:rsidTr="009C1945">
        <w:trPr>
          <w:del w:id="112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1CF9C69" w14:textId="29898538" w:rsidR="002443AA" w:rsidDel="00DF0643" w:rsidRDefault="002443AA" w:rsidP="005657BB">
            <w:pPr>
              <w:jc w:val="center"/>
              <w:rPr>
                <w:del w:id="1125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B023B6" w14:textId="772CDB20" w:rsidR="002443AA" w:rsidDel="00DF0643" w:rsidRDefault="002443AA" w:rsidP="005657BB">
            <w:pPr>
              <w:rPr>
                <w:del w:id="112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27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456E677" w14:textId="7DE7E3FD" w:rsidR="002443AA" w:rsidDel="00DF0643" w:rsidRDefault="002443AA" w:rsidP="005657BB">
            <w:pPr>
              <w:rPr>
                <w:del w:id="112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29" w:author="오윤 권" w:date="2023-06-06T20:08:00Z">
              <w:r w:rsidDel="00DF0643">
                <w:rPr>
                  <w:rFonts w:ascii="맑은 고딕" w:hAnsi="맑은 고딕"/>
                </w:rPr>
                <w:delText>사용자가 확인 버튼을 누르면 원래 화면으로 돌아간다.</w:delText>
              </w:r>
            </w:del>
          </w:p>
        </w:tc>
      </w:tr>
      <w:tr w:rsidR="00B0767A" w:rsidRPr="00B0767A" w:rsidDel="00DF0643" w14:paraId="184A4BB2" w14:textId="3C49DA7D" w:rsidTr="001437F2">
        <w:trPr>
          <w:del w:id="113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92D3A3D" w14:textId="3BFAFF42" w:rsidR="005657BB" w:rsidDel="00DF0643" w:rsidRDefault="005657BB" w:rsidP="005657BB">
            <w:pPr>
              <w:pStyle w:val="af"/>
              <w:rPr>
                <w:del w:id="1131" w:author="오윤 권" w:date="2023-06-06T20:08:00Z"/>
                <w:rFonts w:ascii="맑은 고딕" w:eastAsia="맑은 고딕" w:hAnsi="맑은 고딕"/>
              </w:rPr>
            </w:pPr>
            <w:del w:id="113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71FEA88" w14:textId="778D5DB8" w:rsidR="005657BB" w:rsidDel="00DF0643" w:rsidRDefault="005657BB" w:rsidP="005657BB">
            <w:pPr>
              <w:pStyle w:val="af"/>
              <w:rPr>
                <w:del w:id="113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13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A01-1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E756256" w14:textId="6F481B3D" w:rsidR="005657BB" w:rsidDel="00DF0643" w:rsidRDefault="005657BB" w:rsidP="005657BB">
            <w:pPr>
              <w:pStyle w:val="af"/>
              <w:rPr>
                <w:del w:id="113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13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알림설정 버튼을 누르지 않으면 따로 알림을 보내지않는다.</w:delText>
              </w:r>
            </w:del>
          </w:p>
        </w:tc>
      </w:tr>
      <w:tr w:rsidR="00B0767A" w:rsidRPr="00B0767A" w:rsidDel="00DF0643" w14:paraId="1959A9D3" w14:textId="732903FB" w:rsidTr="00C32B9F">
        <w:trPr>
          <w:del w:id="113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8F6AF8E" w14:textId="47AB485E" w:rsidR="007A10FD" w:rsidDel="00DF0643" w:rsidRDefault="007A10FD" w:rsidP="00C32B9F">
            <w:pPr>
              <w:pStyle w:val="af"/>
              <w:rPr>
                <w:del w:id="1138" w:author="오윤 권" w:date="2023-06-06T20:08:00Z"/>
                <w:rFonts w:ascii="맑은 고딕" w:eastAsia="맑은 고딕" w:hAnsi="맑은 고딕"/>
              </w:rPr>
            </w:pPr>
            <w:del w:id="113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</w:tcPr>
          <w:p w14:paraId="5AB9D205" w14:textId="11040F73" w:rsidR="007A10FD" w:rsidDel="00DF0643" w:rsidRDefault="007A10FD" w:rsidP="00C32B9F">
            <w:pPr>
              <w:pStyle w:val="af"/>
              <w:rPr>
                <w:del w:id="114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0D01245" w14:textId="63D16553" w:rsidR="007A10FD" w:rsidDel="00DF0643" w:rsidRDefault="007A10FD" w:rsidP="00C32B9F">
            <w:pPr>
              <w:pStyle w:val="af"/>
              <w:jc w:val="both"/>
              <w:rPr>
                <w:del w:id="114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:rsidDel="00DF0643" w14:paraId="7864B6A0" w14:textId="53C5C51F" w:rsidTr="002308F9">
        <w:trPr>
          <w:del w:id="114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14CC732" w14:textId="6CD2C755" w:rsidR="002443AA" w:rsidDel="00DF0643" w:rsidRDefault="002443AA" w:rsidP="0060419A">
            <w:pPr>
              <w:pStyle w:val="af"/>
              <w:rPr>
                <w:del w:id="1143" w:author="오윤 권" w:date="2023-06-06T20:08:00Z"/>
                <w:rFonts w:ascii="맑은 고딕" w:eastAsia="맑은 고딕" w:hAnsi="맑은 고딕"/>
              </w:rPr>
            </w:pPr>
            <w:del w:id="114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6982858E" w14:textId="48773247" w:rsidR="002443AA" w:rsidDel="00DF0643" w:rsidRDefault="002443AA" w:rsidP="0060419A">
            <w:pPr>
              <w:rPr>
                <w:del w:id="114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46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4F4A81DC" w14:textId="20435FFA" w:rsidR="002443AA" w:rsidDel="00DF0643" w:rsidRDefault="002443AA" w:rsidP="0060419A">
            <w:pPr>
              <w:rPr>
                <w:del w:id="114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48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→ B03 </w:delText>
              </w:r>
            </w:del>
          </w:p>
        </w:tc>
      </w:tr>
      <w:tr w:rsidR="002443AA" w:rsidRPr="00B0767A" w:rsidDel="00DF0643" w14:paraId="0933D068" w14:textId="733165C8" w:rsidTr="002308F9">
        <w:trPr>
          <w:del w:id="114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BF4C3DE" w14:textId="65282527" w:rsidR="002443AA" w:rsidDel="00DF0643" w:rsidRDefault="002443AA" w:rsidP="0060419A">
            <w:pPr>
              <w:pStyle w:val="af"/>
              <w:rPr>
                <w:del w:id="115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80AE993" w14:textId="66DC9E90" w:rsidR="002443AA" w:rsidDel="00DF0643" w:rsidRDefault="002443AA" w:rsidP="0060419A">
            <w:pPr>
              <w:rPr>
                <w:del w:id="115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52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15AF82A6" w14:textId="1B50509D" w:rsidR="002443AA" w:rsidDel="00DF0643" w:rsidRDefault="002443AA" w:rsidP="0060419A">
            <w:pPr>
              <w:rPr>
                <w:del w:id="115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54" w:author="오윤 권" w:date="2023-06-06T20:08:00Z">
              <w:r w:rsidDel="00DF0643">
                <w:rPr>
                  <w:rFonts w:ascii="맑은 고딕" w:hAnsi="맑은 고딕"/>
                </w:rPr>
                <w:delText>B01 → A01-1</w:delText>
              </w:r>
            </w:del>
          </w:p>
        </w:tc>
      </w:tr>
    </w:tbl>
    <w:p w14:paraId="1F462994" w14:textId="491AA630" w:rsidR="007A10FD" w:rsidDel="00DF0643" w:rsidRDefault="007A10FD" w:rsidP="004221DF">
      <w:pPr>
        <w:rPr>
          <w:del w:id="1155" w:author="오윤 권" w:date="2023-06-06T20:08:00Z"/>
          <w:rFonts w:ascii="맑은 고딕" w:hAnsi="맑은 고딕"/>
        </w:rPr>
      </w:pPr>
    </w:p>
    <w:p w14:paraId="14F63089" w14:textId="1E665515" w:rsidR="007A10FD" w:rsidDel="00DF0643" w:rsidRDefault="007A10FD" w:rsidP="004221DF">
      <w:pPr>
        <w:rPr>
          <w:del w:id="1156" w:author="오윤 권" w:date="2023-06-06T20:08:00Z"/>
          <w:rFonts w:ascii="맑은 고딕" w:hAnsi="맑은 고딕"/>
        </w:rPr>
      </w:pPr>
    </w:p>
    <w:p w14:paraId="0A440955" w14:textId="56DAD1B5" w:rsidR="00250E5E" w:rsidDel="00DF0643" w:rsidRDefault="00250E5E" w:rsidP="004221DF">
      <w:pPr>
        <w:rPr>
          <w:del w:id="1157" w:author="오윤 권" w:date="2023-06-06T20:08:00Z"/>
          <w:rFonts w:ascii="맑은 고딕" w:hAnsi="맑은 고딕"/>
        </w:rPr>
      </w:pPr>
    </w:p>
    <w:p w14:paraId="3AE51B02" w14:textId="23ABE6BF" w:rsidR="00B037E1" w:rsidDel="00DF0643" w:rsidRDefault="00B037E1" w:rsidP="004221DF">
      <w:pPr>
        <w:rPr>
          <w:del w:id="1158" w:author="오윤 권" w:date="2023-06-06T20:08:00Z"/>
          <w:rFonts w:ascii="맑은 고딕" w:hAnsi="맑은 고딕"/>
        </w:rPr>
      </w:pPr>
    </w:p>
    <w:p w14:paraId="43B0B4E9" w14:textId="2B48D59E" w:rsidR="007A10FD" w:rsidDel="00DF0643" w:rsidRDefault="007A10FD" w:rsidP="00250E5E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159" w:author="오윤 권" w:date="2023-06-06T20:08:00Z"/>
          <w:rFonts w:ascii="맑은 고딕" w:hAnsi="맑은 고딕" w:cs="돋움"/>
          <w:b/>
          <w:szCs w:val="20"/>
        </w:rPr>
      </w:pPr>
      <w:del w:id="1160" w:author="오윤 권" w:date="2023-06-06T20:08:00Z">
        <w:r w:rsidDel="00DF0643">
          <w:rPr>
            <w:rStyle w:val="ae"/>
            <w:rFonts w:ascii="맑은 고딕" w:hAnsi="맑은 고딕"/>
            <w:b/>
            <w:color w:val="auto"/>
          </w:rPr>
          <w:delText>UC00</w:delText>
        </w:r>
        <w:r w:rsidR="00250E5E" w:rsidDel="00DF0643">
          <w:rPr>
            <w:rStyle w:val="ae"/>
            <w:rFonts w:ascii="맑은 고딕" w:hAnsi="맑은 고딕"/>
            <w:b/>
            <w:color w:val="auto"/>
          </w:rPr>
          <w:delText>5</w:delText>
        </w:r>
        <w:r w:rsidDel="00DF0643">
          <w:rPr>
            <w:rStyle w:val="ae"/>
            <w:rFonts w:ascii="맑은 고딕" w:hAnsi="맑은 고딕"/>
            <w:b/>
            <w:color w:val="auto"/>
          </w:rPr>
          <w:delText xml:space="preserve">: </w:delText>
        </w:r>
        <w:r w:rsidR="00250E5E" w:rsidDel="00DF0643">
          <w:rPr>
            <w:rFonts w:ascii="맑은 고딕" w:hAnsi="맑은 고딕" w:cs="돋움" w:hint="eastAsia"/>
            <w:b/>
            <w:szCs w:val="20"/>
          </w:rPr>
          <w:delText>사진을</w:delText>
        </w:r>
        <w:r w:rsidR="0087756B" w:rsidDel="00DF0643">
          <w:rPr>
            <w:rFonts w:ascii="맑은 고딕" w:hAnsi="맑은 고딕" w:cs="돋움" w:hint="eastAsia"/>
            <w:b/>
            <w:szCs w:val="20"/>
          </w:rPr>
          <w:delText xml:space="preserve"> </w:delText>
        </w:r>
        <w:r w:rsidR="00250E5E" w:rsidDel="00DF0643">
          <w:rPr>
            <w:rFonts w:ascii="맑은 고딕" w:hAnsi="맑은 고딕" w:cs="돋움" w:hint="eastAsia"/>
            <w:b/>
            <w:szCs w:val="20"/>
          </w:rPr>
          <w:delText>추가한다.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70CB3622" w14:textId="77A38F43" w:rsidTr="00C32B9F">
        <w:trPr>
          <w:del w:id="116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D1930E0" w14:textId="0AADD932" w:rsidR="007A10FD" w:rsidDel="00DF0643" w:rsidRDefault="007A10FD" w:rsidP="00C32B9F">
            <w:pPr>
              <w:pStyle w:val="af"/>
              <w:rPr>
                <w:del w:id="1162" w:author="오윤 권" w:date="2023-06-06T20:08:00Z"/>
                <w:rFonts w:ascii="맑은 고딕" w:eastAsia="맑은 고딕" w:hAnsi="맑은 고딕"/>
              </w:rPr>
            </w:pPr>
            <w:del w:id="116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7A74E03B" w14:textId="0813B8C2" w:rsidR="007A10FD" w:rsidDel="00DF0643" w:rsidRDefault="00B037E1" w:rsidP="00C32B9F">
            <w:pPr>
              <w:rPr>
                <w:del w:id="116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65" w:author="오윤 권" w:date="2023-06-06T20:08:00Z">
              <w:r w:rsidDel="00DF0643">
                <w:rPr>
                  <w:rFonts w:ascii="맑은 고딕" w:hAnsi="맑은 고딕"/>
                </w:rPr>
                <w:delText>작업을 추가하면서 작업과 관련된 사진을 추가 한다.</w:delText>
              </w:r>
            </w:del>
          </w:p>
        </w:tc>
      </w:tr>
      <w:tr w:rsidR="00B0767A" w:rsidRPr="00B0767A" w:rsidDel="00DF0643" w14:paraId="7948AF7D" w14:textId="4EE68F4E" w:rsidTr="001077FE">
        <w:trPr>
          <w:del w:id="116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EE8BC8C" w14:textId="035D5E5D" w:rsidR="0087756B" w:rsidDel="00DF0643" w:rsidRDefault="0087756B" w:rsidP="0087756B">
            <w:pPr>
              <w:pStyle w:val="af"/>
              <w:rPr>
                <w:del w:id="1167" w:author="오윤 권" w:date="2023-06-06T20:08:00Z"/>
                <w:rFonts w:ascii="맑은 고딕" w:eastAsia="맑은 고딕" w:hAnsi="맑은 고딕"/>
              </w:rPr>
            </w:pPr>
            <w:del w:id="116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1962CFE" w14:textId="1C46458A" w:rsidR="0087756B" w:rsidDel="00DF0643" w:rsidRDefault="0087756B" w:rsidP="0087756B">
            <w:pPr>
              <w:rPr>
                <w:del w:id="116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70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4BB48A61" w14:textId="439AC8A6" w:rsidTr="001077FE">
        <w:trPr>
          <w:del w:id="117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481367C" w14:textId="6EB6DA74" w:rsidR="0087756B" w:rsidDel="00DF0643" w:rsidRDefault="0087756B" w:rsidP="0087756B">
            <w:pPr>
              <w:pStyle w:val="af"/>
              <w:rPr>
                <w:del w:id="1172" w:author="오윤 권" w:date="2023-06-06T20:08:00Z"/>
                <w:rFonts w:ascii="맑은 고딕" w:eastAsia="맑은 고딕" w:hAnsi="맑은 고딕"/>
              </w:rPr>
            </w:pPr>
            <w:del w:id="117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C1423F7" w14:textId="49A46A9C" w:rsidR="0087756B" w:rsidDel="00DF0643" w:rsidRDefault="0087756B" w:rsidP="0087756B">
            <w:pPr>
              <w:rPr>
                <w:del w:id="117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75" w:author="오윤 권" w:date="2023-06-06T20:08:00Z">
              <w:r w:rsidDel="00DF0643">
                <w:rPr>
                  <w:rFonts w:ascii="맑은 고딕" w:hAnsi="맑은 고딕"/>
                </w:rPr>
                <w:delText>작업 추가 버튼을 누른다</w:delText>
              </w:r>
            </w:del>
          </w:p>
        </w:tc>
      </w:tr>
      <w:tr w:rsidR="00B0767A" w:rsidRPr="00B0767A" w:rsidDel="00DF0643" w14:paraId="709196DF" w14:textId="109DC390" w:rsidTr="001077FE">
        <w:trPr>
          <w:del w:id="117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82D884C" w14:textId="5F29346C" w:rsidR="0087756B" w:rsidDel="00DF0643" w:rsidRDefault="0087756B" w:rsidP="0087756B">
            <w:pPr>
              <w:pStyle w:val="af"/>
              <w:rPr>
                <w:del w:id="1177" w:author="오윤 권" w:date="2023-06-06T20:08:00Z"/>
                <w:rFonts w:ascii="맑은 고딕" w:eastAsia="맑은 고딕" w:hAnsi="맑은 고딕"/>
              </w:rPr>
            </w:pPr>
            <w:del w:id="117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5D2BC61" w14:textId="260B0A7A" w:rsidR="0087756B" w:rsidDel="00DF0643" w:rsidRDefault="0087756B" w:rsidP="0087756B">
            <w:pPr>
              <w:rPr>
                <w:del w:id="117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80" w:author="오윤 권" w:date="2023-06-06T20:08:00Z">
              <w:r w:rsidDel="00DF0643">
                <w:rPr>
                  <w:rFonts w:ascii="맑은 고딕" w:hAnsi="맑은 고딕"/>
                </w:rPr>
                <w:delText>작업 내용에 사진이 추가된다.</w:delText>
              </w:r>
            </w:del>
          </w:p>
        </w:tc>
      </w:tr>
      <w:tr w:rsidR="002443AA" w:rsidRPr="00B0767A" w:rsidDel="00DF0643" w14:paraId="028BF7BC" w14:textId="633DA23B" w:rsidTr="001077FE">
        <w:trPr>
          <w:del w:id="118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C55EDB6" w14:textId="67A73837" w:rsidR="002443AA" w:rsidDel="00DF0643" w:rsidRDefault="002443AA" w:rsidP="0087756B">
            <w:pPr>
              <w:pStyle w:val="af"/>
              <w:rPr>
                <w:del w:id="1182" w:author="오윤 권" w:date="2023-06-06T20:08:00Z"/>
                <w:rFonts w:ascii="맑은 고딕" w:eastAsia="맑은 고딕" w:hAnsi="맑은 고딕"/>
              </w:rPr>
            </w:pPr>
            <w:del w:id="118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78D2CF8" w14:textId="37437F04" w:rsidR="002443AA" w:rsidDel="00DF0643" w:rsidRDefault="002443AA" w:rsidP="0087756B">
            <w:pPr>
              <w:pStyle w:val="af"/>
              <w:rPr>
                <w:del w:id="118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18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E02F55E" w14:textId="476E0835" w:rsidR="002443AA" w:rsidDel="00DF0643" w:rsidRDefault="002443AA" w:rsidP="0087756B">
            <w:pPr>
              <w:pStyle w:val="af"/>
              <w:jc w:val="both"/>
              <w:rPr>
                <w:del w:id="118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18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사용자는 사진 추가 버튼을 선택한다.</w:delText>
              </w:r>
            </w:del>
          </w:p>
        </w:tc>
      </w:tr>
      <w:tr w:rsidR="002443AA" w:rsidRPr="00B0767A" w:rsidDel="00DF0643" w14:paraId="33F457F6" w14:textId="4EF59B01" w:rsidTr="001077FE">
        <w:trPr>
          <w:del w:id="118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EABA004" w14:textId="4E85AE7D" w:rsidR="002443AA" w:rsidDel="00DF0643" w:rsidRDefault="002443AA" w:rsidP="0087756B">
            <w:pPr>
              <w:jc w:val="center"/>
              <w:rPr>
                <w:del w:id="1189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926A68E" w14:textId="5101FD72" w:rsidR="002443AA" w:rsidDel="00DF0643" w:rsidRDefault="002443AA" w:rsidP="0087756B">
            <w:pPr>
              <w:rPr>
                <w:del w:id="119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91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AD04BAF" w14:textId="02F36851" w:rsidR="002443AA" w:rsidDel="00DF0643" w:rsidRDefault="002443AA" w:rsidP="0087756B">
            <w:pPr>
              <w:rPr>
                <w:del w:id="119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193" w:author="오윤 권" w:date="2023-06-06T20:08:00Z">
              <w:r w:rsidDel="00DF0643">
                <w:rPr>
                  <w:rFonts w:ascii="맑은 고딕" w:hAnsi="맑은 고딕"/>
                </w:rPr>
                <w:delText>화면에 ‘사진을 저장하시겠습니까?’문구를 출력한다.</w:delText>
              </w:r>
            </w:del>
          </w:p>
        </w:tc>
      </w:tr>
      <w:tr w:rsidR="002443AA" w:rsidRPr="00B0767A" w:rsidDel="00DF0643" w14:paraId="48B7B20F" w14:textId="740A3130" w:rsidTr="001077FE">
        <w:trPr>
          <w:del w:id="119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3D298D8" w14:textId="3F485C51" w:rsidR="002443AA" w:rsidDel="00DF0643" w:rsidRDefault="002443AA" w:rsidP="0087756B">
            <w:pPr>
              <w:jc w:val="center"/>
              <w:rPr>
                <w:del w:id="1195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13E5628" w14:textId="6974FBDD" w:rsidR="002443AA" w:rsidDel="00DF0643" w:rsidRDefault="002443AA" w:rsidP="0087756B">
            <w:pPr>
              <w:rPr>
                <w:del w:id="1196" w:author="오윤 권" w:date="2023-06-06T20:08:00Z"/>
                <w:rFonts w:ascii="맑은 고딕" w:hAnsi="맑은 고딕"/>
              </w:rPr>
            </w:pPr>
            <w:del w:id="1197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F7C2582" w14:textId="20583C33" w:rsidR="002443AA" w:rsidDel="00DF0643" w:rsidRDefault="002443AA" w:rsidP="0087756B">
            <w:pPr>
              <w:rPr>
                <w:del w:id="1198" w:author="오윤 권" w:date="2023-06-06T20:08:00Z"/>
                <w:rFonts w:ascii="맑은 고딕" w:hAnsi="맑은 고딕"/>
              </w:rPr>
            </w:pPr>
            <w:del w:id="1199" w:author="오윤 권" w:date="2023-06-06T20:08:00Z">
              <w:r w:rsidDel="00DF0643">
                <w:rPr>
                  <w:rFonts w:ascii="맑은 고딕" w:hAnsi="맑은 고딕"/>
                </w:rPr>
                <w:delText>데이터베이스에 작성내용이 저장된다.</w:delText>
              </w:r>
            </w:del>
          </w:p>
        </w:tc>
      </w:tr>
      <w:tr w:rsidR="00B0767A" w:rsidRPr="00B0767A" w:rsidDel="00DF0643" w14:paraId="34B27EB2" w14:textId="54F4D8C4" w:rsidTr="001077FE">
        <w:trPr>
          <w:del w:id="120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FDF349C" w14:textId="74D8FF3C" w:rsidR="0087756B" w:rsidDel="00DF0643" w:rsidRDefault="0087756B" w:rsidP="0087756B">
            <w:pPr>
              <w:pStyle w:val="af"/>
              <w:rPr>
                <w:del w:id="1201" w:author="오윤 권" w:date="2023-06-06T20:08:00Z"/>
                <w:rFonts w:ascii="맑은 고딕" w:eastAsia="맑은 고딕" w:hAnsi="맑은 고딕"/>
              </w:rPr>
            </w:pPr>
            <w:del w:id="120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0F22002" w14:textId="43C4A5DF" w:rsidR="0087756B" w:rsidDel="00DF0643" w:rsidRDefault="0087756B" w:rsidP="0087756B">
            <w:pPr>
              <w:pStyle w:val="af"/>
              <w:rPr>
                <w:del w:id="120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3C2D6AE" w14:textId="6A1C2643" w:rsidR="0087756B" w:rsidDel="00DF0643" w:rsidRDefault="0087756B" w:rsidP="0087756B">
            <w:pPr>
              <w:pStyle w:val="af"/>
              <w:rPr>
                <w:del w:id="120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:rsidDel="00DF0643" w14:paraId="553224DD" w14:textId="73A9A033" w:rsidTr="001077FE">
        <w:trPr>
          <w:del w:id="120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EB32FF5" w14:textId="502CBDC7" w:rsidR="0087756B" w:rsidDel="00DF0643" w:rsidRDefault="0087756B" w:rsidP="0087756B">
            <w:pPr>
              <w:jc w:val="center"/>
              <w:rPr>
                <w:del w:id="120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B4393CE" w14:textId="5097FEEC" w:rsidR="0087756B" w:rsidDel="00DF0643" w:rsidRDefault="0087756B" w:rsidP="0087756B">
            <w:pPr>
              <w:pStyle w:val="af"/>
              <w:rPr>
                <w:del w:id="120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0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A8A42D0" w14:textId="79E57AEC" w:rsidR="0087756B" w:rsidDel="00DF0643" w:rsidRDefault="0087756B" w:rsidP="0087756B">
            <w:pPr>
              <w:pStyle w:val="af"/>
              <w:rPr>
                <w:del w:id="120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1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아니오를 선택한 경우 작업이 추가되지 않으며 B02로 되돌아간다.</w:delText>
              </w:r>
            </w:del>
          </w:p>
        </w:tc>
      </w:tr>
      <w:tr w:rsidR="00B0767A" w:rsidRPr="00B0767A" w:rsidDel="00DF0643" w14:paraId="0938227A" w14:textId="4CC5D54D" w:rsidTr="001077FE">
        <w:trPr>
          <w:del w:id="121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FBD236C" w14:textId="4B48903D" w:rsidR="0087756B" w:rsidDel="00DF0643" w:rsidRDefault="0087756B" w:rsidP="0087756B">
            <w:pPr>
              <w:pStyle w:val="af"/>
              <w:rPr>
                <w:del w:id="1212" w:author="오윤 권" w:date="2023-06-06T20:08:00Z"/>
                <w:rFonts w:ascii="맑은 고딕" w:eastAsia="맑은 고딕" w:hAnsi="맑은 고딕"/>
              </w:rPr>
            </w:pPr>
            <w:del w:id="121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1604F114" w14:textId="39D25B69" w:rsidR="0087756B" w:rsidDel="00DF0643" w:rsidRDefault="0087756B" w:rsidP="0087756B">
            <w:pPr>
              <w:pStyle w:val="af"/>
              <w:rPr>
                <w:del w:id="121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066FC729" w14:textId="5609B086" w:rsidR="0087756B" w:rsidDel="00DF0643" w:rsidRDefault="0087756B" w:rsidP="0087756B">
            <w:pPr>
              <w:pStyle w:val="af"/>
              <w:jc w:val="both"/>
              <w:rPr>
                <w:del w:id="121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:rsidDel="00DF0643" w14:paraId="713A4FD3" w14:textId="463F01E5" w:rsidTr="001077FE">
        <w:trPr>
          <w:del w:id="121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98F46BC" w14:textId="5C94D5E5" w:rsidR="0087756B" w:rsidDel="00DF0643" w:rsidRDefault="0087756B" w:rsidP="0087756B">
            <w:pPr>
              <w:pStyle w:val="af"/>
              <w:rPr>
                <w:del w:id="1217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8997EC7" w14:textId="54DE93BF" w:rsidR="0087756B" w:rsidDel="00DF0643" w:rsidRDefault="0087756B" w:rsidP="0087756B">
            <w:pPr>
              <w:rPr>
                <w:del w:id="1218" w:author="오윤 권" w:date="2023-06-06T20:08:00Z"/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3A16206" w14:textId="79D6F341" w:rsidR="0087756B" w:rsidDel="00DF0643" w:rsidRDefault="0087756B" w:rsidP="0087756B">
            <w:pPr>
              <w:rPr>
                <w:del w:id="1219" w:author="오윤 권" w:date="2023-06-06T20:08:00Z"/>
                <w:rStyle w:val="ae"/>
                <w:rFonts w:ascii="맑은 고딕" w:hAnsi="맑은 고딕"/>
                <w:color w:val="auto"/>
              </w:rPr>
            </w:pPr>
          </w:p>
        </w:tc>
      </w:tr>
      <w:tr w:rsidR="002443AA" w:rsidRPr="00B0767A" w:rsidDel="00DF0643" w14:paraId="5F2A03BD" w14:textId="0EF94829" w:rsidTr="001077FE">
        <w:trPr>
          <w:del w:id="122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4954389" w14:textId="6412803C" w:rsidR="002443AA" w:rsidDel="00DF0643" w:rsidRDefault="002443AA" w:rsidP="00F402B6">
            <w:pPr>
              <w:pStyle w:val="af"/>
              <w:rPr>
                <w:del w:id="1221" w:author="오윤 권" w:date="2023-06-06T20:08:00Z"/>
                <w:rFonts w:ascii="맑은 고딕" w:eastAsia="맑은 고딕" w:hAnsi="맑은 고딕"/>
              </w:rPr>
            </w:pPr>
            <w:del w:id="122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D4CC8CB" w14:textId="6CDC44AD" w:rsidR="002443AA" w:rsidDel="00DF0643" w:rsidRDefault="002443AA" w:rsidP="00F402B6">
            <w:pPr>
              <w:rPr>
                <w:del w:id="122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24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5BFEE68" w14:textId="0EE8AB1E" w:rsidR="002443AA" w:rsidDel="00DF0643" w:rsidRDefault="002443AA" w:rsidP="00F402B6">
            <w:pPr>
              <w:rPr>
                <w:del w:id="122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26" w:author="오윤 권" w:date="2023-06-06T20:08:00Z">
              <w:r w:rsidDel="00DF0643">
                <w:rPr>
                  <w:rFonts w:ascii="맑은 고딕" w:hAnsi="맑은 고딕"/>
                </w:rPr>
                <w:delText>B01 → B02 → B03</w:delText>
              </w:r>
            </w:del>
          </w:p>
        </w:tc>
      </w:tr>
      <w:tr w:rsidR="002443AA" w:rsidRPr="00B0767A" w:rsidDel="00DF0643" w14:paraId="1D6A3988" w14:textId="5831A79F" w:rsidTr="00713F57">
        <w:trPr>
          <w:del w:id="122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5155513" w14:textId="0C521175" w:rsidR="002443AA" w:rsidDel="00DF0643" w:rsidRDefault="002443AA" w:rsidP="00F402B6">
            <w:pPr>
              <w:pStyle w:val="af"/>
              <w:rPr>
                <w:del w:id="122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E6DAAD1" w14:textId="65144988" w:rsidR="002443AA" w:rsidDel="00DF0643" w:rsidRDefault="002443AA" w:rsidP="00F402B6">
            <w:pPr>
              <w:rPr>
                <w:del w:id="122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30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503F09DD" w14:textId="380CA563" w:rsidR="002443AA" w:rsidDel="00DF0643" w:rsidRDefault="002443AA" w:rsidP="00F402B6">
            <w:pPr>
              <w:rPr>
                <w:del w:id="123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32" w:author="오윤 권" w:date="2023-06-06T20:08:00Z">
              <w:r w:rsidDel="00DF0643">
                <w:rPr>
                  <w:rFonts w:ascii="맑은 고딕" w:hAnsi="맑은 고딕"/>
                </w:rPr>
                <w:delText>B01 → B02 → A02-1 → B02</w:delText>
              </w:r>
            </w:del>
          </w:p>
        </w:tc>
      </w:tr>
    </w:tbl>
    <w:p w14:paraId="6B0B503F" w14:textId="03F864BE" w:rsidR="007A10FD" w:rsidDel="00DF0643" w:rsidRDefault="007A10FD" w:rsidP="004221DF">
      <w:pPr>
        <w:rPr>
          <w:del w:id="1233" w:author="오윤 권" w:date="2023-06-06T20:08:00Z"/>
          <w:rFonts w:ascii="맑은 고딕" w:hAnsi="맑은 고딕"/>
        </w:rPr>
      </w:pPr>
    </w:p>
    <w:p w14:paraId="587FB41C" w14:textId="6B3D88AA" w:rsidR="007A10FD" w:rsidDel="00DF0643" w:rsidRDefault="007A10FD" w:rsidP="004221DF">
      <w:pPr>
        <w:rPr>
          <w:del w:id="1234" w:author="오윤 권" w:date="2023-06-06T20:08:00Z"/>
          <w:rFonts w:ascii="맑은 고딕" w:hAnsi="맑은 고딕"/>
        </w:rPr>
      </w:pPr>
    </w:p>
    <w:p w14:paraId="362D801F" w14:textId="749B12A6" w:rsidR="007A10FD" w:rsidDel="00DF0643" w:rsidRDefault="007A10FD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235" w:author="오윤 권" w:date="2023-06-06T20:08:00Z"/>
          <w:rFonts w:ascii="맑은 고딕" w:hAnsi="맑은 고딕" w:cs="돋움"/>
          <w:szCs w:val="20"/>
        </w:rPr>
      </w:pPr>
      <w:del w:id="1236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>UC00</w:delText>
        </w:r>
        <w:r w:rsidR="001121FA" w:rsidDel="00DF0643">
          <w:rPr>
            <w:rStyle w:val="ae"/>
            <w:rFonts w:ascii="맑은 고딕" w:hAnsi="맑은 고딕"/>
            <w:bCs/>
            <w:color w:val="auto"/>
          </w:rPr>
          <w:delText>6</w:delText>
        </w:r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: </w:delText>
        </w:r>
        <w:bookmarkStart w:id="1237" w:name="_Hlk132556841"/>
        <w:r w:rsidR="001121FA" w:rsidDel="00DF0643">
          <w:rPr>
            <w:rFonts w:ascii="맑은 고딕" w:hAnsi="맑은 고딕" w:cs="돋움" w:hint="eastAsia"/>
            <w:szCs w:val="20"/>
          </w:rPr>
          <w:delText>사진을 삭제한다</w:delText>
        </w:r>
        <w:bookmarkEnd w:id="1237"/>
        <w:r w:rsidR="001121FA" w:rsidDel="00DF0643">
          <w:rPr>
            <w:rFonts w:ascii="맑은 고딕" w:hAnsi="맑은 고딕" w:cs="돋움" w:hint="eastAsia"/>
            <w:szCs w:val="20"/>
          </w:rPr>
          <w:delText>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20231F41" w14:textId="1FD7880C" w:rsidTr="00C32B9F">
        <w:trPr>
          <w:del w:id="123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A98F8F6" w14:textId="0FBAA891" w:rsidR="007A10FD" w:rsidDel="00DF0643" w:rsidRDefault="007A10FD" w:rsidP="00C32B9F">
            <w:pPr>
              <w:pStyle w:val="af"/>
              <w:rPr>
                <w:del w:id="1239" w:author="오윤 권" w:date="2023-06-06T20:08:00Z"/>
                <w:rFonts w:ascii="맑은 고딕" w:eastAsia="맑은 고딕" w:hAnsi="맑은 고딕"/>
              </w:rPr>
            </w:pPr>
            <w:del w:id="124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2993A4B9" w14:textId="68690451" w:rsidR="007A10FD" w:rsidDel="00DF0643" w:rsidRDefault="00B037E1" w:rsidP="00C32B9F">
            <w:pPr>
              <w:rPr>
                <w:del w:id="124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42" w:author="오윤 권" w:date="2023-06-06T20:08:00Z">
              <w:r w:rsidDel="00DF0643">
                <w:rPr>
                  <w:rFonts w:ascii="맑은 고딕" w:hAnsi="맑은 고딕"/>
                </w:rPr>
                <w:delText>작업 수정에 들어갈 시 사전에 추가한 작업의 사진을 삭제한다.</w:delText>
              </w:r>
            </w:del>
          </w:p>
        </w:tc>
      </w:tr>
      <w:tr w:rsidR="00B0767A" w:rsidRPr="00B0767A" w:rsidDel="00DF0643" w14:paraId="5541C9D2" w14:textId="1B2DCC9C" w:rsidTr="009F0D35">
        <w:trPr>
          <w:del w:id="124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E72D67A" w14:textId="5749E363" w:rsidR="004A7D00" w:rsidDel="00DF0643" w:rsidRDefault="004A7D00" w:rsidP="004A7D00">
            <w:pPr>
              <w:pStyle w:val="af"/>
              <w:rPr>
                <w:del w:id="1244" w:author="오윤 권" w:date="2023-06-06T20:08:00Z"/>
                <w:rFonts w:ascii="맑은 고딕" w:eastAsia="맑은 고딕" w:hAnsi="맑은 고딕"/>
              </w:rPr>
            </w:pPr>
            <w:del w:id="124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69B0CAB" w14:textId="04DC86D8" w:rsidR="004A7D00" w:rsidDel="00DF0643" w:rsidRDefault="004A7D00" w:rsidP="004A7D00">
            <w:pPr>
              <w:rPr>
                <w:del w:id="124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47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3B15D88F" w14:textId="1FF8E8B3" w:rsidTr="009F0D35">
        <w:trPr>
          <w:del w:id="124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7E864FD" w14:textId="40568EA1" w:rsidR="004A7D00" w:rsidDel="00DF0643" w:rsidRDefault="004A7D00" w:rsidP="004A7D00">
            <w:pPr>
              <w:pStyle w:val="af"/>
              <w:rPr>
                <w:del w:id="1249" w:author="오윤 권" w:date="2023-06-06T20:08:00Z"/>
                <w:rFonts w:ascii="맑은 고딕" w:eastAsia="맑은 고딕" w:hAnsi="맑은 고딕"/>
              </w:rPr>
            </w:pPr>
            <w:del w:id="125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97726BD" w14:textId="069F1518" w:rsidR="004A7D00" w:rsidDel="00DF0643" w:rsidRDefault="004A7D00" w:rsidP="004A7D00">
            <w:pPr>
              <w:rPr>
                <w:del w:id="125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52" w:author="오윤 권" w:date="2023-06-06T20:08:00Z">
              <w:r w:rsidDel="00DF0643">
                <w:rPr>
                  <w:rFonts w:ascii="맑은 고딕" w:hAnsi="맑은 고딕"/>
                </w:rPr>
                <w:delText>사용자가 작업에 사진을 추가한 상태여야 한다.</w:delText>
              </w:r>
            </w:del>
          </w:p>
        </w:tc>
      </w:tr>
      <w:tr w:rsidR="00B0767A" w:rsidRPr="00B0767A" w:rsidDel="00DF0643" w14:paraId="4AC5343F" w14:textId="417D2450" w:rsidTr="009F0D35">
        <w:trPr>
          <w:del w:id="125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021ACC1" w14:textId="438A9861" w:rsidR="004A7D00" w:rsidDel="00DF0643" w:rsidRDefault="004A7D00" w:rsidP="004A7D00">
            <w:pPr>
              <w:pStyle w:val="af"/>
              <w:rPr>
                <w:del w:id="1254" w:author="오윤 권" w:date="2023-06-06T20:08:00Z"/>
                <w:rFonts w:ascii="맑은 고딕" w:eastAsia="맑은 고딕" w:hAnsi="맑은 고딕"/>
              </w:rPr>
            </w:pPr>
            <w:del w:id="125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6ED5AE8" w14:textId="337F9B7F" w:rsidR="004A7D00" w:rsidDel="00DF0643" w:rsidRDefault="004A7D00" w:rsidP="004A7D00">
            <w:pPr>
              <w:rPr>
                <w:del w:id="125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57" w:author="오윤 권" w:date="2023-06-06T20:08:00Z">
              <w:r w:rsidDel="00DF0643">
                <w:rPr>
                  <w:rFonts w:ascii="맑은 고딕" w:hAnsi="맑은 고딕"/>
                </w:rPr>
                <w:delText>기존의 작성했던 사진이 삭제된다.</w:delText>
              </w:r>
            </w:del>
          </w:p>
        </w:tc>
      </w:tr>
      <w:tr w:rsidR="00B0767A" w:rsidRPr="00B0767A" w:rsidDel="00DF0643" w14:paraId="684E3BBD" w14:textId="4E4EB06B" w:rsidTr="009F0D35">
        <w:trPr>
          <w:del w:id="1258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A72370C" w14:textId="224FB371" w:rsidR="004A7D00" w:rsidDel="00DF0643" w:rsidRDefault="004A7D00" w:rsidP="004A7D00">
            <w:pPr>
              <w:pStyle w:val="af"/>
              <w:rPr>
                <w:del w:id="1259" w:author="오윤 권" w:date="2023-06-06T20:08:00Z"/>
                <w:rFonts w:ascii="맑은 고딕" w:eastAsia="맑은 고딕" w:hAnsi="맑은 고딕"/>
              </w:rPr>
            </w:pPr>
            <w:del w:id="126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5AB678E3" w14:textId="3207168F" w:rsidR="004A7D00" w:rsidDel="00DF0643" w:rsidRDefault="004A7D00" w:rsidP="004A7D00">
            <w:pPr>
              <w:pStyle w:val="af"/>
              <w:rPr>
                <w:del w:id="126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6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54878C7" w14:textId="2AF32E94" w:rsidR="004A7D00" w:rsidDel="00DF0643" w:rsidRDefault="004A7D00" w:rsidP="004A7D00">
            <w:pPr>
              <w:pStyle w:val="af"/>
              <w:jc w:val="both"/>
              <w:rPr>
                <w:del w:id="126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6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사용자는 작업 내용 중 기존에 올린 사진을 삭제를 선택한다.</w:delText>
              </w:r>
            </w:del>
          </w:p>
        </w:tc>
      </w:tr>
      <w:tr w:rsidR="00B0767A" w:rsidRPr="00B0767A" w:rsidDel="00DF0643" w14:paraId="24856321" w14:textId="6B650F6D" w:rsidTr="009F0D35">
        <w:trPr>
          <w:del w:id="126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C56AC83" w14:textId="3BD2CBBE" w:rsidR="004A7D00" w:rsidDel="00DF0643" w:rsidRDefault="004A7D00" w:rsidP="004A7D00">
            <w:pPr>
              <w:jc w:val="center"/>
              <w:rPr>
                <w:del w:id="126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424D1D1" w14:textId="2821E3F1" w:rsidR="004A7D00" w:rsidDel="00DF0643" w:rsidRDefault="004A7D00" w:rsidP="004A7D00">
            <w:pPr>
              <w:rPr>
                <w:del w:id="126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68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392098E" w14:textId="5CD4D10F" w:rsidR="004A7D00" w:rsidDel="00DF0643" w:rsidRDefault="004A7D00" w:rsidP="004A7D00">
            <w:pPr>
              <w:rPr>
                <w:del w:id="126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70" w:author="오윤 권" w:date="2023-06-06T20:08:00Z">
              <w:r w:rsidDel="00DF0643">
                <w:rPr>
                  <w:rFonts w:ascii="맑은 고딕" w:hAnsi="맑은 고딕"/>
                </w:rPr>
                <w:delText>화면에 ‘사진을 삭제하시겠습니까?’문구를 출력한다.</w:delText>
              </w:r>
            </w:del>
          </w:p>
        </w:tc>
      </w:tr>
      <w:tr w:rsidR="00B0767A" w:rsidRPr="00B0767A" w:rsidDel="00DF0643" w14:paraId="35EDC474" w14:textId="13118A15" w:rsidTr="009F0D35">
        <w:trPr>
          <w:del w:id="127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C38BAF6" w14:textId="7A3CDA47" w:rsidR="004A7D00" w:rsidDel="00DF0643" w:rsidRDefault="004A7D00" w:rsidP="004A7D00">
            <w:pPr>
              <w:pStyle w:val="af"/>
              <w:rPr>
                <w:del w:id="1272" w:author="오윤 권" w:date="2023-06-06T20:08:00Z"/>
                <w:rFonts w:ascii="맑은 고딕" w:eastAsia="맑은 고딕" w:hAnsi="맑은 고딕"/>
              </w:rPr>
            </w:pPr>
            <w:del w:id="127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17693E45" w14:textId="7EAF2C3E" w:rsidR="004A7D00" w:rsidDel="00DF0643" w:rsidRDefault="004A7D00" w:rsidP="004A7D00">
            <w:pPr>
              <w:pStyle w:val="af"/>
              <w:rPr>
                <w:del w:id="127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7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B869ACF" w14:textId="0B63E9EB" w:rsidR="004A7D00" w:rsidDel="00DF0643" w:rsidRDefault="004A7D00" w:rsidP="004A7D00">
            <w:pPr>
              <w:pStyle w:val="af"/>
              <w:rPr>
                <w:del w:id="127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7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데이터베이스에 수정내용이 저장된다.</w:delText>
              </w:r>
            </w:del>
          </w:p>
        </w:tc>
      </w:tr>
      <w:tr w:rsidR="00B0767A" w:rsidRPr="00B0767A" w:rsidDel="00DF0643" w14:paraId="134C87BF" w14:textId="6020C0C4" w:rsidTr="009F0D35">
        <w:trPr>
          <w:del w:id="127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D965407" w14:textId="22EAF377" w:rsidR="004A7D00" w:rsidDel="00DF0643" w:rsidRDefault="004A7D00" w:rsidP="004A7D00">
            <w:pPr>
              <w:jc w:val="center"/>
              <w:rPr>
                <w:del w:id="1279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229219" w14:textId="2BCD733A" w:rsidR="004A7D00" w:rsidDel="00DF0643" w:rsidRDefault="004A7D00" w:rsidP="004A7D00">
            <w:pPr>
              <w:pStyle w:val="af"/>
              <w:rPr>
                <w:del w:id="128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8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84B7ECE" w14:textId="0C20C48B" w:rsidR="004A7D00" w:rsidDel="00DF0643" w:rsidRDefault="004A7D00" w:rsidP="004A7D00">
            <w:pPr>
              <w:pStyle w:val="af"/>
              <w:rPr>
                <w:del w:id="128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28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아니오를 선택한 경우 사진이 삭제되지 않으며 B02로 되돌아간다.</w:delText>
              </w:r>
            </w:del>
          </w:p>
        </w:tc>
      </w:tr>
      <w:tr w:rsidR="00B0767A" w:rsidRPr="00B0767A" w:rsidDel="00DF0643" w14:paraId="03AF9A80" w14:textId="780CAAFB" w:rsidTr="009F0D35">
        <w:trPr>
          <w:del w:id="128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A0054DE" w14:textId="4284CB99" w:rsidR="004A7D00" w:rsidDel="00DF0643" w:rsidRDefault="004A7D00" w:rsidP="004A7D00">
            <w:pPr>
              <w:pStyle w:val="af"/>
              <w:rPr>
                <w:del w:id="1285" w:author="오윤 권" w:date="2023-06-06T20:08:00Z"/>
                <w:rFonts w:ascii="맑은 고딕" w:eastAsia="맑은 고딕" w:hAnsi="맑은 고딕"/>
              </w:rPr>
            </w:pPr>
            <w:del w:id="128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9C4C879" w14:textId="7B839088" w:rsidR="004A7D00" w:rsidDel="00DF0643" w:rsidRDefault="004A7D00" w:rsidP="00B40AF8">
            <w:pPr>
              <w:pStyle w:val="af"/>
              <w:jc w:val="both"/>
              <w:rPr>
                <w:del w:id="128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2EEAE067" w14:textId="014CBD74" w:rsidR="004A7D00" w:rsidDel="00DF0643" w:rsidRDefault="004A7D00" w:rsidP="004A7D00">
            <w:pPr>
              <w:pStyle w:val="af"/>
              <w:jc w:val="both"/>
              <w:rPr>
                <w:del w:id="128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:rsidDel="00DF0643" w14:paraId="7FAB570A" w14:textId="7A47D82D" w:rsidTr="00C815FD">
        <w:trPr>
          <w:del w:id="1289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0E51AD5" w14:textId="7262891C" w:rsidR="002443AA" w:rsidDel="00DF0643" w:rsidRDefault="002443AA" w:rsidP="00031032">
            <w:pPr>
              <w:pStyle w:val="af"/>
              <w:rPr>
                <w:del w:id="1290" w:author="오윤 권" w:date="2023-06-06T20:08:00Z"/>
                <w:rFonts w:ascii="맑은 고딕" w:eastAsia="맑은 고딕" w:hAnsi="맑은 고딕"/>
              </w:rPr>
            </w:pPr>
            <w:del w:id="129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50434DB2" w14:textId="43ECC82D" w:rsidR="002443AA" w:rsidDel="00DF0643" w:rsidRDefault="002443AA" w:rsidP="00031032">
            <w:pPr>
              <w:rPr>
                <w:del w:id="129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93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41088A38" w14:textId="358CEC09" w:rsidR="002443AA" w:rsidDel="00DF0643" w:rsidRDefault="002443AA" w:rsidP="00031032">
            <w:pPr>
              <w:rPr>
                <w:del w:id="129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95" w:author="오윤 권" w:date="2023-06-06T20:08:00Z">
              <w:r w:rsidDel="00DF0643">
                <w:rPr>
                  <w:rFonts w:ascii="맑은 고딕" w:hAnsi="맑은 고딕"/>
                </w:rPr>
                <w:delText>B01 → B02 → B03</w:delText>
              </w:r>
            </w:del>
          </w:p>
        </w:tc>
      </w:tr>
      <w:tr w:rsidR="002443AA" w:rsidRPr="00B0767A" w:rsidDel="00DF0643" w14:paraId="2F9544C4" w14:textId="79DE72B6" w:rsidTr="00C815FD">
        <w:trPr>
          <w:del w:id="129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B1F54FA" w14:textId="313D3E6B" w:rsidR="002443AA" w:rsidDel="00DF0643" w:rsidRDefault="002443AA" w:rsidP="00031032">
            <w:pPr>
              <w:pStyle w:val="af"/>
              <w:rPr>
                <w:del w:id="1297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C0BCF0B" w14:textId="5F3EE919" w:rsidR="002443AA" w:rsidDel="00DF0643" w:rsidRDefault="002443AA" w:rsidP="00031032">
            <w:pPr>
              <w:rPr>
                <w:del w:id="129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299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3C1292C4" w14:textId="7C58E88D" w:rsidR="002443AA" w:rsidDel="00DF0643" w:rsidRDefault="002443AA" w:rsidP="00031032">
            <w:pPr>
              <w:rPr>
                <w:del w:id="130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01" w:author="오윤 권" w:date="2023-06-06T20:08:00Z">
              <w:r w:rsidDel="00DF0643">
                <w:rPr>
                  <w:rFonts w:ascii="맑은 고딕" w:hAnsi="맑은 고딕"/>
                </w:rPr>
                <w:delText>B01 → B02 → A02-1 → B02</w:delText>
              </w:r>
            </w:del>
          </w:p>
        </w:tc>
      </w:tr>
    </w:tbl>
    <w:p w14:paraId="39E84E1E" w14:textId="65E3BC4E" w:rsidR="007A10FD" w:rsidDel="00DF0643" w:rsidRDefault="007A10FD" w:rsidP="004221DF">
      <w:pPr>
        <w:rPr>
          <w:del w:id="1302" w:author="오윤 권" w:date="2023-06-06T20:08:00Z"/>
          <w:rFonts w:ascii="맑은 고딕" w:hAnsi="맑은 고딕"/>
        </w:rPr>
      </w:pPr>
    </w:p>
    <w:p w14:paraId="2BACFAEC" w14:textId="6CBBF6D7" w:rsidR="007A10FD" w:rsidDel="00DF0643" w:rsidRDefault="007A10FD" w:rsidP="004221DF">
      <w:pPr>
        <w:rPr>
          <w:del w:id="1303" w:author="오윤 권" w:date="2023-06-06T20:08:00Z"/>
          <w:rFonts w:ascii="맑은 고딕" w:hAnsi="맑은 고딕"/>
        </w:rPr>
      </w:pPr>
    </w:p>
    <w:p w14:paraId="4CCD9971" w14:textId="01F995A3" w:rsidR="00FB4D8B" w:rsidDel="00DF0643" w:rsidRDefault="00FB4D8B" w:rsidP="004221DF">
      <w:pPr>
        <w:rPr>
          <w:del w:id="1304" w:author="오윤 권" w:date="2023-06-06T20:08:00Z"/>
          <w:rFonts w:ascii="맑은 고딕" w:hAnsi="맑은 고딕"/>
        </w:rPr>
      </w:pPr>
    </w:p>
    <w:p w14:paraId="0E0BEA96" w14:textId="5EEE47AF" w:rsidR="00FB4D8B" w:rsidDel="00DF0643" w:rsidRDefault="00FB4D8B" w:rsidP="004221DF">
      <w:pPr>
        <w:rPr>
          <w:del w:id="1305" w:author="오윤 권" w:date="2023-06-06T20:08:00Z"/>
          <w:rFonts w:ascii="맑은 고딕" w:hAnsi="맑은 고딕"/>
        </w:rPr>
      </w:pPr>
    </w:p>
    <w:p w14:paraId="32CAC540" w14:textId="7640EAA0" w:rsidR="001121FA" w:rsidDel="00DF0643" w:rsidRDefault="001121FA" w:rsidP="004221DF">
      <w:pPr>
        <w:rPr>
          <w:del w:id="1306" w:author="오윤 권" w:date="2023-06-06T20:08:00Z"/>
          <w:rFonts w:ascii="맑은 고딕" w:hAnsi="맑은 고딕"/>
        </w:rPr>
      </w:pPr>
    </w:p>
    <w:p w14:paraId="3697E1B2" w14:textId="22CC55EC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307" w:author="오윤 권" w:date="2023-06-06T20:08:00Z"/>
          <w:rFonts w:ascii="맑은 고딕" w:hAnsi="맑은 고딕" w:cs="돋움"/>
          <w:szCs w:val="20"/>
        </w:rPr>
      </w:pPr>
      <w:del w:id="1308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UC007: </w:delText>
        </w:r>
        <w:r w:rsidDel="00DF0643">
          <w:rPr>
            <w:rFonts w:ascii="맑은 고딕" w:hAnsi="맑은 고딕" w:cs="돋움" w:hint="eastAsia"/>
            <w:szCs w:val="20"/>
          </w:rPr>
          <w:delText>댓글을 작성한다.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3FDABC5E" w14:textId="12287679" w:rsidTr="00C32B9F">
        <w:trPr>
          <w:del w:id="130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BBA3C9B" w14:textId="3B9915BB" w:rsidR="000C6995" w:rsidDel="00DF0643" w:rsidRDefault="000C6995" w:rsidP="000C6995">
            <w:pPr>
              <w:pStyle w:val="af"/>
              <w:rPr>
                <w:del w:id="1310" w:author="오윤 권" w:date="2023-06-06T20:08:00Z"/>
                <w:rFonts w:ascii="맑은 고딕" w:eastAsia="맑은 고딕" w:hAnsi="맑은 고딕"/>
              </w:rPr>
            </w:pPr>
            <w:del w:id="131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32B4096F" w14:textId="737CB494" w:rsidR="000C6995" w:rsidDel="00DF0643" w:rsidRDefault="000C6995" w:rsidP="000C6995">
            <w:pPr>
              <w:rPr>
                <w:del w:id="131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13" w:author="오윤 권" w:date="2023-06-06T20:08:00Z">
              <w:r w:rsidDel="00DF0643">
                <w:rPr>
                  <w:rFonts w:ascii="맑은 고딕" w:hAnsi="맑은 고딕"/>
                </w:rPr>
                <w:delText>동기화를 통해 공유된 작업에 댓글을 작성할 수 있다.</w:delText>
              </w:r>
            </w:del>
          </w:p>
        </w:tc>
      </w:tr>
      <w:tr w:rsidR="00B0767A" w:rsidRPr="00B0767A" w:rsidDel="00DF0643" w14:paraId="56E5C471" w14:textId="74D6C7F8" w:rsidTr="006277A7">
        <w:trPr>
          <w:del w:id="131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5794235" w14:textId="409981BF" w:rsidR="006F4BFD" w:rsidDel="00DF0643" w:rsidRDefault="006F4BFD" w:rsidP="006F4BFD">
            <w:pPr>
              <w:pStyle w:val="af"/>
              <w:rPr>
                <w:del w:id="1315" w:author="오윤 권" w:date="2023-06-06T20:08:00Z"/>
                <w:rFonts w:ascii="맑은 고딕" w:eastAsia="맑은 고딕" w:hAnsi="맑은 고딕"/>
              </w:rPr>
            </w:pPr>
            <w:del w:id="131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57EDBFD9" w14:textId="6B7B50C7" w:rsidR="006F4BFD" w:rsidDel="00DF0643" w:rsidRDefault="006F4BFD" w:rsidP="006F4BFD">
            <w:pPr>
              <w:rPr>
                <w:del w:id="131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18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32C3FB77" w14:textId="399E1B5A" w:rsidTr="006277A7">
        <w:trPr>
          <w:del w:id="131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7AE105F" w14:textId="37701AB9" w:rsidR="006F4BFD" w:rsidDel="00DF0643" w:rsidRDefault="006F4BFD" w:rsidP="006F4BFD">
            <w:pPr>
              <w:pStyle w:val="af"/>
              <w:rPr>
                <w:del w:id="1320" w:author="오윤 권" w:date="2023-06-06T20:08:00Z"/>
                <w:rFonts w:ascii="맑은 고딕" w:eastAsia="맑은 고딕" w:hAnsi="맑은 고딕"/>
              </w:rPr>
            </w:pPr>
            <w:del w:id="132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7BB6E6DF" w14:textId="5C6213CA" w:rsidR="006F4BFD" w:rsidDel="00DF0643" w:rsidRDefault="006F4BFD" w:rsidP="006F4BFD">
            <w:pPr>
              <w:rPr>
                <w:del w:id="132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23" w:author="오윤 권" w:date="2023-06-06T20:08:00Z">
              <w:r w:rsidDel="00DF0643">
                <w:rPr>
                  <w:rFonts w:ascii="맑은 고딕" w:hAnsi="맑은 고딕"/>
                </w:rPr>
                <w:delText>다른 사용자와의 동기화와 로그인이 되어있어야 한다.</w:delText>
              </w:r>
            </w:del>
          </w:p>
        </w:tc>
      </w:tr>
      <w:tr w:rsidR="00B0767A" w:rsidRPr="00B0767A" w:rsidDel="00DF0643" w14:paraId="3C40E1A6" w14:textId="602957CC" w:rsidTr="006277A7">
        <w:trPr>
          <w:del w:id="132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392C0D9" w14:textId="47A59BD4" w:rsidR="006F4BFD" w:rsidDel="00DF0643" w:rsidRDefault="006F4BFD" w:rsidP="006F4BFD">
            <w:pPr>
              <w:pStyle w:val="af"/>
              <w:rPr>
                <w:del w:id="1325" w:author="오윤 권" w:date="2023-06-06T20:08:00Z"/>
                <w:rFonts w:ascii="맑은 고딕" w:eastAsia="맑은 고딕" w:hAnsi="맑은 고딕"/>
              </w:rPr>
            </w:pPr>
            <w:del w:id="132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FFD1CA6" w14:textId="498DCE1F" w:rsidR="006F4BFD" w:rsidDel="00DF0643" w:rsidRDefault="006F4BFD" w:rsidP="006F4BFD">
            <w:pPr>
              <w:rPr>
                <w:del w:id="132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28" w:author="오윤 권" w:date="2023-06-06T20:08:00Z">
              <w:r w:rsidDel="00DF0643">
                <w:rPr>
                  <w:rFonts w:ascii="맑은 고딕" w:hAnsi="맑은 고딕"/>
                </w:rPr>
                <w:delText>댓글이 작성되고 다른 사용자에게 보여진다.</w:delText>
              </w:r>
            </w:del>
          </w:p>
        </w:tc>
      </w:tr>
      <w:tr w:rsidR="002443AA" w:rsidRPr="00B0767A" w:rsidDel="00DF0643" w14:paraId="2F569BC4" w14:textId="0F2FC42E" w:rsidTr="0039029D">
        <w:trPr>
          <w:del w:id="1329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01D72E0" w14:textId="522E8835" w:rsidR="002443AA" w:rsidDel="00DF0643" w:rsidRDefault="002443AA" w:rsidP="006F4BFD">
            <w:pPr>
              <w:pStyle w:val="af"/>
              <w:rPr>
                <w:del w:id="1330" w:author="오윤 권" w:date="2023-06-06T20:08:00Z"/>
                <w:rFonts w:ascii="맑은 고딕" w:eastAsia="맑은 고딕" w:hAnsi="맑은 고딕"/>
              </w:rPr>
            </w:pPr>
            <w:del w:id="133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4CCBF7D" w14:textId="626E7D58" w:rsidR="002443AA" w:rsidDel="00DF0643" w:rsidRDefault="002443AA" w:rsidP="006F4BFD">
            <w:pPr>
              <w:pStyle w:val="af"/>
              <w:rPr>
                <w:del w:id="133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33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DDAD628" w14:textId="35FEE8A5" w:rsidR="002443AA" w:rsidDel="00DF0643" w:rsidRDefault="002443AA" w:rsidP="006F4BFD">
            <w:pPr>
              <w:pStyle w:val="af"/>
              <w:jc w:val="both"/>
              <w:rPr>
                <w:del w:id="133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33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댓글 창에 글을 작성하고 ‘등록’ 버튼을 누른다.</w:delText>
              </w:r>
            </w:del>
          </w:p>
        </w:tc>
      </w:tr>
      <w:tr w:rsidR="002443AA" w:rsidRPr="00B0767A" w:rsidDel="00DF0643" w14:paraId="5D21DDD3" w14:textId="1DC8CA23" w:rsidTr="0039029D">
        <w:trPr>
          <w:del w:id="133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8A282E0" w14:textId="3685E211" w:rsidR="002443AA" w:rsidDel="00DF0643" w:rsidRDefault="002443AA" w:rsidP="006F4BFD">
            <w:pPr>
              <w:jc w:val="center"/>
              <w:rPr>
                <w:del w:id="1337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D838897" w14:textId="7CC216A2" w:rsidR="002443AA" w:rsidDel="00DF0643" w:rsidRDefault="002443AA" w:rsidP="006F4BFD">
            <w:pPr>
              <w:rPr>
                <w:del w:id="133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39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A1BF20E" w14:textId="57FCF17A" w:rsidR="002443AA" w:rsidDel="00DF0643" w:rsidRDefault="002443AA" w:rsidP="006F4BFD">
            <w:pPr>
              <w:rPr>
                <w:del w:id="134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41" w:author="오윤 권" w:date="2023-06-06T20:08:00Z">
              <w:r w:rsidDel="00DF0643">
                <w:rPr>
                  <w:rFonts w:ascii="맑은 고딕" w:hAnsi="맑은 고딕"/>
                </w:rPr>
                <w:delText>시스템은 화면에 ‘확인’과 ‘취소’ 버튼을 보여준다.</w:delText>
              </w:r>
            </w:del>
          </w:p>
        </w:tc>
      </w:tr>
      <w:tr w:rsidR="002443AA" w:rsidRPr="00B0767A" w:rsidDel="00DF0643" w14:paraId="0BE391D0" w14:textId="04628D14" w:rsidTr="0039029D">
        <w:trPr>
          <w:del w:id="134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474CCAB" w14:textId="3AFF5B02" w:rsidR="002443AA" w:rsidDel="00DF0643" w:rsidRDefault="002443AA" w:rsidP="006F4BFD">
            <w:pPr>
              <w:jc w:val="center"/>
              <w:rPr>
                <w:del w:id="1343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FDC839A" w14:textId="220C7866" w:rsidR="002443AA" w:rsidDel="00DF0643" w:rsidRDefault="002443AA" w:rsidP="006F4BFD">
            <w:pPr>
              <w:rPr>
                <w:del w:id="134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45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9B18FB9" w14:textId="71DE9E0F" w:rsidR="002443AA" w:rsidDel="00DF0643" w:rsidRDefault="002443AA" w:rsidP="006F4BFD">
            <w:pPr>
              <w:rPr>
                <w:del w:id="134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47" w:author="오윤 권" w:date="2023-06-06T20:08:00Z">
              <w:r w:rsidDel="00DF0643">
                <w:rPr>
                  <w:rFonts w:ascii="맑은 고딕" w:hAnsi="맑은 고딕"/>
                </w:rPr>
                <w:delText>사용자가 ‘확인’ 버튼을 누를 경우에 작성한 댓글이 작업에 저장되고 보인다.</w:delText>
              </w:r>
            </w:del>
          </w:p>
        </w:tc>
      </w:tr>
      <w:tr w:rsidR="00B0767A" w:rsidRPr="00B0767A" w:rsidDel="00DF0643" w14:paraId="6489FF7C" w14:textId="657FBDD2" w:rsidTr="003507BA">
        <w:trPr>
          <w:del w:id="1348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747C037" w14:textId="1B1C1C36" w:rsidR="006F4BFD" w:rsidDel="00DF0643" w:rsidRDefault="006F4BFD" w:rsidP="006F4BFD">
            <w:pPr>
              <w:pStyle w:val="af"/>
              <w:rPr>
                <w:del w:id="1349" w:author="오윤 권" w:date="2023-06-06T20:08:00Z"/>
                <w:rFonts w:ascii="맑은 고딕" w:eastAsia="맑은 고딕" w:hAnsi="맑은 고딕"/>
              </w:rPr>
            </w:pPr>
            <w:del w:id="135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16A5F2A6" w14:textId="799FF5CC" w:rsidR="006F4BFD" w:rsidDel="00DF0643" w:rsidRDefault="006F4BFD" w:rsidP="006F4BFD">
            <w:pPr>
              <w:pStyle w:val="af"/>
              <w:rPr>
                <w:del w:id="135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35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75A76BC" w14:textId="72CE0AC3" w:rsidR="006F4BFD" w:rsidDel="00DF0643" w:rsidRDefault="006F4BFD" w:rsidP="006F4BFD">
            <w:pPr>
              <w:pStyle w:val="af"/>
              <w:rPr>
                <w:del w:id="135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35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‘취소’ 버튼을 누를 경우에 ‘확인’, ‘취소’ 버튼만 사라지고 원래의 화면 그대로 있게 된다.</w:delText>
              </w:r>
            </w:del>
          </w:p>
        </w:tc>
      </w:tr>
      <w:tr w:rsidR="00B0767A" w:rsidRPr="00B0767A" w:rsidDel="00DF0643" w14:paraId="00E4B5F6" w14:textId="43E9C4F1" w:rsidTr="00C32B9F">
        <w:trPr>
          <w:del w:id="135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D1B152F" w14:textId="70A204B7" w:rsidR="000C6995" w:rsidDel="00DF0643" w:rsidRDefault="000C6995" w:rsidP="000C6995">
            <w:pPr>
              <w:jc w:val="center"/>
              <w:rPr>
                <w:del w:id="135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33087D73" w14:textId="129BE21C" w:rsidR="000C6995" w:rsidDel="00DF0643" w:rsidRDefault="000C6995" w:rsidP="000C6995">
            <w:pPr>
              <w:pStyle w:val="af"/>
              <w:rPr>
                <w:del w:id="135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7C1624B" w14:textId="013E08F1" w:rsidR="000C6995" w:rsidDel="00DF0643" w:rsidRDefault="000C6995" w:rsidP="000C6995">
            <w:pPr>
              <w:pStyle w:val="af"/>
              <w:rPr>
                <w:del w:id="135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:rsidDel="00DF0643" w14:paraId="6026144D" w14:textId="4E42A911" w:rsidTr="00B52B33">
        <w:trPr>
          <w:del w:id="1359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1254242" w14:textId="6DF41B39" w:rsidR="006F4BFD" w:rsidDel="00DF0643" w:rsidRDefault="006F4BFD" w:rsidP="006F4BFD">
            <w:pPr>
              <w:pStyle w:val="af"/>
              <w:rPr>
                <w:del w:id="1360" w:author="오윤 권" w:date="2023-06-06T20:08:00Z"/>
                <w:rFonts w:ascii="맑은 고딕" w:eastAsia="맑은 고딕" w:hAnsi="맑은 고딕"/>
              </w:rPr>
            </w:pPr>
            <w:del w:id="136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D6BB80A" w14:textId="53EF2A39" w:rsidR="006F4BFD" w:rsidDel="00DF0643" w:rsidRDefault="006F4BFD" w:rsidP="006F4BFD">
            <w:pPr>
              <w:pStyle w:val="af"/>
              <w:rPr>
                <w:del w:id="136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36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E01-1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C973702" w14:textId="6BF9190B" w:rsidR="006F4BFD" w:rsidDel="00DF0643" w:rsidRDefault="006F4BFD" w:rsidP="006F4BFD">
            <w:pPr>
              <w:pStyle w:val="af"/>
              <w:jc w:val="both"/>
              <w:rPr>
                <w:del w:id="136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36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로그인이 되어있지 않다면 ‘등록’ 버튼을 누를 경우에 로그인 하라는 메시지 출력과 함께 로그인 화면으로 넘어간다.</w:delText>
              </w:r>
            </w:del>
          </w:p>
        </w:tc>
      </w:tr>
      <w:tr w:rsidR="00B0767A" w:rsidRPr="00B0767A" w:rsidDel="00DF0643" w14:paraId="746224C3" w14:textId="7D94DFA0" w:rsidTr="00B52B33">
        <w:trPr>
          <w:del w:id="136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FE5C03D" w14:textId="6E5CC492" w:rsidR="006F4BFD" w:rsidDel="00DF0643" w:rsidRDefault="006F4BFD" w:rsidP="006F4BFD">
            <w:pPr>
              <w:pStyle w:val="af"/>
              <w:rPr>
                <w:del w:id="1367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C0CBE14" w14:textId="7EE6546A" w:rsidR="006F4BFD" w:rsidDel="00DF0643" w:rsidRDefault="006F4BFD" w:rsidP="006F4BFD">
            <w:pPr>
              <w:rPr>
                <w:del w:id="136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69" w:author="오윤 권" w:date="2023-06-06T20:08:00Z">
              <w:r w:rsidDel="00DF0643">
                <w:rPr>
                  <w:rFonts w:ascii="맑은 고딕" w:hAnsi="맑은 고딕"/>
                </w:rPr>
                <w:delText>E01-2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FE4B78B" w14:textId="1AE92749" w:rsidR="006F4BFD" w:rsidDel="00DF0643" w:rsidRDefault="006F4BFD" w:rsidP="006F4BFD">
            <w:pPr>
              <w:rPr>
                <w:del w:id="137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71" w:author="오윤 권" w:date="2023-06-06T20:08:00Z">
              <w:r w:rsidDel="00DF0643">
                <w:rPr>
                  <w:rFonts w:ascii="맑은 고딕" w:hAnsi="맑은 고딕"/>
                </w:rPr>
                <w:delText>동기화가 되어있지 않은 사용자의 작업이라면 ‘등록’ 버튼을 누를 경우에 동기화를 먼저 하라는 메시지를 출력한다.</w:delText>
              </w:r>
            </w:del>
          </w:p>
        </w:tc>
      </w:tr>
      <w:tr w:rsidR="002443AA" w:rsidRPr="00B0767A" w:rsidDel="00DF0643" w14:paraId="62CFA03C" w14:textId="6F643824" w:rsidTr="004C1713">
        <w:trPr>
          <w:del w:id="137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42941CD" w14:textId="58CE29D1" w:rsidR="002443AA" w:rsidDel="00DF0643" w:rsidRDefault="002443AA" w:rsidP="00C8331B">
            <w:pPr>
              <w:pStyle w:val="af"/>
              <w:rPr>
                <w:del w:id="1373" w:author="오윤 권" w:date="2023-06-06T20:08:00Z"/>
                <w:rFonts w:ascii="맑은 고딕" w:eastAsia="맑은 고딕" w:hAnsi="맑은 고딕"/>
              </w:rPr>
            </w:pPr>
            <w:del w:id="137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6DCE4424" w14:textId="0CF4A9CD" w:rsidR="002443AA" w:rsidDel="00DF0643" w:rsidRDefault="002443AA" w:rsidP="00C8331B">
            <w:pPr>
              <w:rPr>
                <w:del w:id="137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76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1D18FDDC" w14:textId="5206F14F" w:rsidR="002443AA" w:rsidDel="00DF0643" w:rsidRDefault="002443AA" w:rsidP="00C8331B">
            <w:pPr>
              <w:rPr>
                <w:del w:id="137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78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→ B03 </w:delText>
              </w:r>
            </w:del>
          </w:p>
        </w:tc>
      </w:tr>
      <w:tr w:rsidR="002443AA" w:rsidRPr="00B0767A" w:rsidDel="00DF0643" w14:paraId="5EFC10A3" w14:textId="462B8A72" w:rsidTr="004C1713">
        <w:trPr>
          <w:del w:id="137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95CD02E" w14:textId="72CAB21D" w:rsidR="002443AA" w:rsidDel="00DF0643" w:rsidRDefault="002443AA" w:rsidP="00C8331B">
            <w:pPr>
              <w:pStyle w:val="af"/>
              <w:rPr>
                <w:del w:id="138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8AB608A" w14:textId="16837084" w:rsidR="002443AA" w:rsidDel="00DF0643" w:rsidRDefault="002443AA" w:rsidP="00C8331B">
            <w:pPr>
              <w:rPr>
                <w:del w:id="138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82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31A340DC" w14:textId="62071E8A" w:rsidR="002443AA" w:rsidDel="00DF0643" w:rsidRDefault="002443AA" w:rsidP="00C8331B">
            <w:pPr>
              <w:rPr>
                <w:del w:id="138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84" w:author="오윤 권" w:date="2023-06-06T20:08:00Z">
              <w:r w:rsidDel="00DF0643">
                <w:rPr>
                  <w:rFonts w:ascii="맑은 고딕" w:hAnsi="맑은 고딕"/>
                </w:rPr>
                <w:delText>B01 → B02 → A02-1 → B01</w:delText>
              </w:r>
            </w:del>
          </w:p>
        </w:tc>
      </w:tr>
      <w:tr w:rsidR="002443AA" w:rsidRPr="00B0767A" w:rsidDel="00DF0643" w14:paraId="007DDB51" w14:textId="10955042" w:rsidTr="004C1713">
        <w:trPr>
          <w:del w:id="138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86CDEAC" w14:textId="0F6B09FD" w:rsidR="002443AA" w:rsidDel="00DF0643" w:rsidRDefault="002443AA" w:rsidP="00C8331B">
            <w:pPr>
              <w:pStyle w:val="af"/>
              <w:rPr>
                <w:del w:id="1386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3A74CFD" w14:textId="5872F683" w:rsidR="002443AA" w:rsidDel="00DF0643" w:rsidRDefault="002443AA" w:rsidP="00C8331B">
            <w:pPr>
              <w:rPr>
                <w:del w:id="138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88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24418451" w14:textId="285CF0F9" w:rsidR="002443AA" w:rsidDel="00DF0643" w:rsidRDefault="002443AA" w:rsidP="00C8331B">
            <w:pPr>
              <w:rPr>
                <w:del w:id="138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90" w:author="오윤 권" w:date="2023-06-06T20:08:00Z">
              <w:r w:rsidDel="00DF0643">
                <w:rPr>
                  <w:rFonts w:ascii="맑은 고딕" w:hAnsi="맑은 고딕"/>
                </w:rPr>
                <w:delText>B01 → E01-1</w:delText>
              </w:r>
            </w:del>
          </w:p>
        </w:tc>
      </w:tr>
      <w:tr w:rsidR="002443AA" w:rsidRPr="00B0767A" w:rsidDel="00DF0643" w14:paraId="4CB71E1C" w14:textId="306604F9" w:rsidTr="004C1713">
        <w:trPr>
          <w:del w:id="139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95EB4CA" w14:textId="4B34B89C" w:rsidR="002443AA" w:rsidDel="00DF0643" w:rsidRDefault="002443AA" w:rsidP="00C8331B">
            <w:pPr>
              <w:pStyle w:val="af"/>
              <w:rPr>
                <w:del w:id="1392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14A5F42" w14:textId="1A5563EB" w:rsidR="002443AA" w:rsidDel="00DF0643" w:rsidRDefault="002443AA" w:rsidP="00C8331B">
            <w:pPr>
              <w:rPr>
                <w:del w:id="139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94" w:author="오윤 권" w:date="2023-06-06T20:08:00Z">
              <w:r w:rsidDel="00DF0643">
                <w:rPr>
                  <w:rFonts w:ascii="맑은 고딕" w:hAnsi="맑은 고딕"/>
                </w:rPr>
                <w:delText>SN004</w:delText>
              </w:r>
            </w:del>
          </w:p>
        </w:tc>
        <w:tc>
          <w:tcPr>
            <w:tcW w:w="6042" w:type="dxa"/>
            <w:vAlign w:val="center"/>
          </w:tcPr>
          <w:p w14:paraId="0D353175" w14:textId="2C1157E7" w:rsidR="002443AA" w:rsidDel="00DF0643" w:rsidRDefault="002443AA" w:rsidP="00C8331B">
            <w:pPr>
              <w:rPr>
                <w:del w:id="139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396" w:author="오윤 권" w:date="2023-06-06T20:08:00Z">
              <w:r w:rsidDel="00DF0643">
                <w:rPr>
                  <w:rFonts w:ascii="맑은 고딕" w:hAnsi="맑은 고딕"/>
                </w:rPr>
                <w:delText>B01 → E01-2</w:delText>
              </w:r>
            </w:del>
          </w:p>
        </w:tc>
      </w:tr>
    </w:tbl>
    <w:p w14:paraId="70EEB9AF" w14:textId="54D985F2" w:rsidR="001121FA" w:rsidDel="00DF0643" w:rsidRDefault="001121FA" w:rsidP="001121FA">
      <w:pPr>
        <w:rPr>
          <w:del w:id="1397" w:author="오윤 권" w:date="2023-06-06T20:08:00Z"/>
          <w:rFonts w:ascii="맑은 고딕" w:hAnsi="맑은 고딕"/>
        </w:rPr>
      </w:pPr>
    </w:p>
    <w:p w14:paraId="115651A2" w14:textId="36F3B5EE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398" w:author="오윤 권" w:date="2023-06-06T20:08:00Z"/>
          <w:rFonts w:ascii="맑은 고딕" w:hAnsi="맑은 고딕" w:cs="돋움"/>
          <w:szCs w:val="20"/>
        </w:rPr>
      </w:pPr>
      <w:del w:id="1399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UC008: </w:delText>
        </w:r>
        <w:r w:rsidDel="00DF0643">
          <w:rPr>
            <w:rFonts w:ascii="맑은 고딕" w:hAnsi="맑은 고딕" w:cs="돋움" w:hint="eastAsia"/>
            <w:szCs w:val="20"/>
          </w:rPr>
          <w:delText>작업 상태를 표시한다.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2F04D265" w14:textId="103A5FDD" w:rsidTr="00C32B9F">
        <w:trPr>
          <w:del w:id="140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7866C6C" w14:textId="481D1CC1" w:rsidR="001121FA" w:rsidDel="00DF0643" w:rsidRDefault="001121FA" w:rsidP="00C32B9F">
            <w:pPr>
              <w:pStyle w:val="af"/>
              <w:rPr>
                <w:del w:id="1401" w:author="오윤 권" w:date="2023-06-06T20:08:00Z"/>
                <w:rFonts w:ascii="맑은 고딕" w:eastAsia="맑은 고딕" w:hAnsi="맑은 고딕"/>
              </w:rPr>
            </w:pPr>
            <w:del w:id="140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3AFA4A65" w14:textId="17220C31" w:rsidR="001121FA" w:rsidDel="00DF0643" w:rsidRDefault="004C37CC" w:rsidP="00C32B9F">
            <w:pPr>
              <w:rPr>
                <w:del w:id="140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04" w:author="오윤 권" w:date="2023-06-06T20:08:00Z">
              <w:r w:rsidDel="00DF0643">
                <w:rPr>
                  <w:rFonts w:ascii="맑은 고딕" w:hAnsi="맑은 고딕"/>
                </w:rPr>
                <w:delText>작성한 작업이 현재 완료상태인지 미완료 상태인지 설정할</w:delText>
              </w:r>
              <w:r w:rsidDel="00DF0643">
                <w:rPr>
                  <w:rFonts w:ascii="맑은 고딕" w:hAnsi="맑은 고딕" w:hint="eastAsia"/>
                </w:rPr>
                <w:delText xml:space="preserve"> </w:delText>
              </w:r>
              <w:r w:rsidDel="00DF0643">
                <w:rPr>
                  <w:rFonts w:ascii="맑은 고딕" w:hAnsi="맑은 고딕"/>
                </w:rPr>
                <w:delText>수</w:delText>
              </w:r>
              <w:r w:rsidDel="00DF0643">
                <w:rPr>
                  <w:rFonts w:ascii="맑은 고딕" w:hAnsi="맑은 고딕" w:hint="eastAsia"/>
                </w:rPr>
                <w:delText xml:space="preserve"> </w:delText>
              </w:r>
              <w:r w:rsidDel="00DF0643">
                <w:rPr>
                  <w:rFonts w:ascii="맑은 고딕" w:hAnsi="맑은 고딕"/>
                </w:rPr>
                <w:delText>있다.</w:delText>
              </w:r>
            </w:del>
          </w:p>
        </w:tc>
      </w:tr>
      <w:tr w:rsidR="00B0767A" w:rsidRPr="00B0767A" w:rsidDel="00DF0643" w14:paraId="42ED1369" w14:textId="219C69F1" w:rsidTr="008D7350">
        <w:trPr>
          <w:del w:id="140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7082E07" w14:textId="03BCE736" w:rsidR="0060419A" w:rsidDel="00DF0643" w:rsidRDefault="0060419A" w:rsidP="0060419A">
            <w:pPr>
              <w:pStyle w:val="af"/>
              <w:rPr>
                <w:del w:id="1406" w:author="오윤 권" w:date="2023-06-06T20:08:00Z"/>
                <w:rFonts w:ascii="맑은 고딕" w:eastAsia="맑은 고딕" w:hAnsi="맑은 고딕"/>
              </w:rPr>
            </w:pPr>
            <w:del w:id="140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FDAAB5E" w14:textId="4696C8A6" w:rsidR="0060419A" w:rsidDel="00DF0643" w:rsidRDefault="0060419A" w:rsidP="0060419A">
            <w:pPr>
              <w:rPr>
                <w:del w:id="140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09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51A1AA81" w14:textId="7A53D6E7" w:rsidTr="008D7350">
        <w:trPr>
          <w:del w:id="141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C0E69F4" w14:textId="7590BF60" w:rsidR="0060419A" w:rsidDel="00DF0643" w:rsidRDefault="0060419A" w:rsidP="0060419A">
            <w:pPr>
              <w:pStyle w:val="af"/>
              <w:rPr>
                <w:del w:id="1411" w:author="오윤 권" w:date="2023-06-06T20:08:00Z"/>
                <w:rFonts w:ascii="맑은 고딕" w:eastAsia="맑은 고딕" w:hAnsi="맑은 고딕"/>
              </w:rPr>
            </w:pPr>
            <w:del w:id="141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70038211" w14:textId="30EC7511" w:rsidR="0060419A" w:rsidDel="00DF0643" w:rsidRDefault="0060419A" w:rsidP="0060419A">
            <w:pPr>
              <w:rPr>
                <w:del w:id="141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14" w:author="오윤 권" w:date="2023-06-06T20:08:00Z">
              <w:r w:rsidDel="00DF0643">
                <w:rPr>
                  <w:rFonts w:ascii="맑은 고딕" w:hAnsi="맑은 고딕"/>
                </w:rPr>
                <w:delText>작성해놓은 작업이 있어야 한다.</w:delText>
              </w:r>
            </w:del>
          </w:p>
        </w:tc>
      </w:tr>
      <w:tr w:rsidR="00B0767A" w:rsidRPr="00B0767A" w:rsidDel="00DF0643" w14:paraId="02A6C1F6" w14:textId="78EB6B12" w:rsidTr="008D7350">
        <w:trPr>
          <w:del w:id="141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216F918" w14:textId="607AEE64" w:rsidR="0060419A" w:rsidDel="00DF0643" w:rsidRDefault="0060419A" w:rsidP="0060419A">
            <w:pPr>
              <w:pStyle w:val="af"/>
              <w:rPr>
                <w:del w:id="1416" w:author="오윤 권" w:date="2023-06-06T20:08:00Z"/>
                <w:rFonts w:ascii="맑은 고딕" w:eastAsia="맑은 고딕" w:hAnsi="맑은 고딕"/>
              </w:rPr>
            </w:pPr>
            <w:del w:id="141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65EEC95" w14:textId="744AE977" w:rsidR="0060419A" w:rsidDel="00DF0643" w:rsidRDefault="0060419A" w:rsidP="0060419A">
            <w:pPr>
              <w:rPr>
                <w:del w:id="141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19" w:author="오윤 권" w:date="2023-06-06T20:08:00Z">
              <w:r w:rsidDel="00DF0643">
                <w:rPr>
                  <w:rFonts w:ascii="맑은 고딕" w:hAnsi="맑은 고딕"/>
                </w:rPr>
                <w:delText>현재 완료상태인지 미완료 상태인지 체크 표시로 설정된다.</w:delText>
              </w:r>
            </w:del>
          </w:p>
        </w:tc>
      </w:tr>
      <w:tr w:rsidR="00B0767A" w:rsidRPr="00B0767A" w:rsidDel="00DF0643" w14:paraId="1DAD536C" w14:textId="203C5E05" w:rsidTr="00E02593">
        <w:trPr>
          <w:del w:id="142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26BA5D3" w14:textId="2A4B5FD8" w:rsidR="0060419A" w:rsidDel="00DF0643" w:rsidRDefault="0060419A" w:rsidP="0060419A">
            <w:pPr>
              <w:pStyle w:val="af"/>
              <w:rPr>
                <w:del w:id="1421" w:author="오윤 권" w:date="2023-06-06T20:08:00Z"/>
                <w:rFonts w:ascii="맑은 고딕" w:eastAsia="맑은 고딕" w:hAnsi="맑은 고딕"/>
              </w:rPr>
            </w:pPr>
            <w:del w:id="142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6C576FC" w14:textId="69130931" w:rsidR="0060419A" w:rsidDel="00DF0643" w:rsidRDefault="0060419A" w:rsidP="0060419A">
            <w:pPr>
              <w:pStyle w:val="af"/>
              <w:rPr>
                <w:del w:id="142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2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072582B" w14:textId="5F7B8223" w:rsidR="0060419A" w:rsidDel="00DF0643" w:rsidRDefault="0060419A" w:rsidP="0060419A">
            <w:pPr>
              <w:pStyle w:val="af"/>
              <w:jc w:val="both"/>
              <w:rPr>
                <w:del w:id="142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2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사용자는 작업명 옆에 체크표시버튼을 클릭하여 체크표시를 생성한다.</w:delText>
              </w:r>
            </w:del>
          </w:p>
        </w:tc>
      </w:tr>
      <w:tr w:rsidR="00B0767A" w:rsidRPr="00B0767A" w:rsidDel="00DF0643" w14:paraId="4E800DB4" w14:textId="02998F72" w:rsidTr="00E02593">
        <w:trPr>
          <w:del w:id="142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D661BFF" w14:textId="46EFAF79" w:rsidR="0060419A" w:rsidDel="00DF0643" w:rsidRDefault="0060419A" w:rsidP="0060419A">
            <w:pPr>
              <w:jc w:val="center"/>
              <w:rPr>
                <w:del w:id="1428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14CBD3B" w14:textId="437FB766" w:rsidR="0060419A" w:rsidDel="00DF0643" w:rsidRDefault="0060419A" w:rsidP="0060419A">
            <w:pPr>
              <w:rPr>
                <w:del w:id="142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30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8047819" w14:textId="77E761A3" w:rsidR="0060419A" w:rsidDel="00DF0643" w:rsidRDefault="0060419A" w:rsidP="0060419A">
            <w:pPr>
              <w:rPr>
                <w:del w:id="143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32" w:author="오윤 권" w:date="2023-06-06T20:08:00Z">
              <w:r w:rsidDel="00DF0643">
                <w:rPr>
                  <w:rFonts w:ascii="맑은 고딕" w:hAnsi="맑은 고딕"/>
                </w:rPr>
                <w:delText>시스템이 작업을 완료 상태로 구분한다.</w:delText>
              </w:r>
            </w:del>
          </w:p>
        </w:tc>
      </w:tr>
      <w:tr w:rsidR="00B0767A" w:rsidRPr="00B0767A" w:rsidDel="00DF0643" w14:paraId="52DFCBF1" w14:textId="66FCFC37" w:rsidTr="00256819">
        <w:trPr>
          <w:del w:id="143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19A9C31" w14:textId="52C968B7" w:rsidR="0060419A" w:rsidDel="00DF0643" w:rsidRDefault="0060419A" w:rsidP="0060419A">
            <w:pPr>
              <w:pStyle w:val="af"/>
              <w:rPr>
                <w:del w:id="1434" w:author="오윤 권" w:date="2023-06-06T20:08:00Z"/>
                <w:rFonts w:ascii="맑은 고딕" w:eastAsia="맑은 고딕" w:hAnsi="맑은 고딕"/>
              </w:rPr>
            </w:pPr>
            <w:del w:id="143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366C98F" w14:textId="3C9ED63F" w:rsidR="0060419A" w:rsidDel="00DF0643" w:rsidRDefault="0060419A" w:rsidP="0060419A">
            <w:pPr>
              <w:pStyle w:val="af"/>
              <w:rPr>
                <w:del w:id="143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3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A01-1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94F50E8" w14:textId="5EC92E2A" w:rsidR="0060419A" w:rsidDel="00DF0643" w:rsidRDefault="0060419A" w:rsidP="0060419A">
            <w:pPr>
              <w:pStyle w:val="af"/>
              <w:rPr>
                <w:del w:id="143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3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따로 체크버튼을 클릭하지않으면 작업을 미완료 상태로 구분한다.</w:delText>
              </w:r>
            </w:del>
          </w:p>
        </w:tc>
      </w:tr>
      <w:tr w:rsidR="00B0767A" w:rsidRPr="00B0767A" w:rsidDel="00DF0643" w14:paraId="5171A3BD" w14:textId="463E0205" w:rsidTr="00256819">
        <w:trPr>
          <w:del w:id="144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E9FB976" w14:textId="1264A698" w:rsidR="0060419A" w:rsidDel="00DF0643" w:rsidRDefault="0060419A" w:rsidP="0060419A">
            <w:pPr>
              <w:jc w:val="center"/>
              <w:rPr>
                <w:del w:id="144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09AC6B4" w14:textId="57A684B6" w:rsidR="0060419A" w:rsidDel="00DF0643" w:rsidRDefault="0060419A" w:rsidP="0060419A">
            <w:pPr>
              <w:pStyle w:val="af"/>
              <w:rPr>
                <w:del w:id="144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4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A01-2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CC58AFB" w14:textId="6F41B15C" w:rsidR="0060419A" w:rsidDel="00DF0643" w:rsidRDefault="0060419A" w:rsidP="0060419A">
            <w:pPr>
              <w:pStyle w:val="af"/>
              <w:rPr>
                <w:del w:id="144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4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버튼을 두 번 누르면 체크표시가 해제된다.</w:delText>
              </w:r>
            </w:del>
          </w:p>
        </w:tc>
      </w:tr>
      <w:tr w:rsidR="00B0767A" w:rsidRPr="00B0767A" w:rsidDel="00DF0643" w14:paraId="1F3B1EA4" w14:textId="142F868D" w:rsidTr="00C32B9F">
        <w:trPr>
          <w:del w:id="144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FA365D3" w14:textId="7957CCD9" w:rsidR="001121FA" w:rsidDel="00DF0643" w:rsidRDefault="001121FA" w:rsidP="00C32B9F">
            <w:pPr>
              <w:pStyle w:val="af"/>
              <w:rPr>
                <w:del w:id="1447" w:author="오윤 권" w:date="2023-06-06T20:08:00Z"/>
                <w:rFonts w:ascii="맑은 고딕" w:eastAsia="맑은 고딕" w:hAnsi="맑은 고딕"/>
              </w:rPr>
            </w:pPr>
            <w:del w:id="144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</w:tcPr>
          <w:p w14:paraId="0A86132B" w14:textId="385A87DC" w:rsidR="001121FA" w:rsidDel="00DF0643" w:rsidRDefault="001121FA" w:rsidP="00C32B9F">
            <w:pPr>
              <w:pStyle w:val="af"/>
              <w:rPr>
                <w:del w:id="144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2D7E363" w14:textId="041AD379" w:rsidR="001121FA" w:rsidDel="00DF0643" w:rsidRDefault="001121FA" w:rsidP="00C32B9F">
            <w:pPr>
              <w:pStyle w:val="af"/>
              <w:jc w:val="both"/>
              <w:rPr>
                <w:del w:id="145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:rsidDel="00DF0643" w14:paraId="0B0C2405" w14:textId="3CFFD421" w:rsidTr="0066068E">
        <w:trPr>
          <w:del w:id="145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217ACEB" w14:textId="66EE0A43" w:rsidR="002443AA" w:rsidDel="00DF0643" w:rsidRDefault="002443AA" w:rsidP="00707DDF">
            <w:pPr>
              <w:pStyle w:val="af"/>
              <w:rPr>
                <w:del w:id="1452" w:author="오윤 권" w:date="2023-06-06T20:08:00Z"/>
                <w:rFonts w:ascii="맑은 고딕" w:eastAsia="맑은 고딕" w:hAnsi="맑은 고딕"/>
              </w:rPr>
            </w:pPr>
            <w:del w:id="145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31516187" w14:textId="625B2122" w:rsidR="002443AA" w:rsidDel="00DF0643" w:rsidRDefault="002443AA" w:rsidP="00707DDF">
            <w:pPr>
              <w:rPr>
                <w:del w:id="145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55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1A174DB0" w14:textId="3B2CB3F0" w:rsidR="002443AA" w:rsidDel="00DF0643" w:rsidRDefault="002443AA" w:rsidP="00707DDF">
            <w:pPr>
              <w:rPr>
                <w:del w:id="145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57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</w:delText>
              </w:r>
            </w:del>
          </w:p>
        </w:tc>
      </w:tr>
      <w:tr w:rsidR="002443AA" w:rsidRPr="00B0767A" w:rsidDel="00DF0643" w14:paraId="0CCFEF5B" w14:textId="4FC0C8E6" w:rsidTr="0066068E">
        <w:trPr>
          <w:del w:id="145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71B7A76" w14:textId="3D79DCF1" w:rsidR="002443AA" w:rsidDel="00DF0643" w:rsidRDefault="002443AA" w:rsidP="00707DDF">
            <w:pPr>
              <w:pStyle w:val="af"/>
              <w:rPr>
                <w:del w:id="1459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435C952" w14:textId="1E36A132" w:rsidR="002443AA" w:rsidDel="00DF0643" w:rsidRDefault="002443AA" w:rsidP="00707DDF">
            <w:pPr>
              <w:rPr>
                <w:del w:id="146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61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7E79416D" w14:textId="1FD8805A" w:rsidR="002443AA" w:rsidDel="00DF0643" w:rsidRDefault="002443AA" w:rsidP="00707DDF">
            <w:pPr>
              <w:rPr>
                <w:del w:id="146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63" w:author="오윤 권" w:date="2023-06-06T20:08:00Z">
              <w:r w:rsidDel="00DF0643">
                <w:rPr>
                  <w:rFonts w:ascii="맑은 고딕" w:hAnsi="맑은 고딕"/>
                </w:rPr>
                <w:delText>B01 → A01-1</w:delText>
              </w:r>
            </w:del>
          </w:p>
        </w:tc>
      </w:tr>
      <w:tr w:rsidR="002443AA" w:rsidRPr="00B0767A" w:rsidDel="00DF0643" w14:paraId="4CB008EA" w14:textId="44668F62" w:rsidTr="0066068E">
        <w:trPr>
          <w:del w:id="146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B4FA04B" w14:textId="31E7EEFB" w:rsidR="002443AA" w:rsidDel="00DF0643" w:rsidRDefault="002443AA" w:rsidP="00707DDF">
            <w:pPr>
              <w:pStyle w:val="af"/>
              <w:rPr>
                <w:del w:id="1465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8C51A77" w14:textId="73366F5F" w:rsidR="002443AA" w:rsidDel="00DF0643" w:rsidRDefault="002443AA" w:rsidP="00707DDF">
            <w:pPr>
              <w:rPr>
                <w:del w:id="146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67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0C950A12" w14:textId="71D99CF0" w:rsidR="002443AA" w:rsidDel="00DF0643" w:rsidRDefault="002443AA" w:rsidP="00707DDF">
            <w:pPr>
              <w:rPr>
                <w:del w:id="146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69" w:author="오윤 권" w:date="2023-06-06T20:08:00Z">
              <w:r w:rsidDel="00DF0643">
                <w:rPr>
                  <w:rFonts w:ascii="맑은 고딕" w:hAnsi="맑은 고딕"/>
                </w:rPr>
                <w:delText>B01 → A01-2</w:delText>
              </w:r>
            </w:del>
          </w:p>
        </w:tc>
      </w:tr>
    </w:tbl>
    <w:p w14:paraId="60847E89" w14:textId="2D978788" w:rsidR="001121FA" w:rsidDel="00DF0643" w:rsidRDefault="001121FA" w:rsidP="004221DF">
      <w:pPr>
        <w:rPr>
          <w:del w:id="1470" w:author="오윤 권" w:date="2023-06-06T20:08:00Z"/>
          <w:rFonts w:ascii="맑은 고딕" w:hAnsi="맑은 고딕"/>
        </w:rPr>
      </w:pPr>
    </w:p>
    <w:p w14:paraId="32E19CC6" w14:textId="0F6E164B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471" w:author="오윤 권" w:date="2023-06-06T20:08:00Z"/>
          <w:rFonts w:ascii="맑은 고딕" w:hAnsi="맑은 고딕" w:cs="돋움"/>
          <w:szCs w:val="20"/>
        </w:rPr>
      </w:pPr>
      <w:del w:id="1472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UC009: </w:delText>
        </w:r>
        <w:r w:rsidDel="00DF0643">
          <w:rPr>
            <w:rFonts w:ascii="맑은 고딕" w:hAnsi="맑은 고딕" w:cs="돋움" w:hint="eastAsia"/>
            <w:szCs w:val="20"/>
          </w:rPr>
          <w:delText>작업을 정렬한다.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29C35889" w14:textId="53908B8F" w:rsidTr="00C32B9F">
        <w:trPr>
          <w:del w:id="147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4483119" w14:textId="4FDCED38" w:rsidR="001121FA" w:rsidDel="00DF0643" w:rsidRDefault="001121FA" w:rsidP="00C32B9F">
            <w:pPr>
              <w:pStyle w:val="af"/>
              <w:rPr>
                <w:del w:id="1474" w:author="오윤 권" w:date="2023-06-06T20:08:00Z"/>
                <w:rFonts w:ascii="맑은 고딕" w:eastAsia="맑은 고딕" w:hAnsi="맑은 고딕"/>
              </w:rPr>
            </w:pPr>
            <w:del w:id="147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30904567" w14:textId="4143729B" w:rsidR="001121FA" w:rsidDel="00DF0643" w:rsidRDefault="003E682B" w:rsidP="00C32B9F">
            <w:pPr>
              <w:rPr>
                <w:del w:id="147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77" w:author="오윤 권" w:date="2023-06-06T20:08:00Z">
              <w:r w:rsidDel="00DF0643">
                <w:rPr>
                  <w:rFonts w:ascii="맑은 고딕" w:hAnsi="맑은 고딕"/>
                </w:rPr>
                <w:delText>작업상태(완료/미완료)를 기준으로 순서를 재배치 한다.</w:delText>
              </w:r>
            </w:del>
          </w:p>
        </w:tc>
      </w:tr>
      <w:tr w:rsidR="00B0767A" w:rsidRPr="00B0767A" w:rsidDel="00DF0643" w14:paraId="760C5A39" w14:textId="70AE29C2" w:rsidTr="00B1454D">
        <w:trPr>
          <w:del w:id="147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6284A9F" w14:textId="06432CC6" w:rsidR="00707DDF" w:rsidDel="00DF0643" w:rsidRDefault="00707DDF" w:rsidP="00707DDF">
            <w:pPr>
              <w:pStyle w:val="af"/>
              <w:rPr>
                <w:del w:id="1479" w:author="오윤 권" w:date="2023-06-06T20:08:00Z"/>
                <w:rFonts w:ascii="맑은 고딕" w:eastAsia="맑은 고딕" w:hAnsi="맑은 고딕"/>
              </w:rPr>
            </w:pPr>
            <w:del w:id="148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2C3A136" w14:textId="1CAE959B" w:rsidR="00707DDF" w:rsidDel="00DF0643" w:rsidRDefault="00707DDF" w:rsidP="00707DDF">
            <w:pPr>
              <w:rPr>
                <w:del w:id="148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82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66A93523" w14:textId="75780C46" w:rsidTr="00B1454D">
        <w:trPr>
          <w:del w:id="148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2EE3318" w14:textId="6ABCF06A" w:rsidR="00707DDF" w:rsidDel="00DF0643" w:rsidRDefault="00707DDF" w:rsidP="00707DDF">
            <w:pPr>
              <w:pStyle w:val="af"/>
              <w:rPr>
                <w:del w:id="1484" w:author="오윤 권" w:date="2023-06-06T20:08:00Z"/>
                <w:rFonts w:ascii="맑은 고딕" w:eastAsia="맑은 고딕" w:hAnsi="맑은 고딕"/>
              </w:rPr>
            </w:pPr>
            <w:del w:id="148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72AF943" w14:textId="061F2FC3" w:rsidR="00707DDF" w:rsidDel="00DF0643" w:rsidRDefault="00707DDF" w:rsidP="00707DDF">
            <w:pPr>
              <w:rPr>
                <w:del w:id="148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87" w:author="오윤 권" w:date="2023-06-06T20:08:00Z">
              <w:r w:rsidDel="00DF0643">
                <w:rPr>
                  <w:rFonts w:ascii="맑은 고딕" w:hAnsi="맑은 고딕"/>
                </w:rPr>
                <w:delText>작업들의 상태가 표시되어있어야 한다.</w:delText>
              </w:r>
            </w:del>
          </w:p>
        </w:tc>
      </w:tr>
      <w:tr w:rsidR="00B0767A" w:rsidRPr="00B0767A" w:rsidDel="00DF0643" w14:paraId="1BAF37F8" w14:textId="6FCDC98C" w:rsidTr="00B1454D">
        <w:trPr>
          <w:del w:id="148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4686998" w14:textId="629D4B8D" w:rsidR="00707DDF" w:rsidDel="00DF0643" w:rsidRDefault="00707DDF" w:rsidP="00707DDF">
            <w:pPr>
              <w:pStyle w:val="af"/>
              <w:rPr>
                <w:del w:id="1489" w:author="오윤 권" w:date="2023-06-06T20:08:00Z"/>
                <w:rFonts w:ascii="맑은 고딕" w:eastAsia="맑은 고딕" w:hAnsi="맑은 고딕"/>
              </w:rPr>
            </w:pPr>
            <w:del w:id="149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4A79295" w14:textId="4FB50D58" w:rsidR="00707DDF" w:rsidDel="00DF0643" w:rsidRDefault="00707DDF" w:rsidP="00707DDF">
            <w:pPr>
              <w:rPr>
                <w:del w:id="149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492" w:author="오윤 권" w:date="2023-06-06T20:08:00Z">
              <w:r w:rsidDel="00DF0643">
                <w:rPr>
                  <w:rFonts w:ascii="맑은 고딕" w:hAnsi="맑은 고딕"/>
                </w:rPr>
                <w:delText>작업상태(완료/미완료)를 기준으로 순서를 재배치한다.</w:delText>
              </w:r>
            </w:del>
          </w:p>
        </w:tc>
      </w:tr>
      <w:tr w:rsidR="002443AA" w:rsidRPr="00B0767A" w:rsidDel="00DF0643" w14:paraId="74E5C82A" w14:textId="56850F39" w:rsidTr="001C0CB4">
        <w:trPr>
          <w:del w:id="149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C02F6C4" w14:textId="2E9D59E8" w:rsidR="002443AA" w:rsidDel="00DF0643" w:rsidRDefault="002443AA" w:rsidP="00445929">
            <w:pPr>
              <w:pStyle w:val="af"/>
              <w:rPr>
                <w:del w:id="1494" w:author="오윤 권" w:date="2023-06-06T20:08:00Z"/>
                <w:rFonts w:ascii="맑은 고딕" w:eastAsia="맑은 고딕" w:hAnsi="맑은 고딕"/>
              </w:rPr>
            </w:pPr>
            <w:del w:id="149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8C19699" w14:textId="3409CC5D" w:rsidR="002443AA" w:rsidDel="00DF0643" w:rsidRDefault="002443AA" w:rsidP="00445929">
            <w:pPr>
              <w:pStyle w:val="af"/>
              <w:rPr>
                <w:del w:id="149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9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5BB1373" w14:textId="3DD2AEB4" w:rsidR="002443AA" w:rsidDel="00DF0643" w:rsidRDefault="002443AA" w:rsidP="00445929">
            <w:pPr>
              <w:pStyle w:val="af"/>
              <w:jc w:val="both"/>
              <w:rPr>
                <w:del w:id="149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49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 xml:space="preserve">사용자는 정렬 버튼을 누른다. </w:delText>
              </w:r>
            </w:del>
          </w:p>
        </w:tc>
      </w:tr>
      <w:tr w:rsidR="002443AA" w:rsidRPr="00B0767A" w:rsidDel="00DF0643" w14:paraId="083B0B54" w14:textId="73B45096" w:rsidTr="001C0CB4">
        <w:trPr>
          <w:del w:id="150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E3CE59A" w14:textId="49A5E3C2" w:rsidR="002443AA" w:rsidDel="00DF0643" w:rsidRDefault="002443AA" w:rsidP="00445929">
            <w:pPr>
              <w:jc w:val="center"/>
              <w:rPr>
                <w:del w:id="150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140FF9D" w14:textId="5D7691F9" w:rsidR="002443AA" w:rsidDel="00DF0643" w:rsidRDefault="002443AA" w:rsidP="00445929">
            <w:pPr>
              <w:rPr>
                <w:del w:id="150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03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59B0C7D" w14:textId="750248EB" w:rsidR="002443AA" w:rsidDel="00DF0643" w:rsidRDefault="002443AA" w:rsidP="00445929">
            <w:pPr>
              <w:rPr>
                <w:del w:id="150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05" w:author="오윤 권" w:date="2023-06-06T20:08:00Z">
              <w:r w:rsidDel="00DF0643">
                <w:rPr>
                  <w:rFonts w:ascii="맑은 고딕" w:hAnsi="맑은 고딕"/>
                </w:rPr>
                <w:delText>작업상태가 미완료인 작업을 우선으로 정렬한다.</w:delText>
              </w:r>
            </w:del>
          </w:p>
        </w:tc>
      </w:tr>
      <w:tr w:rsidR="002443AA" w:rsidRPr="00B0767A" w:rsidDel="00DF0643" w14:paraId="28601DC1" w14:textId="72D45332" w:rsidTr="001C0CB4">
        <w:trPr>
          <w:del w:id="150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3EB54FE" w14:textId="67847603" w:rsidR="002443AA" w:rsidDel="00DF0643" w:rsidRDefault="002443AA" w:rsidP="00445929">
            <w:pPr>
              <w:jc w:val="center"/>
              <w:rPr>
                <w:del w:id="1507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6288A22" w14:textId="083192AF" w:rsidR="002443AA" w:rsidDel="00DF0643" w:rsidRDefault="002443AA" w:rsidP="00445929">
            <w:pPr>
              <w:rPr>
                <w:del w:id="150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09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C482FD6" w14:textId="64B44552" w:rsidR="002443AA" w:rsidDel="00DF0643" w:rsidRDefault="002443AA" w:rsidP="00445929">
            <w:pPr>
              <w:rPr>
                <w:del w:id="151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11" w:author="오윤 권" w:date="2023-06-06T20:08:00Z">
              <w:r w:rsidDel="00DF0643">
                <w:rPr>
                  <w:rFonts w:ascii="맑은 고딕" w:hAnsi="맑은 고딕"/>
                </w:rPr>
                <w:delText>미완료인 작업에서 마감날짜가 가장 가까운 작업을 우선으로 정렬한다.</w:delText>
              </w:r>
            </w:del>
          </w:p>
        </w:tc>
      </w:tr>
      <w:tr w:rsidR="00B0767A" w:rsidRPr="00B0767A" w:rsidDel="00DF0643" w14:paraId="5A28C85B" w14:textId="5DE1E0DC" w:rsidTr="00BA535C">
        <w:trPr>
          <w:del w:id="151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C2E48EA" w14:textId="2A441F79" w:rsidR="00445929" w:rsidDel="00DF0643" w:rsidRDefault="00445929" w:rsidP="00445929">
            <w:pPr>
              <w:pStyle w:val="af"/>
              <w:rPr>
                <w:del w:id="1513" w:author="오윤 권" w:date="2023-06-06T20:08:00Z"/>
                <w:rFonts w:ascii="맑은 고딕" w:eastAsia="맑은 고딕" w:hAnsi="맑은 고딕"/>
              </w:rPr>
            </w:pPr>
            <w:del w:id="151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6B02A12" w14:textId="2747E9BA" w:rsidR="00445929" w:rsidDel="00DF0643" w:rsidRDefault="00445929" w:rsidP="00445929">
            <w:pPr>
              <w:pStyle w:val="af"/>
              <w:rPr>
                <w:del w:id="151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1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A01-1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F4AF869" w14:textId="75C9E84E" w:rsidR="00445929" w:rsidDel="00DF0643" w:rsidRDefault="00445929" w:rsidP="00445929">
            <w:pPr>
              <w:pStyle w:val="af"/>
              <w:rPr>
                <w:del w:id="151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1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정렬버튼을 두 번 클릭한 경우 원래상태(작성한 순서기준)으로 돌아간다,</w:delText>
              </w:r>
            </w:del>
          </w:p>
        </w:tc>
      </w:tr>
      <w:tr w:rsidR="00B0767A" w:rsidRPr="00B0767A" w:rsidDel="00DF0643" w14:paraId="2A9F59D5" w14:textId="1F2ABBBA" w:rsidTr="009036F0">
        <w:trPr>
          <w:del w:id="151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EAE165D" w14:textId="4BD234F6" w:rsidR="00445929" w:rsidDel="00DF0643" w:rsidRDefault="00445929" w:rsidP="00445929">
            <w:pPr>
              <w:pStyle w:val="af"/>
              <w:rPr>
                <w:del w:id="1520" w:author="오윤 권" w:date="2023-06-06T20:08:00Z"/>
                <w:rFonts w:ascii="맑은 고딕" w:eastAsia="맑은 고딕" w:hAnsi="맑은 고딕"/>
              </w:rPr>
            </w:pPr>
            <w:del w:id="152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79CFC39" w14:textId="634F7FD1" w:rsidR="00445929" w:rsidDel="00DF0643" w:rsidRDefault="00445929" w:rsidP="00445929">
            <w:pPr>
              <w:pStyle w:val="af"/>
              <w:rPr>
                <w:del w:id="152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2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4C7A8B0" w14:textId="77CA18EA" w:rsidR="00445929" w:rsidDel="00DF0643" w:rsidRDefault="00445929" w:rsidP="00445929">
            <w:pPr>
              <w:pStyle w:val="af"/>
              <w:jc w:val="both"/>
              <w:rPr>
                <w:del w:id="152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2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작업상태가 표시된 작업이 존재하지않는 경우 “정렬 할 작업이 없습니다” 문구를 출력한다.</w:delText>
              </w:r>
            </w:del>
          </w:p>
        </w:tc>
      </w:tr>
      <w:tr w:rsidR="002443AA" w:rsidRPr="00B0767A" w:rsidDel="00DF0643" w14:paraId="1F5E2FAF" w14:textId="119C62B5" w:rsidTr="00FF1B3E">
        <w:trPr>
          <w:del w:id="1526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B95E334" w14:textId="08C3D1D4" w:rsidR="002443AA" w:rsidDel="00DF0643" w:rsidRDefault="002443AA" w:rsidP="00445929">
            <w:pPr>
              <w:pStyle w:val="af"/>
              <w:rPr>
                <w:del w:id="1527" w:author="오윤 권" w:date="2023-06-06T20:08:00Z"/>
                <w:rFonts w:ascii="맑은 고딕" w:eastAsia="맑은 고딕" w:hAnsi="맑은 고딕"/>
              </w:rPr>
            </w:pPr>
            <w:del w:id="152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503A1642" w14:textId="752C2F90" w:rsidR="002443AA" w:rsidDel="00DF0643" w:rsidRDefault="002443AA" w:rsidP="00445929">
            <w:pPr>
              <w:rPr>
                <w:del w:id="152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30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5F74D00B" w14:textId="4959B5B3" w:rsidR="002443AA" w:rsidDel="00DF0643" w:rsidRDefault="002443AA" w:rsidP="00445929">
            <w:pPr>
              <w:rPr>
                <w:del w:id="153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32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→ B03 </w:delText>
              </w:r>
            </w:del>
          </w:p>
        </w:tc>
      </w:tr>
      <w:tr w:rsidR="002443AA" w:rsidRPr="00B0767A" w:rsidDel="00DF0643" w14:paraId="52CC3145" w14:textId="56A60BA7" w:rsidTr="00FF1B3E">
        <w:trPr>
          <w:del w:id="153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5FD63CE" w14:textId="37836297" w:rsidR="002443AA" w:rsidDel="00DF0643" w:rsidRDefault="002443AA" w:rsidP="00445929">
            <w:pPr>
              <w:pStyle w:val="af"/>
              <w:rPr>
                <w:del w:id="1534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4EAB631" w14:textId="6EA022B9" w:rsidR="002443AA" w:rsidDel="00DF0643" w:rsidRDefault="002443AA" w:rsidP="00445929">
            <w:pPr>
              <w:rPr>
                <w:del w:id="153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36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6B5C6644" w14:textId="733BC29E" w:rsidR="002443AA" w:rsidDel="00DF0643" w:rsidRDefault="002443AA" w:rsidP="00445929">
            <w:pPr>
              <w:rPr>
                <w:del w:id="153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38" w:author="오윤 권" w:date="2023-06-06T20:08:00Z">
              <w:r w:rsidDel="00DF0643">
                <w:rPr>
                  <w:rFonts w:ascii="맑은 고딕" w:hAnsi="맑은 고딕"/>
                </w:rPr>
                <w:delText>B01 → A01-1</w:delText>
              </w:r>
            </w:del>
          </w:p>
        </w:tc>
      </w:tr>
      <w:tr w:rsidR="002443AA" w:rsidRPr="00B0767A" w:rsidDel="00DF0643" w14:paraId="69F7376A" w14:textId="1712FC61" w:rsidTr="00FF1B3E">
        <w:trPr>
          <w:del w:id="153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D498914" w14:textId="3B19E102" w:rsidR="002443AA" w:rsidDel="00DF0643" w:rsidRDefault="002443AA" w:rsidP="00445929">
            <w:pPr>
              <w:pStyle w:val="af"/>
              <w:rPr>
                <w:del w:id="154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91CBAA7" w14:textId="40A649C2" w:rsidR="002443AA" w:rsidDel="00DF0643" w:rsidRDefault="002443AA" w:rsidP="00445929">
            <w:pPr>
              <w:rPr>
                <w:del w:id="154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42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1E317236" w14:textId="2F34C915" w:rsidR="002443AA" w:rsidDel="00DF0643" w:rsidRDefault="002443AA" w:rsidP="00445929">
            <w:pPr>
              <w:rPr>
                <w:del w:id="154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44" w:author="오윤 권" w:date="2023-06-06T20:08:00Z">
              <w:r w:rsidDel="00DF0643">
                <w:rPr>
                  <w:rFonts w:ascii="맑은 고딕" w:hAnsi="맑은 고딕"/>
                </w:rPr>
                <w:delText>B01 → B02 → E02-1</w:delText>
              </w:r>
            </w:del>
          </w:p>
        </w:tc>
      </w:tr>
    </w:tbl>
    <w:p w14:paraId="7B57FF72" w14:textId="4E68CF3B" w:rsidR="001121FA" w:rsidDel="00DF0643" w:rsidRDefault="001121FA" w:rsidP="001121FA">
      <w:pPr>
        <w:rPr>
          <w:del w:id="1545" w:author="오윤 권" w:date="2023-06-06T20:08:00Z"/>
          <w:rFonts w:ascii="맑은 고딕" w:hAnsi="맑은 고딕"/>
        </w:rPr>
      </w:pPr>
    </w:p>
    <w:p w14:paraId="79EFC56D" w14:textId="25E2FAE7" w:rsidR="001121FA" w:rsidDel="00DF0643" w:rsidRDefault="001121FA" w:rsidP="001121FA">
      <w:pPr>
        <w:rPr>
          <w:del w:id="1546" w:author="오윤 권" w:date="2023-06-06T20:08:00Z"/>
          <w:rFonts w:ascii="맑은 고딕" w:hAnsi="맑은 고딕"/>
        </w:rPr>
      </w:pPr>
    </w:p>
    <w:p w14:paraId="7E75E11A" w14:textId="46447B64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547" w:author="오윤 권" w:date="2023-06-06T20:08:00Z"/>
          <w:rFonts w:ascii="맑은 고딕" w:hAnsi="맑은 고딕" w:cs="돋움"/>
          <w:szCs w:val="20"/>
        </w:rPr>
      </w:pPr>
      <w:del w:id="1548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UC010: </w:delText>
        </w:r>
        <w:r w:rsidDel="00DF0643">
          <w:rPr>
            <w:rFonts w:ascii="맑은 고딕" w:hAnsi="맑은 고딕" w:cs="돋움" w:hint="eastAsia"/>
            <w:szCs w:val="20"/>
          </w:rPr>
          <w:delText>작업 폴더를 생성한다.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35635FF5" w14:textId="4E50D28B" w:rsidTr="00C32B9F">
        <w:trPr>
          <w:del w:id="154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B49A20D" w14:textId="17845D68" w:rsidR="001121FA" w:rsidDel="00DF0643" w:rsidRDefault="001121FA" w:rsidP="00C32B9F">
            <w:pPr>
              <w:pStyle w:val="af"/>
              <w:rPr>
                <w:del w:id="1550" w:author="오윤 권" w:date="2023-06-06T20:08:00Z"/>
                <w:rFonts w:ascii="맑은 고딕" w:eastAsia="맑은 고딕" w:hAnsi="맑은 고딕"/>
              </w:rPr>
            </w:pPr>
            <w:del w:id="155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22DA8D17" w14:textId="5E0DB11F" w:rsidR="001121FA" w:rsidDel="00DF0643" w:rsidRDefault="0029544D" w:rsidP="00C32B9F">
            <w:pPr>
              <w:rPr>
                <w:del w:id="155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53" w:author="오윤 권" w:date="2023-06-06T20:08:00Z">
              <w:r w:rsidDel="00DF0643">
                <w:rPr>
                  <w:rFonts w:ascii="맑은 고딕" w:hAnsi="맑은 고딕"/>
                </w:rPr>
                <w:delText>작업들을 카테고리에 맞게 분류해서 모아 놓을 수 있는 폴더를 생성할 수 있다.</w:delText>
              </w:r>
            </w:del>
          </w:p>
        </w:tc>
      </w:tr>
      <w:tr w:rsidR="00B0767A" w:rsidRPr="00B0767A" w:rsidDel="00DF0643" w14:paraId="5A3C30CD" w14:textId="23D108ED" w:rsidTr="00C54BCA">
        <w:trPr>
          <w:del w:id="155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065011C" w14:textId="4CB1BFA8" w:rsidR="00AB0F07" w:rsidDel="00DF0643" w:rsidRDefault="00AB0F07" w:rsidP="00AB0F07">
            <w:pPr>
              <w:pStyle w:val="af"/>
              <w:rPr>
                <w:del w:id="1555" w:author="오윤 권" w:date="2023-06-06T20:08:00Z"/>
                <w:rFonts w:ascii="맑은 고딕" w:eastAsia="맑은 고딕" w:hAnsi="맑은 고딕"/>
              </w:rPr>
            </w:pPr>
            <w:del w:id="155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7DE87778" w14:textId="1206A412" w:rsidR="00AB0F07" w:rsidDel="00DF0643" w:rsidRDefault="00AB0F07" w:rsidP="00AB0F07">
            <w:pPr>
              <w:rPr>
                <w:del w:id="155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58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44BB0741" w14:textId="65EE812E" w:rsidTr="00C54BCA">
        <w:trPr>
          <w:del w:id="155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2290C34" w14:textId="3C0F7265" w:rsidR="00AB0F07" w:rsidDel="00DF0643" w:rsidRDefault="00AB0F07" w:rsidP="00AB0F07">
            <w:pPr>
              <w:pStyle w:val="af"/>
              <w:rPr>
                <w:del w:id="1560" w:author="오윤 권" w:date="2023-06-06T20:08:00Z"/>
                <w:rFonts w:ascii="맑은 고딕" w:eastAsia="맑은 고딕" w:hAnsi="맑은 고딕"/>
              </w:rPr>
            </w:pPr>
            <w:del w:id="156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BC5F7AB" w14:textId="4280E56E" w:rsidR="00AB0F07" w:rsidDel="00DF0643" w:rsidRDefault="00AB0F07" w:rsidP="00AB0F07">
            <w:pPr>
              <w:rPr>
                <w:del w:id="156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63" w:author="오윤 권" w:date="2023-06-06T20:08:00Z">
              <w:r w:rsidDel="00DF0643">
                <w:rPr>
                  <w:rFonts w:ascii="맑은 고딕" w:hAnsi="맑은 고딕"/>
                </w:rPr>
                <w:delText>작업이 추가되어 있어야 한다.</w:delText>
              </w:r>
            </w:del>
          </w:p>
        </w:tc>
      </w:tr>
      <w:tr w:rsidR="00B0767A" w:rsidRPr="00B0767A" w:rsidDel="00DF0643" w14:paraId="422058B8" w14:textId="19F09D72" w:rsidTr="00C54BCA">
        <w:trPr>
          <w:del w:id="156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61221ED" w14:textId="574DBE63" w:rsidR="00AB0F07" w:rsidDel="00DF0643" w:rsidRDefault="00AB0F07" w:rsidP="00AB0F07">
            <w:pPr>
              <w:pStyle w:val="af"/>
              <w:rPr>
                <w:del w:id="1565" w:author="오윤 권" w:date="2023-06-06T20:08:00Z"/>
                <w:rFonts w:ascii="맑은 고딕" w:eastAsia="맑은 고딕" w:hAnsi="맑은 고딕"/>
              </w:rPr>
            </w:pPr>
            <w:del w:id="156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0AC6EB9" w14:textId="4A898CF0" w:rsidR="00AB0F07" w:rsidDel="00DF0643" w:rsidRDefault="00AB0F07" w:rsidP="00AB0F07">
            <w:pPr>
              <w:rPr>
                <w:del w:id="156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68" w:author="오윤 권" w:date="2023-06-06T20:08:00Z">
              <w:r w:rsidDel="00DF0643">
                <w:rPr>
                  <w:rFonts w:ascii="맑은 고딕" w:hAnsi="맑은 고딕"/>
                </w:rPr>
                <w:delText>생성된 폴더가 사용자가 지정한 이름으로 표시된다.</w:delText>
              </w:r>
            </w:del>
          </w:p>
        </w:tc>
      </w:tr>
      <w:tr w:rsidR="002443AA" w:rsidRPr="00B0767A" w:rsidDel="00DF0643" w14:paraId="48496491" w14:textId="35A5CA46" w:rsidTr="00E345A2">
        <w:trPr>
          <w:del w:id="1569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DF85672" w14:textId="0D2065AA" w:rsidR="002443AA" w:rsidDel="00DF0643" w:rsidRDefault="002443AA" w:rsidP="000B6860">
            <w:pPr>
              <w:pStyle w:val="af"/>
              <w:rPr>
                <w:del w:id="1570" w:author="오윤 권" w:date="2023-06-06T20:08:00Z"/>
                <w:rFonts w:ascii="맑은 고딕" w:eastAsia="맑은 고딕" w:hAnsi="맑은 고딕"/>
              </w:rPr>
            </w:pPr>
            <w:del w:id="157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B1937D1" w14:textId="38B07DCE" w:rsidR="002443AA" w:rsidDel="00DF0643" w:rsidRDefault="002443AA" w:rsidP="000B6860">
            <w:pPr>
              <w:pStyle w:val="af"/>
              <w:rPr>
                <w:del w:id="157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7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17F360D" w14:textId="015BB119" w:rsidR="002443AA" w:rsidDel="00DF0643" w:rsidRDefault="002443AA" w:rsidP="000B6860">
            <w:pPr>
              <w:pStyle w:val="af"/>
              <w:jc w:val="both"/>
              <w:rPr>
                <w:del w:id="157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7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‘폴더 생성’ 버튼을 누른다.</w:delText>
              </w:r>
            </w:del>
          </w:p>
        </w:tc>
      </w:tr>
      <w:tr w:rsidR="002443AA" w:rsidRPr="00B0767A" w:rsidDel="00DF0643" w14:paraId="35E0F0BE" w14:textId="394F5D10" w:rsidTr="00E345A2">
        <w:trPr>
          <w:del w:id="157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2A3F255" w14:textId="344DB021" w:rsidR="002443AA" w:rsidDel="00DF0643" w:rsidRDefault="002443AA" w:rsidP="000B6860">
            <w:pPr>
              <w:jc w:val="center"/>
              <w:rPr>
                <w:del w:id="1577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69470AF" w14:textId="50474A9A" w:rsidR="002443AA" w:rsidDel="00DF0643" w:rsidRDefault="002443AA" w:rsidP="000B6860">
            <w:pPr>
              <w:rPr>
                <w:del w:id="157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79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7B3C031" w14:textId="621E23C6" w:rsidR="002443AA" w:rsidDel="00DF0643" w:rsidRDefault="002443AA" w:rsidP="000B6860">
            <w:pPr>
              <w:rPr>
                <w:del w:id="158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81" w:author="오윤 권" w:date="2023-06-06T20:08:00Z">
              <w:r w:rsidDel="00DF0643">
                <w:rPr>
                  <w:rFonts w:ascii="맑은 고딕" w:hAnsi="맑은 고딕"/>
                </w:rPr>
                <w:delText>사용자가 생성할 폴더의 이름을 설정한다.</w:delText>
              </w:r>
            </w:del>
          </w:p>
        </w:tc>
      </w:tr>
      <w:tr w:rsidR="002443AA" w:rsidRPr="00B0767A" w:rsidDel="00DF0643" w14:paraId="0FEB6420" w14:textId="58357CEA" w:rsidTr="00E345A2">
        <w:trPr>
          <w:del w:id="158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A763AD8" w14:textId="34B20B80" w:rsidR="002443AA" w:rsidDel="00DF0643" w:rsidRDefault="002443AA" w:rsidP="000B6860">
            <w:pPr>
              <w:jc w:val="center"/>
              <w:rPr>
                <w:del w:id="1583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BC4A28" w14:textId="3C0D5AD7" w:rsidR="002443AA" w:rsidDel="00DF0643" w:rsidRDefault="002443AA" w:rsidP="000B6860">
            <w:pPr>
              <w:rPr>
                <w:del w:id="158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85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675CAA2" w14:textId="75D71B0B" w:rsidR="002443AA" w:rsidDel="00DF0643" w:rsidRDefault="002443AA" w:rsidP="000B6860">
            <w:pPr>
              <w:rPr>
                <w:del w:id="158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587" w:author="오윤 권" w:date="2023-06-06T20:08:00Z">
              <w:r w:rsidDel="00DF0643">
                <w:rPr>
                  <w:rFonts w:ascii="맑은 고딕" w:hAnsi="맑은 고딕"/>
                </w:rPr>
                <w:delText>시스템은 생성되는 폴더의 이름이 이미 있는지 확인하고 생성한다.</w:delText>
              </w:r>
            </w:del>
          </w:p>
        </w:tc>
      </w:tr>
      <w:tr w:rsidR="00B0767A" w:rsidRPr="00B0767A" w:rsidDel="00DF0643" w14:paraId="35287929" w14:textId="69A89886" w:rsidTr="009451C3">
        <w:trPr>
          <w:del w:id="158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18073CE" w14:textId="5F4FC9BF" w:rsidR="000B6860" w:rsidDel="00DF0643" w:rsidRDefault="000B6860" w:rsidP="000B6860">
            <w:pPr>
              <w:pStyle w:val="af"/>
              <w:rPr>
                <w:del w:id="1589" w:author="오윤 권" w:date="2023-06-06T20:08:00Z"/>
                <w:rFonts w:ascii="맑은 고딕" w:eastAsia="맑은 고딕" w:hAnsi="맑은 고딕"/>
              </w:rPr>
            </w:pPr>
            <w:del w:id="159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7E763F5" w14:textId="55E9CD95" w:rsidR="000B6860" w:rsidDel="00DF0643" w:rsidRDefault="000B6860" w:rsidP="000B6860">
            <w:pPr>
              <w:pStyle w:val="af"/>
              <w:rPr>
                <w:del w:id="159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9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A03-1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2F2515F" w14:textId="4107F757" w:rsidR="000B6860" w:rsidDel="00DF0643" w:rsidRDefault="000B6860" w:rsidP="000B6860">
            <w:pPr>
              <w:pStyle w:val="af"/>
              <w:rPr>
                <w:del w:id="159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59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생성하려는 폴더의 이름이 이미 생성되어 있는 폴더의 이름과 같다면, 이미 생성된 폴더의 이름이라는 메시지를 출력한다.</w:delText>
              </w:r>
            </w:del>
          </w:p>
        </w:tc>
      </w:tr>
      <w:tr w:rsidR="00B0767A" w:rsidRPr="00B0767A" w:rsidDel="00DF0643" w14:paraId="2E1EDB0D" w14:textId="5ED3FDD5" w:rsidTr="00C32B9F">
        <w:trPr>
          <w:del w:id="159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D7285F0" w14:textId="665B119E" w:rsidR="001121FA" w:rsidDel="00DF0643" w:rsidRDefault="001121FA" w:rsidP="00C32B9F">
            <w:pPr>
              <w:pStyle w:val="af"/>
              <w:rPr>
                <w:del w:id="1596" w:author="오윤 권" w:date="2023-06-06T20:08:00Z"/>
                <w:rFonts w:ascii="맑은 고딕" w:eastAsia="맑은 고딕" w:hAnsi="맑은 고딕"/>
              </w:rPr>
            </w:pPr>
            <w:del w:id="159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</w:tcPr>
          <w:p w14:paraId="5D89373B" w14:textId="4EBFB6EF" w:rsidR="001121FA" w:rsidDel="00DF0643" w:rsidRDefault="001121FA" w:rsidP="00C32B9F">
            <w:pPr>
              <w:pStyle w:val="af"/>
              <w:rPr>
                <w:del w:id="159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2B53E2B" w14:textId="2BD9D52E" w:rsidR="001121FA" w:rsidDel="00DF0643" w:rsidRDefault="001121FA" w:rsidP="00C32B9F">
            <w:pPr>
              <w:pStyle w:val="af"/>
              <w:jc w:val="both"/>
              <w:rPr>
                <w:del w:id="159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:rsidDel="00DF0643" w14:paraId="04C39263" w14:textId="01054F94" w:rsidTr="00E31DFF">
        <w:trPr>
          <w:del w:id="160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C39A66D" w14:textId="591948C8" w:rsidR="002443AA" w:rsidDel="00DF0643" w:rsidRDefault="002443AA" w:rsidP="000B6860">
            <w:pPr>
              <w:pStyle w:val="af"/>
              <w:rPr>
                <w:del w:id="1601" w:author="오윤 권" w:date="2023-06-06T20:08:00Z"/>
                <w:rFonts w:ascii="맑은 고딕" w:eastAsia="맑은 고딕" w:hAnsi="맑은 고딕"/>
              </w:rPr>
            </w:pPr>
            <w:del w:id="160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6AB253ED" w14:textId="2D9937C4" w:rsidR="002443AA" w:rsidDel="00DF0643" w:rsidRDefault="002443AA" w:rsidP="000B6860">
            <w:pPr>
              <w:rPr>
                <w:del w:id="160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04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564A8B01" w14:textId="2DF3E783" w:rsidR="002443AA" w:rsidDel="00DF0643" w:rsidRDefault="002443AA" w:rsidP="000B6860">
            <w:pPr>
              <w:rPr>
                <w:del w:id="160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06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→ B03 </w:delText>
              </w:r>
            </w:del>
          </w:p>
        </w:tc>
      </w:tr>
      <w:tr w:rsidR="002443AA" w:rsidRPr="00B0767A" w:rsidDel="00DF0643" w14:paraId="44C1AFD3" w14:textId="5C9C68E6" w:rsidTr="00E31DFF">
        <w:trPr>
          <w:del w:id="160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24C9375" w14:textId="43CAA314" w:rsidR="002443AA" w:rsidDel="00DF0643" w:rsidRDefault="002443AA" w:rsidP="000B6860">
            <w:pPr>
              <w:pStyle w:val="af"/>
              <w:rPr>
                <w:del w:id="160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EC1E42B" w14:textId="3A0CA95F" w:rsidR="002443AA" w:rsidDel="00DF0643" w:rsidRDefault="002443AA" w:rsidP="000B6860">
            <w:pPr>
              <w:rPr>
                <w:del w:id="160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10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5F5B1857" w14:textId="799823A5" w:rsidR="002443AA" w:rsidDel="00DF0643" w:rsidRDefault="002443AA" w:rsidP="000B6860">
            <w:pPr>
              <w:rPr>
                <w:del w:id="161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12" w:author="오윤 권" w:date="2023-06-06T20:08:00Z">
              <w:r w:rsidDel="00DF0643">
                <w:rPr>
                  <w:rFonts w:ascii="맑은 고딕" w:hAnsi="맑은 고딕"/>
                </w:rPr>
                <w:delText>B01 → B02 → B03 → A03-1 →B02</w:delText>
              </w:r>
            </w:del>
          </w:p>
        </w:tc>
      </w:tr>
    </w:tbl>
    <w:p w14:paraId="48C9D4BD" w14:textId="4FE713EE" w:rsidR="001121FA" w:rsidDel="00DF0643" w:rsidRDefault="001121FA" w:rsidP="00FB4D8B">
      <w:pPr>
        <w:pBdr>
          <w:top w:val="nil"/>
          <w:left w:val="nil"/>
          <w:bottom w:val="nil"/>
          <w:right w:val="nil"/>
          <w:between w:val="nil"/>
        </w:pBdr>
        <w:rPr>
          <w:del w:id="1613" w:author="오윤 권" w:date="2023-06-06T20:08:00Z"/>
          <w:rFonts w:ascii="맑은 고딕" w:hAnsi="맑은 고딕" w:cs="돋움"/>
          <w:szCs w:val="20"/>
        </w:rPr>
      </w:pPr>
      <w:del w:id="1614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UC011: </w:delText>
        </w:r>
        <w:r w:rsidDel="00DF0643">
          <w:rPr>
            <w:rFonts w:ascii="맑은 고딕" w:hAnsi="맑은 고딕" w:cs="돋움" w:hint="eastAsia"/>
            <w:szCs w:val="20"/>
          </w:rPr>
          <w:delText>작업 폴더로 분류한다.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7CD816F2" w14:textId="644D896F" w:rsidTr="00C32B9F">
        <w:trPr>
          <w:del w:id="161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1F32317" w14:textId="3340A993" w:rsidR="001121FA" w:rsidDel="00DF0643" w:rsidRDefault="001121FA" w:rsidP="00C32B9F">
            <w:pPr>
              <w:pStyle w:val="af"/>
              <w:rPr>
                <w:del w:id="1616" w:author="오윤 권" w:date="2023-06-06T20:08:00Z"/>
                <w:rFonts w:ascii="맑은 고딕" w:eastAsia="맑은 고딕" w:hAnsi="맑은 고딕"/>
              </w:rPr>
            </w:pPr>
            <w:del w:id="161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6795E752" w14:textId="49BFF602" w:rsidR="001121FA" w:rsidDel="00DF0643" w:rsidRDefault="006767D7" w:rsidP="00C32B9F">
            <w:pPr>
              <w:rPr>
                <w:del w:id="161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19" w:author="오윤 권" w:date="2023-06-06T20:08:00Z">
              <w:r w:rsidDel="00DF0643">
                <w:rPr>
                  <w:rFonts w:ascii="맑은 고딕" w:hAnsi="맑은 고딕"/>
                </w:rPr>
                <w:delText>작업들을 만들어 놓은 폴더에 넣어서 분류한다</w:delText>
              </w:r>
            </w:del>
          </w:p>
        </w:tc>
      </w:tr>
      <w:tr w:rsidR="00B0767A" w:rsidRPr="00B0767A" w:rsidDel="00DF0643" w14:paraId="590E0FAF" w14:textId="10AFB475" w:rsidTr="00D37C29">
        <w:trPr>
          <w:del w:id="162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8F530D0" w14:textId="556A8F0F" w:rsidR="00C04DC4" w:rsidDel="00DF0643" w:rsidRDefault="00C04DC4" w:rsidP="00C04DC4">
            <w:pPr>
              <w:pStyle w:val="af"/>
              <w:rPr>
                <w:del w:id="1621" w:author="오윤 권" w:date="2023-06-06T20:08:00Z"/>
                <w:rFonts w:ascii="맑은 고딕" w:eastAsia="맑은 고딕" w:hAnsi="맑은 고딕"/>
              </w:rPr>
            </w:pPr>
            <w:del w:id="162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15E4872" w14:textId="1EB49473" w:rsidR="00C04DC4" w:rsidDel="00DF0643" w:rsidRDefault="00C04DC4" w:rsidP="00C04DC4">
            <w:pPr>
              <w:rPr>
                <w:del w:id="162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24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7F15D363" w14:textId="526C9470" w:rsidTr="00D37C29">
        <w:trPr>
          <w:del w:id="162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B7C975A" w14:textId="7B9243AA" w:rsidR="00C04DC4" w:rsidDel="00DF0643" w:rsidRDefault="00C04DC4" w:rsidP="00C04DC4">
            <w:pPr>
              <w:pStyle w:val="af"/>
              <w:rPr>
                <w:del w:id="1626" w:author="오윤 권" w:date="2023-06-06T20:08:00Z"/>
                <w:rFonts w:ascii="맑은 고딕" w:eastAsia="맑은 고딕" w:hAnsi="맑은 고딕"/>
              </w:rPr>
            </w:pPr>
            <w:del w:id="162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5C704F4" w14:textId="2E42C42C" w:rsidR="00C04DC4" w:rsidDel="00DF0643" w:rsidRDefault="00C04DC4" w:rsidP="00C04DC4">
            <w:pPr>
              <w:rPr>
                <w:del w:id="162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29" w:author="오윤 권" w:date="2023-06-06T20:08:00Z">
              <w:r w:rsidDel="00DF0643">
                <w:rPr>
                  <w:rFonts w:ascii="맑은 고딕" w:hAnsi="맑은 고딕"/>
                </w:rPr>
                <w:delText>사용자가 만들어 놓은 폴더가 있어야 한다.</w:delText>
              </w:r>
            </w:del>
          </w:p>
        </w:tc>
      </w:tr>
      <w:tr w:rsidR="00B0767A" w:rsidRPr="00B0767A" w:rsidDel="00DF0643" w14:paraId="22B30DBD" w14:textId="15EFFD80" w:rsidTr="00D37C29">
        <w:trPr>
          <w:del w:id="163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35B7980" w14:textId="0BDC675B" w:rsidR="00C04DC4" w:rsidDel="00DF0643" w:rsidRDefault="00C04DC4" w:rsidP="00C04DC4">
            <w:pPr>
              <w:pStyle w:val="af"/>
              <w:rPr>
                <w:del w:id="1631" w:author="오윤 권" w:date="2023-06-06T20:08:00Z"/>
                <w:rFonts w:ascii="맑은 고딕" w:eastAsia="맑은 고딕" w:hAnsi="맑은 고딕"/>
              </w:rPr>
            </w:pPr>
            <w:del w:id="163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6750D2C7" w14:textId="1E8CADB0" w:rsidR="00C04DC4" w:rsidDel="00DF0643" w:rsidRDefault="00C04DC4" w:rsidP="00C04DC4">
            <w:pPr>
              <w:rPr>
                <w:del w:id="163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34" w:author="오윤 권" w:date="2023-06-06T20:08:00Z">
              <w:r w:rsidDel="00DF0643">
                <w:rPr>
                  <w:rFonts w:ascii="맑은 고딕" w:hAnsi="맑은 고딕"/>
                </w:rPr>
                <w:delText>작업들이 폴더 안에 들어가 있게 된다.</w:delText>
              </w:r>
            </w:del>
          </w:p>
        </w:tc>
      </w:tr>
      <w:tr w:rsidR="00B0767A" w:rsidRPr="00B0767A" w:rsidDel="00DF0643" w14:paraId="229FEFB1" w14:textId="0965EDB9" w:rsidTr="008470DD">
        <w:trPr>
          <w:del w:id="1635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A22BF49" w14:textId="2AD2C75F" w:rsidR="00C04DC4" w:rsidDel="00DF0643" w:rsidRDefault="00C04DC4" w:rsidP="00C04DC4">
            <w:pPr>
              <w:pStyle w:val="af"/>
              <w:rPr>
                <w:del w:id="1636" w:author="오윤 권" w:date="2023-06-06T20:08:00Z"/>
                <w:rFonts w:ascii="맑은 고딕" w:eastAsia="맑은 고딕" w:hAnsi="맑은 고딕"/>
              </w:rPr>
            </w:pPr>
            <w:del w:id="163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32113321" w14:textId="29E741B0" w:rsidR="00C04DC4" w:rsidDel="00DF0643" w:rsidRDefault="00C04DC4" w:rsidP="00C04DC4">
            <w:pPr>
              <w:pStyle w:val="af"/>
              <w:rPr>
                <w:del w:id="163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63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8E34A22" w14:textId="50F6068B" w:rsidR="00C04DC4" w:rsidDel="00DF0643" w:rsidRDefault="00C04DC4" w:rsidP="00C04DC4">
            <w:pPr>
              <w:pStyle w:val="af"/>
              <w:jc w:val="both"/>
              <w:rPr>
                <w:del w:id="164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64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작업을 폴더에 넣는 것을 시도한다.</w:delText>
              </w:r>
            </w:del>
          </w:p>
        </w:tc>
      </w:tr>
      <w:tr w:rsidR="00B0767A" w:rsidRPr="00B0767A" w:rsidDel="00DF0643" w14:paraId="6A65021F" w14:textId="58FE9A65" w:rsidTr="008470DD">
        <w:trPr>
          <w:del w:id="164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CBB1E02" w14:textId="265D82EA" w:rsidR="00C04DC4" w:rsidDel="00DF0643" w:rsidRDefault="00C04DC4" w:rsidP="00C04DC4">
            <w:pPr>
              <w:jc w:val="center"/>
              <w:rPr>
                <w:del w:id="1643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17B2238" w14:textId="39586853" w:rsidR="00C04DC4" w:rsidDel="00DF0643" w:rsidRDefault="00C04DC4" w:rsidP="00C04DC4">
            <w:pPr>
              <w:rPr>
                <w:del w:id="164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45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BDCA2F9" w14:textId="792D46B6" w:rsidR="00C04DC4" w:rsidDel="00DF0643" w:rsidRDefault="00C04DC4" w:rsidP="00C04DC4">
            <w:pPr>
              <w:rPr>
                <w:del w:id="164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47" w:author="오윤 권" w:date="2023-06-06T20:08:00Z">
              <w:r w:rsidDel="00DF0643">
                <w:rPr>
                  <w:rFonts w:ascii="맑은 고딕" w:hAnsi="맑은 고딕"/>
                </w:rPr>
                <w:delText>시스템은 폴더 안에 이미 같은 이름의 작업이 있는지 확인하고 생성한다.</w:delText>
              </w:r>
            </w:del>
          </w:p>
        </w:tc>
      </w:tr>
      <w:tr w:rsidR="00B0767A" w:rsidRPr="00B0767A" w:rsidDel="00DF0643" w14:paraId="30CEFF0C" w14:textId="2F4DE578" w:rsidTr="00DF07E2">
        <w:trPr>
          <w:del w:id="164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00F4D08" w14:textId="33FBBE2D" w:rsidR="00C04DC4" w:rsidDel="00DF0643" w:rsidRDefault="00C04DC4" w:rsidP="00C04DC4">
            <w:pPr>
              <w:pStyle w:val="af"/>
              <w:rPr>
                <w:del w:id="1649" w:author="오윤 권" w:date="2023-06-06T20:08:00Z"/>
                <w:rFonts w:ascii="맑은 고딕" w:eastAsia="맑은 고딕" w:hAnsi="맑은 고딕"/>
              </w:rPr>
            </w:pPr>
            <w:del w:id="165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60B09B8" w14:textId="4429DD38" w:rsidR="00C04DC4" w:rsidDel="00DF0643" w:rsidRDefault="00C04DC4" w:rsidP="00C04DC4">
            <w:pPr>
              <w:pStyle w:val="af"/>
              <w:rPr>
                <w:del w:id="165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65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0809B35" w14:textId="2045C2C6" w:rsidR="00C04DC4" w:rsidDel="00DF0643" w:rsidRDefault="00C04DC4" w:rsidP="00C04DC4">
            <w:pPr>
              <w:pStyle w:val="af"/>
              <w:rPr>
                <w:del w:id="165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65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작업의 이름이 넣으려는 폴더 안에 있는 작업의 이름과 같다면, 이미 폴더 안에 같은 이름의 작업이 있다는 메시지를 출력한다.</w:delText>
              </w:r>
            </w:del>
          </w:p>
        </w:tc>
      </w:tr>
      <w:tr w:rsidR="00B0767A" w:rsidRPr="00B0767A" w:rsidDel="00DF0643" w14:paraId="79A83A1C" w14:textId="5245DB8E" w:rsidTr="00C32B9F">
        <w:trPr>
          <w:del w:id="165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05F43DE" w14:textId="5D831703" w:rsidR="001121FA" w:rsidDel="00DF0643" w:rsidRDefault="001121FA" w:rsidP="00C32B9F">
            <w:pPr>
              <w:pStyle w:val="af"/>
              <w:rPr>
                <w:del w:id="1656" w:author="오윤 권" w:date="2023-06-06T20:08:00Z"/>
                <w:rFonts w:ascii="맑은 고딕" w:eastAsia="맑은 고딕" w:hAnsi="맑은 고딕"/>
              </w:rPr>
            </w:pPr>
            <w:del w:id="165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</w:tcPr>
          <w:p w14:paraId="41BB86B9" w14:textId="0916AE3A" w:rsidR="001121FA" w:rsidDel="00DF0643" w:rsidRDefault="001121FA" w:rsidP="00C32B9F">
            <w:pPr>
              <w:pStyle w:val="af"/>
              <w:rPr>
                <w:del w:id="165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7B9B02C" w14:textId="46269C45" w:rsidR="001121FA" w:rsidDel="00DF0643" w:rsidRDefault="001121FA" w:rsidP="00C32B9F">
            <w:pPr>
              <w:pStyle w:val="af"/>
              <w:jc w:val="both"/>
              <w:rPr>
                <w:del w:id="165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2443AA" w:rsidRPr="00B0767A" w:rsidDel="00DF0643" w14:paraId="330F9037" w14:textId="7DBCBBD1" w:rsidTr="00241CEE">
        <w:trPr>
          <w:del w:id="166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2CEB4BF" w14:textId="1AEAD500" w:rsidR="002443AA" w:rsidDel="00DF0643" w:rsidRDefault="002443AA" w:rsidP="00C04DC4">
            <w:pPr>
              <w:pStyle w:val="af"/>
              <w:rPr>
                <w:del w:id="1661" w:author="오윤 권" w:date="2023-06-06T20:08:00Z"/>
                <w:rFonts w:ascii="맑은 고딕" w:eastAsia="맑은 고딕" w:hAnsi="맑은 고딕"/>
              </w:rPr>
            </w:pPr>
            <w:del w:id="166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5EF8E7A4" w14:textId="40EFDB76" w:rsidR="002443AA" w:rsidDel="00DF0643" w:rsidRDefault="002443AA" w:rsidP="00C04DC4">
            <w:pPr>
              <w:rPr>
                <w:del w:id="166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64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0DDB59C5" w14:textId="7534981E" w:rsidR="002443AA" w:rsidDel="00DF0643" w:rsidRDefault="002443AA" w:rsidP="00C04DC4">
            <w:pPr>
              <w:rPr>
                <w:del w:id="166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66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</w:delText>
              </w:r>
            </w:del>
          </w:p>
        </w:tc>
      </w:tr>
      <w:tr w:rsidR="002443AA" w:rsidRPr="00B0767A" w:rsidDel="00DF0643" w14:paraId="682FB558" w14:textId="0210B0B4" w:rsidTr="00241CEE">
        <w:trPr>
          <w:del w:id="166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C52FFE7" w14:textId="4C7E4A1E" w:rsidR="002443AA" w:rsidDel="00DF0643" w:rsidRDefault="002443AA" w:rsidP="00C04DC4">
            <w:pPr>
              <w:pStyle w:val="af"/>
              <w:rPr>
                <w:del w:id="166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7302F37" w14:textId="08AE8F8A" w:rsidR="002443AA" w:rsidDel="00DF0643" w:rsidRDefault="002443AA" w:rsidP="00C04DC4">
            <w:pPr>
              <w:rPr>
                <w:del w:id="166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70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2E9012D8" w14:textId="4AED061F" w:rsidR="002443AA" w:rsidDel="00DF0643" w:rsidRDefault="002443AA" w:rsidP="00C04DC4">
            <w:pPr>
              <w:rPr>
                <w:del w:id="167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72" w:author="오윤 권" w:date="2023-06-06T20:08:00Z">
              <w:r w:rsidDel="00DF0643">
                <w:rPr>
                  <w:rFonts w:ascii="맑은 고딕" w:hAnsi="맑은 고딕"/>
                </w:rPr>
                <w:delText>B01 → B02 → A02-1 → B01</w:delText>
              </w:r>
            </w:del>
          </w:p>
        </w:tc>
      </w:tr>
    </w:tbl>
    <w:p w14:paraId="771C69EA" w14:textId="555789E9" w:rsidR="001121FA" w:rsidDel="00DF0643" w:rsidRDefault="001121FA" w:rsidP="001121FA">
      <w:pPr>
        <w:rPr>
          <w:del w:id="1673" w:author="오윤 권" w:date="2023-06-06T20:08:00Z"/>
          <w:rFonts w:ascii="맑은 고딕" w:hAnsi="맑은 고딕"/>
        </w:rPr>
      </w:pPr>
    </w:p>
    <w:p w14:paraId="18183158" w14:textId="1A52830B" w:rsidR="001121FA" w:rsidDel="00DF0643" w:rsidRDefault="001121FA" w:rsidP="001121FA">
      <w:pPr>
        <w:rPr>
          <w:del w:id="1674" w:author="오윤 권" w:date="2023-06-06T20:08:00Z"/>
          <w:rFonts w:ascii="맑은 고딕" w:hAnsi="맑은 고딕"/>
        </w:rPr>
      </w:pPr>
    </w:p>
    <w:p w14:paraId="7329AFD8" w14:textId="1B034573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675" w:author="오윤 권" w:date="2023-06-06T20:08:00Z"/>
          <w:rFonts w:ascii="맑은 고딕" w:hAnsi="맑은 고딕" w:cs="돋움"/>
          <w:szCs w:val="20"/>
        </w:rPr>
      </w:pPr>
      <w:del w:id="1676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UC012: </w:delText>
        </w:r>
        <w:r w:rsidDel="00DF0643">
          <w:rPr>
            <w:rFonts w:ascii="맑은 고딕" w:hAnsi="맑은 고딕" w:cs="돋움" w:hint="eastAsia"/>
            <w:szCs w:val="20"/>
          </w:rPr>
          <w:delText>검색한다.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536FFBF2" w14:textId="7FFB65FB" w:rsidTr="00C32B9F">
        <w:trPr>
          <w:del w:id="167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14BD81F" w14:textId="04ACE45A" w:rsidR="001121FA" w:rsidDel="00DF0643" w:rsidRDefault="001121FA" w:rsidP="00C32B9F">
            <w:pPr>
              <w:pStyle w:val="af"/>
              <w:rPr>
                <w:del w:id="1678" w:author="오윤 권" w:date="2023-06-06T20:08:00Z"/>
                <w:rFonts w:ascii="맑은 고딕" w:eastAsia="맑은 고딕" w:hAnsi="맑은 고딕"/>
              </w:rPr>
            </w:pPr>
            <w:del w:id="167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75AEF167" w14:textId="66C71EF4" w:rsidR="001121FA" w:rsidDel="00DF0643" w:rsidRDefault="00D70A37" w:rsidP="00C32B9F">
            <w:pPr>
              <w:rPr>
                <w:del w:id="168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81" w:author="오윤 권" w:date="2023-06-06T20:08:00Z">
              <w:r w:rsidDel="00DF0643">
                <w:rPr>
                  <w:rFonts w:ascii="맑은 고딕" w:hAnsi="맑은 고딕"/>
                </w:rPr>
                <w:delText>단어를 입력하여 해당 단어가 포함되어</w:delText>
              </w:r>
              <w:r w:rsidDel="00DF0643">
                <w:rPr>
                  <w:rFonts w:ascii="맑은 고딕" w:hAnsi="맑은 고딕" w:hint="eastAsia"/>
                </w:rPr>
                <w:delText xml:space="preserve"> </w:delText>
              </w:r>
              <w:r w:rsidDel="00DF0643">
                <w:rPr>
                  <w:rFonts w:ascii="맑은 고딕" w:hAnsi="맑은 고딕"/>
                </w:rPr>
                <w:delText>있는 작업들을 조회한</w:delText>
              </w:r>
              <w:r w:rsidDel="00DF0643">
                <w:rPr>
                  <w:rFonts w:ascii="맑은 고딕" w:hAnsi="맑은 고딕" w:cs="바탕" w:hint="eastAsia"/>
                </w:rPr>
                <w:delText>다</w:delText>
              </w:r>
            </w:del>
          </w:p>
        </w:tc>
      </w:tr>
      <w:tr w:rsidR="00B0767A" w:rsidRPr="00B0767A" w:rsidDel="00DF0643" w14:paraId="5EA464A9" w14:textId="35262618" w:rsidTr="00086075">
        <w:trPr>
          <w:del w:id="168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A2152C0" w14:textId="6B5A5CE8" w:rsidR="00445929" w:rsidDel="00DF0643" w:rsidRDefault="00445929" w:rsidP="00445929">
            <w:pPr>
              <w:pStyle w:val="af"/>
              <w:rPr>
                <w:del w:id="1683" w:author="오윤 권" w:date="2023-06-06T20:08:00Z"/>
                <w:rFonts w:ascii="맑은 고딕" w:eastAsia="맑은 고딕" w:hAnsi="맑은 고딕"/>
              </w:rPr>
            </w:pPr>
            <w:del w:id="168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B704F71" w14:textId="338FF7E7" w:rsidR="00445929" w:rsidDel="00DF0643" w:rsidRDefault="00445929" w:rsidP="00445929">
            <w:pPr>
              <w:rPr>
                <w:del w:id="168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86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7EB0A831" w14:textId="475D7569" w:rsidTr="00086075">
        <w:trPr>
          <w:del w:id="168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3B69397" w14:textId="6C019FB8" w:rsidR="00445929" w:rsidDel="00DF0643" w:rsidRDefault="00445929" w:rsidP="00445929">
            <w:pPr>
              <w:pStyle w:val="af"/>
              <w:rPr>
                <w:del w:id="1688" w:author="오윤 권" w:date="2023-06-06T20:08:00Z"/>
                <w:rFonts w:ascii="맑은 고딕" w:eastAsia="맑은 고딕" w:hAnsi="맑은 고딕"/>
              </w:rPr>
            </w:pPr>
            <w:del w:id="168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6E48ECC8" w14:textId="28726370" w:rsidR="00445929" w:rsidDel="00DF0643" w:rsidRDefault="00445929" w:rsidP="00445929">
            <w:pPr>
              <w:rPr>
                <w:del w:id="169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91" w:author="오윤 권" w:date="2023-06-06T20:08:00Z">
              <w:r w:rsidDel="00DF0643">
                <w:rPr>
                  <w:rFonts w:ascii="맑은 고딕" w:hAnsi="맑은 고딕"/>
                </w:rPr>
                <w:delText>사용자가 작성해놓은 작업이 존재해야 하며 사용자가 검색하고 싶은 단어를 입력해야한다.</w:delText>
              </w:r>
            </w:del>
          </w:p>
        </w:tc>
      </w:tr>
      <w:tr w:rsidR="00B0767A" w:rsidRPr="00B0767A" w:rsidDel="00DF0643" w14:paraId="6D6F6547" w14:textId="40E05577" w:rsidTr="00086075">
        <w:trPr>
          <w:del w:id="169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A316399" w14:textId="2E0E770F" w:rsidR="00445929" w:rsidDel="00DF0643" w:rsidRDefault="00445929" w:rsidP="00445929">
            <w:pPr>
              <w:pStyle w:val="af"/>
              <w:rPr>
                <w:del w:id="1693" w:author="오윤 권" w:date="2023-06-06T20:08:00Z"/>
                <w:rFonts w:ascii="맑은 고딕" w:eastAsia="맑은 고딕" w:hAnsi="맑은 고딕"/>
              </w:rPr>
            </w:pPr>
            <w:del w:id="169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3C6D1E7" w14:textId="6EA4BC7F" w:rsidR="00445929" w:rsidDel="00DF0643" w:rsidRDefault="00445929" w:rsidP="00445929">
            <w:pPr>
              <w:rPr>
                <w:del w:id="169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696" w:author="오윤 권" w:date="2023-06-06T20:08:00Z">
              <w:r w:rsidDel="00DF0643">
                <w:rPr>
                  <w:rFonts w:ascii="맑은 고딕" w:hAnsi="맑은 고딕"/>
                </w:rPr>
                <w:delText>사용자가 입력한 단어가 포함되어있는 작업들을 조회한다</w:delText>
              </w:r>
            </w:del>
          </w:p>
        </w:tc>
      </w:tr>
      <w:tr w:rsidR="002443AA" w:rsidRPr="00B0767A" w:rsidDel="00DF0643" w14:paraId="0FBBEC8F" w14:textId="1FBB2C7F" w:rsidTr="009E648A">
        <w:trPr>
          <w:del w:id="1697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58D573E" w14:textId="21D3297C" w:rsidR="002443AA" w:rsidDel="00DF0643" w:rsidRDefault="002443AA" w:rsidP="00445929">
            <w:pPr>
              <w:pStyle w:val="af"/>
              <w:rPr>
                <w:del w:id="1698" w:author="오윤 권" w:date="2023-06-06T20:08:00Z"/>
                <w:rFonts w:ascii="맑은 고딕" w:eastAsia="맑은 고딕" w:hAnsi="맑은 고딕"/>
              </w:rPr>
            </w:pPr>
            <w:del w:id="169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A58C880" w14:textId="2757DE2C" w:rsidR="002443AA" w:rsidDel="00DF0643" w:rsidRDefault="002443AA" w:rsidP="00445929">
            <w:pPr>
              <w:pStyle w:val="af"/>
              <w:rPr>
                <w:del w:id="170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0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B10D4AE" w14:textId="447A37CA" w:rsidR="002443AA" w:rsidDel="00DF0643" w:rsidRDefault="002443AA" w:rsidP="00445929">
            <w:pPr>
              <w:pStyle w:val="af"/>
              <w:jc w:val="both"/>
              <w:rPr>
                <w:del w:id="170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0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사용자는 검색버튼을 클릭하고 단어를 입력한다.</w:delText>
              </w:r>
            </w:del>
          </w:p>
        </w:tc>
      </w:tr>
      <w:tr w:rsidR="002443AA" w:rsidRPr="00B0767A" w:rsidDel="00DF0643" w14:paraId="692DDB2B" w14:textId="32A18972" w:rsidTr="009E648A">
        <w:trPr>
          <w:del w:id="170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76ED928" w14:textId="6AA6D2CF" w:rsidR="002443AA" w:rsidDel="00DF0643" w:rsidRDefault="002443AA" w:rsidP="00445929">
            <w:pPr>
              <w:jc w:val="center"/>
              <w:rPr>
                <w:del w:id="1705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28D97A4" w14:textId="1544C675" w:rsidR="002443AA" w:rsidDel="00DF0643" w:rsidRDefault="002443AA" w:rsidP="00445929">
            <w:pPr>
              <w:rPr>
                <w:del w:id="170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07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CFF4CAF" w14:textId="0565EF7F" w:rsidR="002443AA" w:rsidDel="00DF0643" w:rsidRDefault="002443AA" w:rsidP="00445929">
            <w:pPr>
              <w:rPr>
                <w:del w:id="170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09" w:author="오윤 권" w:date="2023-06-06T20:08:00Z">
              <w:r w:rsidDel="00DF0643">
                <w:rPr>
                  <w:rFonts w:ascii="맑은 고딕" w:hAnsi="맑은 고딕"/>
                </w:rPr>
                <w:delText>사용자가 작성한 작업 중에서 해당 단어가 포함되어있는 작업들을 출력한다.</w:delText>
              </w:r>
            </w:del>
          </w:p>
        </w:tc>
      </w:tr>
      <w:tr w:rsidR="002443AA" w:rsidRPr="00B0767A" w:rsidDel="00DF0643" w14:paraId="2A508875" w14:textId="20F14687" w:rsidTr="009E648A">
        <w:trPr>
          <w:del w:id="171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DCB7858" w14:textId="7A2297A1" w:rsidR="002443AA" w:rsidDel="00DF0643" w:rsidRDefault="002443AA" w:rsidP="00445929">
            <w:pPr>
              <w:jc w:val="center"/>
              <w:rPr>
                <w:del w:id="171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1D4AD6B" w14:textId="0E950EAE" w:rsidR="002443AA" w:rsidDel="00DF0643" w:rsidRDefault="002443AA" w:rsidP="00445929">
            <w:pPr>
              <w:rPr>
                <w:del w:id="171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13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70DDFD4" w14:textId="6B226107" w:rsidR="002443AA" w:rsidDel="00DF0643" w:rsidRDefault="002443AA" w:rsidP="00445929">
            <w:pPr>
              <w:rPr>
                <w:del w:id="171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15" w:author="오윤 권" w:date="2023-06-06T20:08:00Z">
              <w:r w:rsidDel="00DF0643">
                <w:rPr>
                  <w:rFonts w:ascii="맑은 고딕" w:hAnsi="맑은 고딕"/>
                </w:rPr>
                <w:delText>검색 결과로 나온 작업들중 검색 단어가 포함되어 있는 작업에는 그 단어 부분에 강조표시가 된다.</w:delText>
              </w:r>
            </w:del>
          </w:p>
        </w:tc>
      </w:tr>
      <w:tr w:rsidR="00B0767A" w:rsidRPr="00B0767A" w:rsidDel="00DF0643" w14:paraId="65BF3B46" w14:textId="6A4D0D7B" w:rsidTr="00D8477D">
        <w:trPr>
          <w:del w:id="171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26946DF" w14:textId="759556B1" w:rsidR="00445929" w:rsidDel="00DF0643" w:rsidRDefault="00445929" w:rsidP="00445929">
            <w:pPr>
              <w:pStyle w:val="af"/>
              <w:rPr>
                <w:del w:id="1717" w:author="오윤 권" w:date="2023-06-06T20:08:00Z"/>
                <w:rFonts w:ascii="맑은 고딕" w:eastAsia="맑은 고딕" w:hAnsi="맑은 고딕"/>
              </w:rPr>
            </w:pPr>
            <w:del w:id="171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5BD0B360" w14:textId="13BF535F" w:rsidR="00445929" w:rsidDel="00DF0643" w:rsidRDefault="00445929" w:rsidP="00445929">
            <w:pPr>
              <w:pStyle w:val="af"/>
              <w:rPr>
                <w:del w:id="171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2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E01-1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74ED146" w14:textId="41B8D195" w:rsidR="00445929" w:rsidDel="00DF0643" w:rsidRDefault="00445929" w:rsidP="00445929">
            <w:pPr>
              <w:pStyle w:val="af"/>
              <w:jc w:val="both"/>
              <w:rPr>
                <w:del w:id="172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2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검색 결과에 해당 단어가 포함되어 있는 작업이 없다면, 검색한 단어가 없다는 메시지를 출력한다.</w:delText>
              </w:r>
            </w:del>
          </w:p>
        </w:tc>
      </w:tr>
      <w:tr w:rsidR="002443AA" w:rsidRPr="00B0767A" w:rsidDel="00DF0643" w14:paraId="40CC36BA" w14:textId="4A905597" w:rsidTr="00E43D01">
        <w:trPr>
          <w:del w:id="172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FCDE200" w14:textId="26CD5D46" w:rsidR="002443AA" w:rsidDel="00DF0643" w:rsidRDefault="002443AA" w:rsidP="00445929">
            <w:pPr>
              <w:pStyle w:val="af"/>
              <w:rPr>
                <w:del w:id="1724" w:author="오윤 권" w:date="2023-06-06T20:08:00Z"/>
                <w:rFonts w:ascii="맑은 고딕" w:eastAsia="맑은 고딕" w:hAnsi="맑은 고딕"/>
              </w:rPr>
            </w:pPr>
            <w:del w:id="172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486400A7" w14:textId="6109ACBF" w:rsidR="002443AA" w:rsidDel="00DF0643" w:rsidRDefault="002443AA" w:rsidP="00445929">
            <w:pPr>
              <w:rPr>
                <w:del w:id="172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27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3F79DAD0" w14:textId="4B850EA9" w:rsidR="002443AA" w:rsidDel="00DF0643" w:rsidRDefault="002443AA" w:rsidP="00445929">
            <w:pPr>
              <w:rPr>
                <w:del w:id="172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29" w:author="오윤 권" w:date="2023-06-06T20:08:00Z">
              <w:r w:rsidDel="00DF0643">
                <w:rPr>
                  <w:rFonts w:ascii="맑은 고딕" w:hAnsi="맑은 고딕"/>
                </w:rPr>
                <w:delText>B01 → B02 → B03</w:delText>
              </w:r>
            </w:del>
          </w:p>
        </w:tc>
      </w:tr>
      <w:tr w:rsidR="002443AA" w:rsidRPr="00B0767A" w:rsidDel="00DF0643" w14:paraId="390C8EF5" w14:textId="33923EF3" w:rsidTr="00E43D01">
        <w:trPr>
          <w:del w:id="173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7301D25" w14:textId="1E3066C9" w:rsidR="002443AA" w:rsidDel="00DF0643" w:rsidRDefault="002443AA" w:rsidP="00445929">
            <w:pPr>
              <w:pStyle w:val="af"/>
              <w:rPr>
                <w:del w:id="1731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5BDADB66" w14:textId="62022D73" w:rsidR="002443AA" w:rsidDel="00DF0643" w:rsidRDefault="002443AA" w:rsidP="00445929">
            <w:pPr>
              <w:rPr>
                <w:del w:id="173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33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761FB26A" w14:textId="0EF04BA2" w:rsidR="002443AA" w:rsidDel="00DF0643" w:rsidRDefault="002443AA" w:rsidP="00445929">
            <w:pPr>
              <w:rPr>
                <w:del w:id="173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35" w:author="오윤 권" w:date="2023-06-06T20:08:00Z">
              <w:r w:rsidDel="00DF0643">
                <w:rPr>
                  <w:rFonts w:ascii="맑은 고딕" w:hAnsi="맑은 고딕"/>
                </w:rPr>
                <w:delText>B01 → E01-1</w:delText>
              </w:r>
            </w:del>
          </w:p>
        </w:tc>
      </w:tr>
    </w:tbl>
    <w:p w14:paraId="17E13D9B" w14:textId="0C85B37E" w:rsidR="001121FA" w:rsidDel="00DF0643" w:rsidRDefault="001121FA" w:rsidP="004221DF">
      <w:pPr>
        <w:rPr>
          <w:del w:id="1736" w:author="오윤 권" w:date="2023-06-06T20:08:00Z"/>
          <w:rStyle w:val="ae"/>
          <w:rFonts w:ascii="맑은 고딕" w:hAnsi="맑은 고딕"/>
          <w:bCs/>
          <w:color w:val="auto"/>
        </w:rPr>
      </w:pPr>
    </w:p>
    <w:p w14:paraId="0957CE5E" w14:textId="004399A2" w:rsidR="00FB4D8B" w:rsidDel="00DF0643" w:rsidRDefault="00FB4D8B" w:rsidP="004221DF">
      <w:pPr>
        <w:rPr>
          <w:del w:id="1737" w:author="오윤 권" w:date="2023-06-06T20:08:00Z"/>
          <w:rStyle w:val="ae"/>
          <w:rFonts w:ascii="맑은 고딕" w:hAnsi="맑은 고딕"/>
          <w:bCs/>
          <w:color w:val="auto"/>
        </w:rPr>
      </w:pPr>
    </w:p>
    <w:p w14:paraId="490FEB0C" w14:textId="3C697973" w:rsidR="00FB4D8B" w:rsidDel="00DF0643" w:rsidRDefault="00FB4D8B" w:rsidP="004221DF">
      <w:pPr>
        <w:rPr>
          <w:del w:id="1738" w:author="오윤 권" w:date="2023-06-06T20:08:00Z"/>
          <w:rStyle w:val="ae"/>
          <w:rFonts w:ascii="맑은 고딕" w:hAnsi="맑은 고딕"/>
          <w:bCs/>
          <w:color w:val="auto"/>
        </w:rPr>
      </w:pPr>
    </w:p>
    <w:p w14:paraId="1F4F69FE" w14:textId="356500F4" w:rsidR="00CE0613" w:rsidDel="00DF0643" w:rsidRDefault="00CE0613" w:rsidP="004221DF">
      <w:pPr>
        <w:rPr>
          <w:del w:id="1739" w:author="오윤 권" w:date="2023-06-06T20:08:00Z"/>
          <w:rStyle w:val="ae"/>
          <w:rFonts w:ascii="맑은 고딕" w:hAnsi="맑은 고딕"/>
          <w:bCs/>
          <w:color w:val="auto"/>
        </w:rPr>
      </w:pPr>
    </w:p>
    <w:p w14:paraId="3705203A" w14:textId="09B21100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740" w:author="오윤 권" w:date="2023-06-06T20:08:00Z"/>
          <w:rFonts w:ascii="맑은 고딕" w:hAnsi="맑은 고딕" w:cs="돋움"/>
          <w:szCs w:val="20"/>
        </w:rPr>
      </w:pPr>
      <w:del w:id="1741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UC013: </w:delText>
        </w:r>
        <w:r w:rsidDel="00DF0643">
          <w:rPr>
            <w:rFonts w:ascii="맑은 고딕" w:hAnsi="맑은 고딕" w:cs="돋움" w:hint="eastAsia"/>
            <w:szCs w:val="20"/>
          </w:rPr>
          <w:delText>관리자 로그인을 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4F8CB794" w14:textId="709D17CA" w:rsidTr="00C32B9F">
        <w:trPr>
          <w:del w:id="174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AB22CC3" w14:textId="16930F7E" w:rsidR="001121FA" w:rsidDel="00DF0643" w:rsidRDefault="001121FA" w:rsidP="00C32B9F">
            <w:pPr>
              <w:pStyle w:val="af"/>
              <w:rPr>
                <w:del w:id="1743" w:author="오윤 권" w:date="2023-06-06T20:08:00Z"/>
                <w:rFonts w:ascii="맑은 고딕" w:eastAsia="맑은 고딕" w:hAnsi="맑은 고딕"/>
              </w:rPr>
            </w:pPr>
            <w:del w:id="174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006C2323" w14:textId="2F08687C" w:rsidR="001121FA" w:rsidDel="00DF0643" w:rsidRDefault="00CE0613" w:rsidP="00C32B9F">
            <w:pPr>
              <w:rPr>
                <w:del w:id="174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46" w:author="오윤 권" w:date="2023-06-06T20:08:00Z">
              <w:r w:rsidDel="00DF0643">
                <w:rPr>
                  <w:rFonts w:ascii="맑은 고딕" w:hAnsi="맑은 고딕" w:hint="eastAsia"/>
                </w:rPr>
                <w:delText>관리자 계정으로 로그인을 한다.</w:delText>
              </w:r>
            </w:del>
          </w:p>
        </w:tc>
      </w:tr>
      <w:tr w:rsidR="00B0767A" w:rsidRPr="00B0767A" w:rsidDel="00DF0643" w14:paraId="0271C4B5" w14:textId="07DB4B41" w:rsidTr="00A365BA">
        <w:trPr>
          <w:del w:id="174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46B75A4" w14:textId="172CBAEF" w:rsidR="00445929" w:rsidDel="00DF0643" w:rsidRDefault="00445929" w:rsidP="00445929">
            <w:pPr>
              <w:pStyle w:val="af"/>
              <w:rPr>
                <w:del w:id="1748" w:author="오윤 권" w:date="2023-06-06T20:08:00Z"/>
                <w:rFonts w:ascii="맑은 고딕" w:eastAsia="맑은 고딕" w:hAnsi="맑은 고딕"/>
              </w:rPr>
            </w:pPr>
            <w:del w:id="174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98D07D2" w14:textId="2C3EFF77" w:rsidR="00445929" w:rsidDel="00DF0643" w:rsidRDefault="00445929" w:rsidP="00445929">
            <w:pPr>
              <w:rPr>
                <w:del w:id="175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51" w:author="오윤 권" w:date="2023-06-06T20:08:00Z">
              <w:r w:rsidDel="00DF0643">
                <w:rPr>
                  <w:rFonts w:ascii="맑은 고딕" w:hAnsi="맑은 고딕"/>
                </w:rPr>
                <w:delText>관리자</w:delText>
              </w:r>
            </w:del>
          </w:p>
        </w:tc>
      </w:tr>
      <w:tr w:rsidR="00B0767A" w:rsidRPr="00B0767A" w:rsidDel="00DF0643" w14:paraId="722D4A25" w14:textId="418E76F9" w:rsidTr="00A365BA">
        <w:trPr>
          <w:del w:id="175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193F6D2" w14:textId="687B15D1" w:rsidR="00445929" w:rsidDel="00DF0643" w:rsidRDefault="00445929" w:rsidP="00445929">
            <w:pPr>
              <w:pStyle w:val="af"/>
              <w:rPr>
                <w:del w:id="1753" w:author="오윤 권" w:date="2023-06-06T20:08:00Z"/>
                <w:rFonts w:ascii="맑은 고딕" w:eastAsia="맑은 고딕" w:hAnsi="맑은 고딕"/>
              </w:rPr>
            </w:pPr>
            <w:del w:id="175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470B06F" w14:textId="1EF1E943" w:rsidR="00445929" w:rsidDel="00DF0643" w:rsidRDefault="00445929" w:rsidP="00445929">
            <w:pPr>
              <w:rPr>
                <w:del w:id="175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56" w:author="오윤 권" w:date="2023-06-06T20:08:00Z">
              <w:r w:rsidDel="00DF0643">
                <w:rPr>
                  <w:rFonts w:ascii="맑은 고딕" w:hAnsi="맑은 고딕"/>
                </w:rPr>
                <w:delText>관리자 계정이 존재해야 한다.</w:delText>
              </w:r>
            </w:del>
          </w:p>
        </w:tc>
      </w:tr>
      <w:tr w:rsidR="00B0767A" w:rsidRPr="00B0767A" w:rsidDel="00DF0643" w14:paraId="52D8EC5D" w14:textId="73713732" w:rsidTr="00A365BA">
        <w:trPr>
          <w:del w:id="175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E8253A5" w14:textId="40F76096" w:rsidR="00445929" w:rsidDel="00DF0643" w:rsidRDefault="00445929" w:rsidP="00445929">
            <w:pPr>
              <w:pStyle w:val="af"/>
              <w:rPr>
                <w:del w:id="1758" w:author="오윤 권" w:date="2023-06-06T20:08:00Z"/>
                <w:rFonts w:ascii="맑은 고딕" w:eastAsia="맑은 고딕" w:hAnsi="맑은 고딕"/>
              </w:rPr>
            </w:pPr>
            <w:del w:id="175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78CFB17C" w14:textId="0F240219" w:rsidR="00445929" w:rsidDel="00DF0643" w:rsidRDefault="00445929" w:rsidP="00445929">
            <w:pPr>
              <w:rPr>
                <w:del w:id="176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61" w:author="오윤 권" w:date="2023-06-06T20:08:00Z">
              <w:r w:rsidDel="00DF0643">
                <w:rPr>
                  <w:rFonts w:ascii="맑은 고딕" w:hAnsi="맑은 고딕"/>
                </w:rPr>
                <w:delText>사용자에게 권한 부여가 가능하고 회원정보를 관리 할 수 있다.</w:delText>
              </w:r>
            </w:del>
          </w:p>
        </w:tc>
      </w:tr>
      <w:tr w:rsidR="002443AA" w:rsidRPr="00B0767A" w:rsidDel="00DF0643" w14:paraId="73D6F82A" w14:textId="2D6CFEA0" w:rsidTr="00943257">
        <w:trPr>
          <w:del w:id="176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6F0919C" w14:textId="573EAED7" w:rsidR="002443AA" w:rsidDel="00DF0643" w:rsidRDefault="002443AA" w:rsidP="0063270F">
            <w:pPr>
              <w:pStyle w:val="af"/>
              <w:rPr>
                <w:del w:id="1763" w:author="오윤 권" w:date="2023-06-06T20:08:00Z"/>
                <w:rFonts w:ascii="맑은 고딕" w:eastAsia="맑은 고딕" w:hAnsi="맑은 고딕"/>
              </w:rPr>
            </w:pPr>
            <w:del w:id="176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360F081B" w14:textId="45E22825" w:rsidR="002443AA" w:rsidDel="00DF0643" w:rsidRDefault="002443AA" w:rsidP="0063270F">
            <w:pPr>
              <w:pStyle w:val="af"/>
              <w:rPr>
                <w:del w:id="176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6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9B6C600" w14:textId="5FD29A0E" w:rsidR="002443AA" w:rsidDel="00DF0643" w:rsidRDefault="002443AA" w:rsidP="0063270F">
            <w:pPr>
              <w:pStyle w:val="af"/>
              <w:jc w:val="both"/>
              <w:rPr>
                <w:del w:id="176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6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관리자페이지에 접속하여 관리자 로그인 버튼을 클릭한다.</w:delText>
              </w:r>
            </w:del>
          </w:p>
        </w:tc>
      </w:tr>
      <w:tr w:rsidR="002443AA" w:rsidRPr="00B0767A" w:rsidDel="00DF0643" w14:paraId="4CFA0144" w14:textId="0C45AA5D" w:rsidTr="00D55417">
        <w:trPr>
          <w:del w:id="176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8FB615D" w14:textId="49711D69" w:rsidR="002443AA" w:rsidDel="00DF0643" w:rsidRDefault="002443AA" w:rsidP="0063270F">
            <w:pPr>
              <w:jc w:val="center"/>
              <w:rPr>
                <w:del w:id="177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ED2FB3B" w14:textId="02BD51C8" w:rsidR="002443AA" w:rsidDel="00DF0643" w:rsidRDefault="002443AA" w:rsidP="0063270F">
            <w:pPr>
              <w:rPr>
                <w:del w:id="177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72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EFD0D73" w14:textId="07C0D8B1" w:rsidR="002443AA" w:rsidDel="00DF0643" w:rsidRDefault="002443AA" w:rsidP="0063270F">
            <w:pPr>
              <w:rPr>
                <w:del w:id="177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74" w:author="오윤 권" w:date="2023-06-06T20:08:00Z">
              <w:r w:rsidDel="00DF0643">
                <w:rPr>
                  <w:rFonts w:ascii="맑은 고딕" w:hAnsi="맑은 고딕"/>
                </w:rPr>
                <w:delText>화면에 관리자 로그인 정보 입력창을 출력한다.</w:delText>
              </w:r>
            </w:del>
          </w:p>
        </w:tc>
      </w:tr>
      <w:tr w:rsidR="002443AA" w:rsidRPr="00B0767A" w:rsidDel="00DF0643" w14:paraId="3832541C" w14:textId="5F690E3E" w:rsidTr="00D55417">
        <w:trPr>
          <w:del w:id="177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B0AED03" w14:textId="67A55DC4" w:rsidR="002443AA" w:rsidDel="00DF0643" w:rsidRDefault="002443AA" w:rsidP="0063270F">
            <w:pPr>
              <w:jc w:val="center"/>
              <w:rPr>
                <w:del w:id="177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D33548B" w14:textId="1AEF286A" w:rsidR="002443AA" w:rsidDel="00DF0643" w:rsidRDefault="002443AA" w:rsidP="0063270F">
            <w:pPr>
              <w:rPr>
                <w:del w:id="177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78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53F4B24" w14:textId="2CE4C512" w:rsidR="002443AA" w:rsidDel="00DF0643" w:rsidRDefault="002443AA" w:rsidP="0063270F">
            <w:pPr>
              <w:rPr>
                <w:del w:id="177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80" w:author="오윤 권" w:date="2023-06-06T20:08:00Z">
              <w:r w:rsidDel="00DF0643">
                <w:rPr>
                  <w:rFonts w:ascii="맑은 고딕" w:hAnsi="맑은 고딕"/>
                </w:rPr>
                <w:delText>관리자가 로그인 정보를 입력한다.</w:delText>
              </w:r>
            </w:del>
          </w:p>
        </w:tc>
      </w:tr>
      <w:tr w:rsidR="002443AA" w:rsidRPr="00B0767A" w:rsidDel="00DF0643" w14:paraId="1EFC715E" w14:textId="4CEC14CD" w:rsidTr="00D55417">
        <w:trPr>
          <w:del w:id="178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1A9A3C9" w14:textId="5C543E08" w:rsidR="002443AA" w:rsidDel="00DF0643" w:rsidRDefault="002443AA" w:rsidP="0063270F">
            <w:pPr>
              <w:jc w:val="center"/>
              <w:rPr>
                <w:del w:id="1782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3FD1081" w14:textId="7AEA4D88" w:rsidR="002443AA" w:rsidDel="00DF0643" w:rsidRDefault="002443AA" w:rsidP="0063270F">
            <w:pPr>
              <w:rPr>
                <w:del w:id="178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84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E6EE2B8" w14:textId="3E0E7D5C" w:rsidR="002443AA" w:rsidDel="00DF0643" w:rsidRDefault="002443AA" w:rsidP="0063270F">
            <w:pPr>
              <w:rPr>
                <w:del w:id="178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86" w:author="오윤 권" w:date="2023-06-06T20:08:00Z">
              <w:r w:rsidDel="00DF0643">
                <w:rPr>
                  <w:rFonts w:ascii="맑은 고딕" w:hAnsi="맑은 고딕"/>
                </w:rPr>
                <w:delText>시스템이 입력된 정보와 저장된 정보를 확인한다.</w:delText>
              </w:r>
            </w:del>
          </w:p>
        </w:tc>
      </w:tr>
      <w:tr w:rsidR="002443AA" w:rsidRPr="00B0767A" w:rsidDel="00DF0643" w14:paraId="0FB49A3B" w14:textId="091AE0FA" w:rsidTr="00D55417">
        <w:trPr>
          <w:del w:id="178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E50C42D" w14:textId="17E6E945" w:rsidR="002443AA" w:rsidDel="00DF0643" w:rsidRDefault="002443AA" w:rsidP="0063270F">
            <w:pPr>
              <w:jc w:val="center"/>
              <w:rPr>
                <w:del w:id="1788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B82C2D2" w14:textId="77928805" w:rsidR="002443AA" w:rsidDel="00DF0643" w:rsidRDefault="002443AA" w:rsidP="0063270F">
            <w:pPr>
              <w:rPr>
                <w:del w:id="178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90" w:author="오윤 권" w:date="2023-06-06T20:08:00Z">
              <w:r w:rsidDel="00DF0643">
                <w:rPr>
                  <w:rFonts w:ascii="맑은 고딕" w:hAnsi="맑은 고딕"/>
                </w:rPr>
                <w:delText>B05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278CF47" w14:textId="46C18512" w:rsidR="002443AA" w:rsidDel="00DF0643" w:rsidRDefault="002443AA" w:rsidP="0063270F">
            <w:pPr>
              <w:rPr>
                <w:del w:id="179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792" w:author="오윤 권" w:date="2023-06-06T20:08:00Z">
              <w:r w:rsidDel="00DF0643">
                <w:rPr>
                  <w:rFonts w:ascii="맑은 고딕" w:hAnsi="맑은 고딕"/>
                </w:rPr>
                <w:delText>화면에 로그인 완료 문구를 출력한다.</w:delText>
              </w:r>
            </w:del>
          </w:p>
        </w:tc>
      </w:tr>
      <w:tr w:rsidR="00B0767A" w:rsidRPr="00B0767A" w:rsidDel="00DF0643" w14:paraId="712C9555" w14:textId="28B9CB18" w:rsidTr="008C6756">
        <w:trPr>
          <w:del w:id="179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E0F7DB9" w14:textId="111D739B" w:rsidR="0063270F" w:rsidDel="00DF0643" w:rsidRDefault="0063270F" w:rsidP="0063270F">
            <w:pPr>
              <w:pStyle w:val="af"/>
              <w:rPr>
                <w:del w:id="1794" w:author="오윤 권" w:date="2023-06-06T20:08:00Z"/>
                <w:rFonts w:ascii="맑은 고딕" w:eastAsia="맑은 고딕" w:hAnsi="맑은 고딕"/>
              </w:rPr>
            </w:pPr>
            <w:del w:id="179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356EAE4" w14:textId="469A7E22" w:rsidR="0063270F" w:rsidDel="00DF0643" w:rsidRDefault="0063270F" w:rsidP="0063270F">
            <w:pPr>
              <w:pStyle w:val="af"/>
              <w:rPr>
                <w:del w:id="179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9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A04-1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87DE7A5" w14:textId="312D0F89" w:rsidR="0063270F" w:rsidDel="00DF0643" w:rsidRDefault="0063270F" w:rsidP="0063270F">
            <w:pPr>
              <w:pStyle w:val="af"/>
              <w:rPr>
                <w:del w:id="179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79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관리자가 입력한 로그인정보가 잘못되었을 경우 ‘계정 아이디 또는 비밀번호를 잘못 입력했습니다.’라는 문구를 화면에 출력한다.</w:delText>
              </w:r>
            </w:del>
          </w:p>
        </w:tc>
      </w:tr>
      <w:tr w:rsidR="00B0767A" w:rsidRPr="00B0767A" w:rsidDel="00DF0643" w14:paraId="230DEBF1" w14:textId="58E27B23" w:rsidTr="008C6756">
        <w:trPr>
          <w:del w:id="180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669C966" w14:textId="7AB126C4" w:rsidR="0063270F" w:rsidDel="00DF0643" w:rsidRDefault="0063270F" w:rsidP="0063270F">
            <w:pPr>
              <w:jc w:val="center"/>
              <w:rPr>
                <w:del w:id="180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3604112" w14:textId="39A0790C" w:rsidR="0063270F" w:rsidDel="00DF0643" w:rsidRDefault="0063270F" w:rsidP="0063270F">
            <w:pPr>
              <w:pStyle w:val="af"/>
              <w:rPr>
                <w:del w:id="180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80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A04-2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EAD226A" w14:textId="3816AC73" w:rsidR="0063270F" w:rsidDel="00DF0643" w:rsidRDefault="0063270F" w:rsidP="0063270F">
            <w:pPr>
              <w:pStyle w:val="af"/>
              <w:rPr>
                <w:del w:id="180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80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관리자로그인 정보 입력창에 입력되어 있는 아이디와 비밀번호를 삭제한</w:delText>
              </w:r>
              <w:r w:rsidR="002443AA" w:rsidDel="00DF0643">
                <w:rPr>
                  <w:rFonts w:ascii="맑은 고딕" w:eastAsia="맑은 고딕" w:hAnsi="맑은 고딕" w:hint="eastAsia"/>
                  <w:b w:val="0"/>
                </w:rPr>
                <w:delText xml:space="preserve"> </w:delText>
              </w:r>
              <w:r w:rsidDel="00DF0643">
                <w:rPr>
                  <w:rFonts w:ascii="맑은 고딕" w:eastAsia="맑은 고딕" w:hAnsi="맑은 고딕"/>
                  <w:b w:val="0"/>
                </w:rPr>
                <w:delText>뒤 B03으로 넘어간다.</w:delText>
              </w:r>
            </w:del>
          </w:p>
        </w:tc>
      </w:tr>
      <w:tr w:rsidR="00B0767A" w:rsidRPr="00B0767A" w:rsidDel="00DF0643" w14:paraId="6136145A" w14:textId="00AAE6AA" w:rsidTr="00A36372">
        <w:trPr>
          <w:del w:id="1806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8212F33" w14:textId="68275FFD" w:rsidR="0063270F" w:rsidDel="00DF0643" w:rsidRDefault="0063270F" w:rsidP="0063270F">
            <w:pPr>
              <w:pStyle w:val="af"/>
              <w:rPr>
                <w:del w:id="1807" w:author="오윤 권" w:date="2023-06-06T20:08:00Z"/>
                <w:rFonts w:ascii="맑은 고딕" w:eastAsia="맑은 고딕" w:hAnsi="맑은 고딕"/>
              </w:rPr>
            </w:pPr>
            <w:del w:id="180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5C1CAFA3" w14:textId="43087257" w:rsidR="0063270F" w:rsidDel="00DF0643" w:rsidRDefault="0063270F" w:rsidP="0063270F">
            <w:pPr>
              <w:rPr>
                <w:del w:id="1809" w:author="오윤 권" w:date="2023-06-06T20:08:00Z"/>
                <w:rFonts w:ascii="맑은 고딕" w:hAnsi="맑은 고딕"/>
              </w:rPr>
            </w:pPr>
            <w:del w:id="1810" w:author="오윤 권" w:date="2023-06-06T20:08:00Z">
              <w:r w:rsidDel="00DF0643">
                <w:rPr>
                  <w:rFonts w:ascii="맑은 고딕" w:hAnsi="맑은 고딕"/>
                </w:rPr>
                <w:delText>E04-1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1D63182" w14:textId="283126D1" w:rsidR="0063270F" w:rsidDel="00DF0643" w:rsidRDefault="0063270F" w:rsidP="0063270F">
            <w:pPr>
              <w:pStyle w:val="af"/>
              <w:jc w:val="both"/>
              <w:rPr>
                <w:del w:id="181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81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로그인 정보를 불러오는데 시간이 오래 소요되면 시스템 화면에 ‘로그인 중입니다. 잠시 기다려주세요.’라는 문구를 출력한다.</w:delText>
              </w:r>
            </w:del>
          </w:p>
        </w:tc>
      </w:tr>
      <w:tr w:rsidR="00B0767A" w:rsidRPr="00B0767A" w:rsidDel="00DF0643" w14:paraId="322E5385" w14:textId="4055FBA3" w:rsidTr="00A36372">
        <w:trPr>
          <w:del w:id="181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8E725EB" w14:textId="375FA6DB" w:rsidR="0063270F" w:rsidDel="00DF0643" w:rsidRDefault="0063270F" w:rsidP="0063270F">
            <w:pPr>
              <w:pStyle w:val="af"/>
              <w:rPr>
                <w:del w:id="1814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6A679D1" w14:textId="302D6430" w:rsidR="0063270F" w:rsidDel="00DF0643" w:rsidRDefault="0063270F" w:rsidP="0063270F">
            <w:pPr>
              <w:pStyle w:val="af"/>
              <w:rPr>
                <w:del w:id="1815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del w:id="1816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E04-1.1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B9C31C5" w14:textId="0EE34836" w:rsidR="0063270F" w:rsidDel="00DF0643" w:rsidRDefault="0063270F" w:rsidP="0063270F">
            <w:pPr>
              <w:pStyle w:val="af"/>
              <w:jc w:val="both"/>
              <w:rPr>
                <w:del w:id="1817" w:author="오윤 권" w:date="2023-06-06T20:08:00Z"/>
                <w:rStyle w:val="ae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del w:id="1818" w:author="오윤 권" w:date="2023-06-06T20:08:00Z">
              <w:r w:rsidDel="00DF0643">
                <w:rPr>
                  <w:rFonts w:ascii="맑은 고딕" w:eastAsia="맑은 고딕" w:hAnsi="맑은 고딕"/>
                  <w:b w:val="0"/>
                  <w:bCs/>
                </w:rPr>
                <w:delText>로그인 정보를 불러오는데 성공하면 B5로 넘어간다.</w:delText>
              </w:r>
            </w:del>
          </w:p>
        </w:tc>
      </w:tr>
      <w:tr w:rsidR="00B0767A" w:rsidRPr="00B0767A" w:rsidDel="00DF0643" w14:paraId="6AE6C0CA" w14:textId="001A0453" w:rsidTr="00A36372">
        <w:trPr>
          <w:del w:id="181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2B7AF83" w14:textId="3DA362A6" w:rsidR="0063270F" w:rsidDel="00DF0643" w:rsidRDefault="0063270F" w:rsidP="0063270F">
            <w:pPr>
              <w:pStyle w:val="af"/>
              <w:rPr>
                <w:del w:id="182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D5273C" w14:textId="3289722F" w:rsidR="0063270F" w:rsidDel="00DF0643" w:rsidRDefault="0063270F" w:rsidP="0063270F">
            <w:pPr>
              <w:rPr>
                <w:del w:id="1821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22" w:author="오윤 권" w:date="2023-06-06T20:08:00Z">
              <w:r w:rsidDel="00DF0643">
                <w:rPr>
                  <w:rFonts w:ascii="맑은 고딕" w:hAnsi="맑은 고딕"/>
                  <w:bCs/>
                </w:rPr>
                <w:delText>E04-1.2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B4ED8FB" w14:textId="5F2A981A" w:rsidR="0063270F" w:rsidDel="00DF0643" w:rsidRDefault="0063270F" w:rsidP="0063270F">
            <w:pPr>
              <w:rPr>
                <w:del w:id="1823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24" w:author="오윤 권" w:date="2023-06-06T20:08:00Z">
              <w:r w:rsidDel="00DF0643">
                <w:rPr>
                  <w:rFonts w:ascii="맑은 고딕" w:hAnsi="맑은 고딕"/>
                  <w:bCs/>
                </w:rPr>
                <w:delText>시간이 오래 소요되는 경우 오류 메세지를 출력하고 B3으로 돌아간다.</w:delText>
              </w:r>
            </w:del>
          </w:p>
        </w:tc>
      </w:tr>
      <w:tr w:rsidR="002443AA" w:rsidRPr="00B0767A" w:rsidDel="00DF0643" w14:paraId="396833D1" w14:textId="7991D712" w:rsidTr="009D47BA">
        <w:trPr>
          <w:del w:id="1825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17EFAA6" w14:textId="761B932A" w:rsidR="002443AA" w:rsidDel="00DF0643" w:rsidRDefault="002443AA" w:rsidP="00CC2CE5">
            <w:pPr>
              <w:pStyle w:val="af"/>
              <w:rPr>
                <w:del w:id="1826" w:author="오윤 권" w:date="2023-06-06T20:08:00Z"/>
                <w:rFonts w:ascii="맑은 고딕" w:eastAsia="맑은 고딕" w:hAnsi="맑은 고딕"/>
              </w:rPr>
            </w:pPr>
            <w:del w:id="182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6F62701E" w14:textId="111F5B58" w:rsidR="002443AA" w:rsidDel="00DF0643" w:rsidRDefault="002443AA" w:rsidP="00CC2CE5">
            <w:pPr>
              <w:rPr>
                <w:del w:id="1828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29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2E74297C" w14:textId="49CDDC86" w:rsidR="002443AA" w:rsidDel="00DF0643" w:rsidRDefault="002443AA" w:rsidP="00CC2CE5">
            <w:pPr>
              <w:rPr>
                <w:del w:id="1830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31" w:author="오윤 권" w:date="2023-06-06T20:08:00Z">
              <w:r w:rsidDel="00DF0643">
                <w:rPr>
                  <w:rFonts w:ascii="맑은 고딕" w:hAnsi="맑은 고딕"/>
                  <w:bCs/>
                </w:rPr>
                <w:delText>B01 → B02 → B03 → B04 → B05</w:delText>
              </w:r>
            </w:del>
          </w:p>
        </w:tc>
      </w:tr>
      <w:tr w:rsidR="002443AA" w:rsidRPr="00B0767A" w:rsidDel="00DF0643" w14:paraId="67A672BD" w14:textId="75483854" w:rsidTr="009D47BA">
        <w:trPr>
          <w:del w:id="183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C39F650" w14:textId="6AF4B7EF" w:rsidR="002443AA" w:rsidDel="00DF0643" w:rsidRDefault="002443AA" w:rsidP="00CC2CE5">
            <w:pPr>
              <w:pStyle w:val="af"/>
              <w:rPr>
                <w:del w:id="1833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6AB28E9" w14:textId="68A6FEF1" w:rsidR="002443AA" w:rsidDel="00DF0643" w:rsidRDefault="002443AA" w:rsidP="00CC2CE5">
            <w:pPr>
              <w:rPr>
                <w:del w:id="1834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35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4F4D6848" w14:textId="3D295254" w:rsidR="002443AA" w:rsidDel="00DF0643" w:rsidRDefault="002443AA" w:rsidP="00CC2CE5">
            <w:pPr>
              <w:rPr>
                <w:del w:id="1836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37" w:author="오윤 권" w:date="2023-06-06T20:08:00Z">
              <w:r w:rsidDel="00DF0643">
                <w:rPr>
                  <w:rFonts w:ascii="맑은 고딕" w:hAnsi="맑은 고딕"/>
                  <w:bCs/>
                </w:rPr>
                <w:delText>B01 → B02 → B03 → B04 → A04-1 → A04-2 → B03</w:delText>
              </w:r>
            </w:del>
          </w:p>
        </w:tc>
      </w:tr>
      <w:tr w:rsidR="002443AA" w:rsidRPr="00B0767A" w:rsidDel="00DF0643" w14:paraId="784BE8B9" w14:textId="2194F86D" w:rsidTr="009D47BA">
        <w:trPr>
          <w:del w:id="183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094A9F6" w14:textId="6EA5EA38" w:rsidR="002443AA" w:rsidDel="00DF0643" w:rsidRDefault="002443AA" w:rsidP="00CC2CE5">
            <w:pPr>
              <w:pStyle w:val="af"/>
              <w:rPr>
                <w:del w:id="1839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249238E" w14:textId="1224E1DA" w:rsidR="002443AA" w:rsidDel="00DF0643" w:rsidRDefault="002443AA" w:rsidP="00CC2CE5">
            <w:pPr>
              <w:rPr>
                <w:del w:id="1840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41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1AE5ADDE" w14:textId="0FBB5ABF" w:rsidR="002443AA" w:rsidDel="00DF0643" w:rsidRDefault="002443AA" w:rsidP="00CC2CE5">
            <w:pPr>
              <w:rPr>
                <w:del w:id="1842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43" w:author="오윤 권" w:date="2023-06-06T20:08:00Z">
              <w:r w:rsidDel="00DF0643">
                <w:rPr>
                  <w:rFonts w:ascii="맑은 고딕" w:hAnsi="맑은 고딕"/>
                  <w:bCs/>
                </w:rPr>
                <w:delText>B01 → B02 → B03 → B04 → E04-1 → E04-1.1 → B05</w:delText>
              </w:r>
            </w:del>
          </w:p>
        </w:tc>
      </w:tr>
      <w:tr w:rsidR="002443AA" w:rsidRPr="00B0767A" w:rsidDel="00DF0643" w14:paraId="72613EB6" w14:textId="5DFCC877" w:rsidTr="009D47BA">
        <w:trPr>
          <w:del w:id="184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18D54F3" w14:textId="6B0B396C" w:rsidR="002443AA" w:rsidDel="00DF0643" w:rsidRDefault="002443AA" w:rsidP="00CC2CE5">
            <w:pPr>
              <w:pStyle w:val="af"/>
              <w:rPr>
                <w:del w:id="1845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600B35C" w14:textId="248DFA56" w:rsidR="002443AA" w:rsidDel="00DF0643" w:rsidRDefault="002443AA" w:rsidP="00CC2CE5">
            <w:pPr>
              <w:rPr>
                <w:del w:id="1846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47" w:author="오윤 권" w:date="2023-06-06T20:08:00Z">
              <w:r w:rsidDel="00DF0643">
                <w:rPr>
                  <w:rFonts w:ascii="맑은 고딕" w:hAnsi="맑은 고딕"/>
                  <w:bCs/>
                </w:rPr>
                <w:delText>SN004</w:delText>
              </w:r>
            </w:del>
          </w:p>
        </w:tc>
        <w:tc>
          <w:tcPr>
            <w:tcW w:w="6042" w:type="dxa"/>
            <w:vAlign w:val="center"/>
          </w:tcPr>
          <w:p w14:paraId="23EDBC65" w14:textId="4B10C906" w:rsidR="002443AA" w:rsidDel="00DF0643" w:rsidRDefault="002443AA" w:rsidP="00CC2CE5">
            <w:pPr>
              <w:rPr>
                <w:del w:id="1848" w:author="오윤 권" w:date="2023-06-06T20:08:00Z"/>
                <w:rStyle w:val="ae"/>
                <w:rFonts w:ascii="맑은 고딕" w:hAnsi="맑은 고딕"/>
                <w:bCs/>
                <w:color w:val="auto"/>
              </w:rPr>
            </w:pPr>
            <w:del w:id="1849" w:author="오윤 권" w:date="2023-06-06T20:08:00Z">
              <w:r w:rsidDel="00DF0643">
                <w:rPr>
                  <w:rFonts w:ascii="맑은 고딕" w:hAnsi="맑은 고딕"/>
                  <w:bCs/>
                </w:rPr>
                <w:delText>B01 → B02 → B03 → B04 → E04-1 → E04-1.2 → B03</w:delText>
              </w:r>
            </w:del>
          </w:p>
        </w:tc>
      </w:tr>
    </w:tbl>
    <w:p w14:paraId="6D98B47C" w14:textId="45A35C8A" w:rsidR="001121FA" w:rsidDel="00DF0643" w:rsidRDefault="001121FA" w:rsidP="001121FA">
      <w:pPr>
        <w:rPr>
          <w:del w:id="1850" w:author="오윤 권" w:date="2023-06-06T20:08:00Z"/>
          <w:rFonts w:ascii="맑은 고딕" w:hAnsi="맑은 고딕"/>
        </w:rPr>
      </w:pPr>
    </w:p>
    <w:p w14:paraId="1650F7E7" w14:textId="2721F5C6" w:rsidR="001121FA" w:rsidDel="00DF0643" w:rsidRDefault="001121FA" w:rsidP="001121FA">
      <w:pPr>
        <w:rPr>
          <w:del w:id="1851" w:author="오윤 권" w:date="2023-06-06T20:08:00Z"/>
          <w:rFonts w:ascii="맑은 고딕" w:hAnsi="맑은 고딕"/>
        </w:rPr>
      </w:pPr>
    </w:p>
    <w:p w14:paraId="3B432053" w14:textId="5CC9F447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852" w:author="오윤 권" w:date="2023-06-06T20:08:00Z"/>
          <w:rFonts w:ascii="맑은 고딕" w:hAnsi="맑은 고딕" w:cs="돋움"/>
          <w:szCs w:val="20"/>
        </w:rPr>
      </w:pPr>
      <w:del w:id="1853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UC014: </w:delText>
        </w:r>
        <w:r w:rsidDel="00DF0643">
          <w:rPr>
            <w:rFonts w:ascii="맑은 고딕" w:hAnsi="맑은 고딕" w:cs="돋움" w:hint="eastAsia"/>
            <w:szCs w:val="20"/>
          </w:rPr>
          <w:delText>회원정보를 관리한다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40B5B782" w14:textId="6FD4525C" w:rsidTr="00C32B9F">
        <w:trPr>
          <w:del w:id="185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93BEDF7" w14:textId="70FB3DFC" w:rsidR="001121FA" w:rsidDel="00DF0643" w:rsidRDefault="001121FA" w:rsidP="00C32B9F">
            <w:pPr>
              <w:pStyle w:val="af"/>
              <w:rPr>
                <w:del w:id="1855" w:author="오윤 권" w:date="2023-06-06T20:08:00Z"/>
                <w:rFonts w:ascii="맑은 고딕" w:eastAsia="맑은 고딕" w:hAnsi="맑은 고딕"/>
              </w:rPr>
            </w:pPr>
            <w:del w:id="185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2B24E018" w14:textId="69B214C9" w:rsidR="001121FA" w:rsidDel="00DF0643" w:rsidRDefault="00A16EF6" w:rsidP="00C32B9F">
            <w:pPr>
              <w:rPr>
                <w:del w:id="185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58" w:author="오윤 권" w:date="2023-06-06T20:08:00Z">
              <w:r w:rsidDel="00DF0643">
                <w:rPr>
                  <w:rFonts w:ascii="맑은 고딕" w:hAnsi="맑은 고딕"/>
                </w:rPr>
                <w:delText>회원정보 저장하고 수정한다.</w:delText>
              </w:r>
            </w:del>
          </w:p>
        </w:tc>
      </w:tr>
      <w:tr w:rsidR="00B0767A" w:rsidRPr="00B0767A" w:rsidDel="00DF0643" w14:paraId="3F79F732" w14:textId="1FD1FB81" w:rsidTr="00D15C77">
        <w:trPr>
          <w:del w:id="185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64DD850" w14:textId="572E5F19" w:rsidR="00A5078F" w:rsidDel="00DF0643" w:rsidRDefault="00A5078F" w:rsidP="00A5078F">
            <w:pPr>
              <w:pStyle w:val="af"/>
              <w:rPr>
                <w:del w:id="1860" w:author="오윤 권" w:date="2023-06-06T20:08:00Z"/>
                <w:rFonts w:ascii="맑은 고딕" w:eastAsia="맑은 고딕" w:hAnsi="맑은 고딕"/>
              </w:rPr>
            </w:pPr>
            <w:del w:id="186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3701F9F" w14:textId="7A3008E4" w:rsidR="00A5078F" w:rsidDel="00DF0643" w:rsidRDefault="00A5078F" w:rsidP="00A5078F">
            <w:pPr>
              <w:rPr>
                <w:del w:id="186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63" w:author="오윤 권" w:date="2023-06-06T20:08:00Z">
              <w:r w:rsidDel="00DF0643">
                <w:rPr>
                  <w:rFonts w:ascii="맑은 고딕" w:hAnsi="맑은 고딕"/>
                </w:rPr>
                <w:delText>관리자</w:delText>
              </w:r>
            </w:del>
          </w:p>
        </w:tc>
      </w:tr>
      <w:tr w:rsidR="00B0767A" w:rsidRPr="00B0767A" w:rsidDel="00DF0643" w14:paraId="00B0D075" w14:textId="46FFA9EA" w:rsidTr="00D15C77">
        <w:trPr>
          <w:del w:id="186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50D0A3D" w14:textId="27823692" w:rsidR="00A5078F" w:rsidDel="00DF0643" w:rsidRDefault="00A5078F" w:rsidP="00A5078F">
            <w:pPr>
              <w:pStyle w:val="af"/>
              <w:rPr>
                <w:del w:id="1865" w:author="오윤 권" w:date="2023-06-06T20:08:00Z"/>
                <w:rFonts w:ascii="맑은 고딕" w:eastAsia="맑은 고딕" w:hAnsi="맑은 고딕"/>
              </w:rPr>
            </w:pPr>
            <w:del w:id="186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204E8E2B" w14:textId="080F1E07" w:rsidR="00A5078F" w:rsidDel="00DF0643" w:rsidRDefault="00A5078F" w:rsidP="00A5078F">
            <w:pPr>
              <w:rPr>
                <w:del w:id="186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68" w:author="오윤 권" w:date="2023-06-06T20:08:00Z">
              <w:r w:rsidDel="00DF0643">
                <w:rPr>
                  <w:rFonts w:ascii="맑은 고딕" w:hAnsi="맑은 고딕"/>
                </w:rPr>
                <w:delText>관리자 로그인을 한 상태여야 한다.</w:delText>
              </w:r>
            </w:del>
          </w:p>
        </w:tc>
      </w:tr>
      <w:tr w:rsidR="00B0767A" w:rsidRPr="00B0767A" w:rsidDel="00DF0643" w14:paraId="795CC060" w14:textId="1F564FB1" w:rsidTr="00D15C77">
        <w:trPr>
          <w:del w:id="186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A39BAE6" w14:textId="06A29AF9" w:rsidR="00A5078F" w:rsidDel="00DF0643" w:rsidRDefault="00A5078F" w:rsidP="00A5078F">
            <w:pPr>
              <w:pStyle w:val="af"/>
              <w:rPr>
                <w:del w:id="1870" w:author="오윤 권" w:date="2023-06-06T20:08:00Z"/>
                <w:rFonts w:ascii="맑은 고딕" w:eastAsia="맑은 고딕" w:hAnsi="맑은 고딕"/>
              </w:rPr>
            </w:pPr>
            <w:del w:id="187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3C3CB58" w14:textId="43AB57DB" w:rsidR="00A5078F" w:rsidDel="00DF0643" w:rsidRDefault="00A5078F" w:rsidP="00A5078F">
            <w:pPr>
              <w:rPr>
                <w:del w:id="187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73" w:author="오윤 권" w:date="2023-06-06T20:08:00Z">
              <w:r w:rsidDel="00DF0643">
                <w:rPr>
                  <w:rFonts w:ascii="맑은 고딕" w:hAnsi="맑은 고딕"/>
                </w:rPr>
                <w:delText>사용자의 작업 성향을 제안한다.</w:delText>
              </w:r>
            </w:del>
          </w:p>
        </w:tc>
      </w:tr>
      <w:tr w:rsidR="002443AA" w:rsidRPr="00B0767A" w:rsidDel="00DF0643" w14:paraId="40B6F880" w14:textId="3F19102F" w:rsidTr="00390585">
        <w:trPr>
          <w:del w:id="1874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64D1D6B" w14:textId="31BF23BA" w:rsidR="002443AA" w:rsidDel="00DF0643" w:rsidRDefault="002443AA" w:rsidP="00221995">
            <w:pPr>
              <w:pStyle w:val="af"/>
              <w:rPr>
                <w:del w:id="1875" w:author="오윤 권" w:date="2023-06-06T20:08:00Z"/>
                <w:rFonts w:ascii="맑은 고딕" w:eastAsia="맑은 고딕" w:hAnsi="맑은 고딕"/>
              </w:rPr>
            </w:pPr>
            <w:del w:id="187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76E81BE" w14:textId="4D7DDB5C" w:rsidR="002443AA" w:rsidDel="00DF0643" w:rsidRDefault="002443AA" w:rsidP="00221995">
            <w:pPr>
              <w:pStyle w:val="af"/>
              <w:rPr>
                <w:del w:id="187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87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57410D8" w14:textId="0451543B" w:rsidR="002443AA" w:rsidDel="00DF0643" w:rsidRDefault="002443AA" w:rsidP="00221995">
            <w:pPr>
              <w:pStyle w:val="af"/>
              <w:jc w:val="both"/>
              <w:rPr>
                <w:del w:id="187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88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사용자로부터 작업 성향 분석을 요청받는다.</w:delText>
              </w:r>
            </w:del>
          </w:p>
        </w:tc>
      </w:tr>
      <w:tr w:rsidR="002443AA" w:rsidRPr="00B0767A" w:rsidDel="00DF0643" w14:paraId="3CE85D56" w14:textId="539949A3" w:rsidTr="00390585">
        <w:trPr>
          <w:del w:id="188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6680BA9" w14:textId="3F8EB01E" w:rsidR="002443AA" w:rsidDel="00DF0643" w:rsidRDefault="002443AA" w:rsidP="00221995">
            <w:pPr>
              <w:jc w:val="center"/>
              <w:rPr>
                <w:del w:id="1882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0941EF9" w14:textId="136CE19A" w:rsidR="002443AA" w:rsidDel="00DF0643" w:rsidRDefault="002443AA" w:rsidP="00221995">
            <w:pPr>
              <w:rPr>
                <w:del w:id="188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84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D75025B" w14:textId="62A79F5B" w:rsidR="002443AA" w:rsidDel="00DF0643" w:rsidRDefault="002443AA" w:rsidP="00221995">
            <w:pPr>
              <w:rPr>
                <w:del w:id="188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86" w:author="오윤 권" w:date="2023-06-06T20:08:00Z">
              <w:r w:rsidDel="00DF0643">
                <w:rPr>
                  <w:rFonts w:ascii="맑은 고딕" w:hAnsi="맑은 고딕"/>
                </w:rPr>
                <w:delText>사용자의 작업 정보와 개인정보를 가지고 온다.</w:delText>
              </w:r>
            </w:del>
          </w:p>
        </w:tc>
      </w:tr>
      <w:tr w:rsidR="002443AA" w:rsidRPr="00B0767A" w:rsidDel="00DF0643" w14:paraId="3B7F879C" w14:textId="211C9206" w:rsidTr="00390585">
        <w:trPr>
          <w:del w:id="188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C8F46CF" w14:textId="3AAADB6A" w:rsidR="002443AA" w:rsidDel="00DF0643" w:rsidRDefault="002443AA" w:rsidP="00221995">
            <w:pPr>
              <w:jc w:val="center"/>
              <w:rPr>
                <w:del w:id="1888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F9C5AD3" w14:textId="5169E574" w:rsidR="002443AA" w:rsidDel="00DF0643" w:rsidRDefault="002443AA" w:rsidP="00221995">
            <w:pPr>
              <w:rPr>
                <w:del w:id="188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90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C553283" w14:textId="4DB7D96A" w:rsidR="002443AA" w:rsidDel="00DF0643" w:rsidRDefault="002443AA" w:rsidP="00221995">
            <w:pPr>
              <w:rPr>
                <w:del w:id="189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92" w:author="오윤 권" w:date="2023-06-06T20:08:00Z">
              <w:r w:rsidDel="00DF0643">
                <w:rPr>
                  <w:rFonts w:ascii="맑은 고딕" w:hAnsi="맑은 고딕"/>
                </w:rPr>
                <w:delText>사용자의 작업 성향을 분석한다.</w:delText>
              </w:r>
            </w:del>
          </w:p>
        </w:tc>
      </w:tr>
      <w:tr w:rsidR="002443AA" w:rsidRPr="00B0767A" w:rsidDel="00DF0643" w14:paraId="17AF6563" w14:textId="5FEFEBFA" w:rsidTr="00390585">
        <w:trPr>
          <w:del w:id="189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F71B0F3" w14:textId="601AB3D7" w:rsidR="002443AA" w:rsidDel="00DF0643" w:rsidRDefault="002443AA" w:rsidP="00221995">
            <w:pPr>
              <w:jc w:val="center"/>
              <w:rPr>
                <w:del w:id="1894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79E3BB0" w14:textId="63536C29" w:rsidR="002443AA" w:rsidDel="00DF0643" w:rsidRDefault="002443AA" w:rsidP="00221995">
            <w:pPr>
              <w:rPr>
                <w:del w:id="189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96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C648782" w14:textId="5112F939" w:rsidR="002443AA" w:rsidDel="00DF0643" w:rsidRDefault="002443AA" w:rsidP="00221995">
            <w:pPr>
              <w:rPr>
                <w:del w:id="189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898" w:author="오윤 권" w:date="2023-06-06T20:08:00Z">
              <w:r w:rsidDel="00DF0643">
                <w:rPr>
                  <w:rFonts w:ascii="맑은 고딕" w:hAnsi="맑은 고딕"/>
                </w:rPr>
                <w:delText>사용자의 작업 성향을 데이터베이스에 저장한다.</w:delText>
              </w:r>
            </w:del>
          </w:p>
        </w:tc>
      </w:tr>
      <w:tr w:rsidR="002443AA" w:rsidRPr="00B0767A" w:rsidDel="00DF0643" w14:paraId="48B53A41" w14:textId="43AD478B" w:rsidTr="00390585">
        <w:trPr>
          <w:del w:id="189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5CACACA" w14:textId="123CC1B8" w:rsidR="002443AA" w:rsidDel="00DF0643" w:rsidRDefault="002443AA" w:rsidP="00221995">
            <w:pPr>
              <w:jc w:val="center"/>
              <w:rPr>
                <w:del w:id="190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FD29ED1" w14:textId="218AED38" w:rsidR="002443AA" w:rsidDel="00DF0643" w:rsidRDefault="002443AA" w:rsidP="00221995">
            <w:pPr>
              <w:rPr>
                <w:del w:id="190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02" w:author="오윤 권" w:date="2023-06-06T20:08:00Z">
              <w:r w:rsidDel="00DF0643">
                <w:rPr>
                  <w:rFonts w:ascii="맑은 고딕" w:hAnsi="맑은 고딕"/>
                </w:rPr>
                <w:delText>B05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E23A672" w14:textId="5A27CB40" w:rsidR="002443AA" w:rsidDel="00DF0643" w:rsidRDefault="002443AA" w:rsidP="00221995">
            <w:pPr>
              <w:rPr>
                <w:del w:id="190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04" w:author="오윤 권" w:date="2023-06-06T20:08:00Z">
              <w:r w:rsidDel="00DF0643">
                <w:rPr>
                  <w:rFonts w:ascii="맑은 고딕" w:hAnsi="맑은 고딕"/>
                </w:rPr>
                <w:delText>사용자에게 ‘작업 성향 분석이 완료되었습니다.’ 라는 알림을 전송한다.</w:delText>
              </w:r>
            </w:del>
          </w:p>
        </w:tc>
      </w:tr>
      <w:tr w:rsidR="00B0767A" w:rsidRPr="00B0767A" w:rsidDel="00DF0643" w14:paraId="700F3EC3" w14:textId="4E26182E" w:rsidTr="00F53F0E">
        <w:trPr>
          <w:del w:id="190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95184E2" w14:textId="6019250B" w:rsidR="00221995" w:rsidDel="00DF0643" w:rsidRDefault="00221995" w:rsidP="00221995">
            <w:pPr>
              <w:pStyle w:val="af"/>
              <w:rPr>
                <w:del w:id="1906" w:author="오윤 권" w:date="2023-06-06T20:08:00Z"/>
                <w:rFonts w:ascii="맑은 고딕" w:eastAsia="맑은 고딕" w:hAnsi="맑은 고딕"/>
              </w:rPr>
            </w:pPr>
            <w:del w:id="190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763A760" w14:textId="3967C4BA" w:rsidR="00221995" w:rsidDel="00DF0643" w:rsidRDefault="00221995" w:rsidP="00221995">
            <w:pPr>
              <w:pStyle w:val="af"/>
              <w:rPr>
                <w:del w:id="190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0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518B61D" w14:textId="4BEC953D" w:rsidR="00221995" w:rsidDel="00DF0643" w:rsidRDefault="00221995" w:rsidP="00221995">
            <w:pPr>
              <w:pStyle w:val="af"/>
              <w:rPr>
                <w:del w:id="191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1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사용자의 작업 성향 데이터가 부족한 경우 ‘사용자의 작업 성향 데이터가 부족합니다. 데이터를 생성해주세요.’ 문구를 사용자에게 전송한다.</w:delText>
              </w:r>
            </w:del>
          </w:p>
        </w:tc>
      </w:tr>
      <w:tr w:rsidR="00B0767A" w:rsidRPr="00B0767A" w:rsidDel="00DF0643" w14:paraId="79BC8CC0" w14:textId="61D8958F" w:rsidTr="00DA153C">
        <w:trPr>
          <w:del w:id="191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93CC311" w14:textId="48C00F1E" w:rsidR="00221995" w:rsidDel="00DF0643" w:rsidRDefault="00221995" w:rsidP="00221995">
            <w:pPr>
              <w:pStyle w:val="af"/>
              <w:rPr>
                <w:del w:id="1913" w:author="오윤 권" w:date="2023-06-06T20:08:00Z"/>
                <w:rFonts w:ascii="맑은 고딕" w:eastAsia="맑은 고딕" w:hAnsi="맑은 고딕"/>
              </w:rPr>
            </w:pPr>
            <w:del w:id="191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5B1454B1" w14:textId="215BC131" w:rsidR="00221995" w:rsidDel="00DF0643" w:rsidRDefault="00221995" w:rsidP="00221995">
            <w:pPr>
              <w:pStyle w:val="af"/>
              <w:rPr>
                <w:del w:id="191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1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2AB1E78" w14:textId="3C714E60" w:rsidR="00221995" w:rsidDel="00DF0643" w:rsidRDefault="00221995" w:rsidP="00221995">
            <w:pPr>
              <w:pStyle w:val="af"/>
              <w:jc w:val="both"/>
              <w:rPr>
                <w:del w:id="191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1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비회원일 경우 ‘카카오 로그인을 진행해주세요.’문구를 사용자에게 전송한다.</w:delText>
              </w:r>
            </w:del>
          </w:p>
        </w:tc>
      </w:tr>
      <w:tr w:rsidR="00B0767A" w:rsidRPr="00B0767A" w:rsidDel="00DF0643" w14:paraId="1D37DADF" w14:textId="4E2D0C74" w:rsidTr="00DA153C">
        <w:trPr>
          <w:del w:id="191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1709391" w14:textId="4CEE833D" w:rsidR="00221995" w:rsidDel="00DF0643" w:rsidRDefault="00221995" w:rsidP="00221995">
            <w:pPr>
              <w:pStyle w:val="af"/>
              <w:rPr>
                <w:del w:id="192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6DA0F25" w14:textId="702FF8E0" w:rsidR="00221995" w:rsidDel="00DF0643" w:rsidRDefault="00221995" w:rsidP="00221995">
            <w:pPr>
              <w:rPr>
                <w:del w:id="192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22" w:author="오윤 권" w:date="2023-06-06T20:08:00Z">
              <w:r w:rsidDel="00DF0643">
                <w:rPr>
                  <w:rFonts w:ascii="맑은 고딕" w:hAnsi="맑은 고딕"/>
                </w:rPr>
                <w:delText>E02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683E6BE" w14:textId="3033CC30" w:rsidR="00221995" w:rsidDel="00DF0643" w:rsidRDefault="00221995" w:rsidP="00221995">
            <w:pPr>
              <w:rPr>
                <w:del w:id="192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24" w:author="오윤 권" w:date="2023-06-06T20:08:00Z">
              <w:r w:rsidDel="00DF0643">
                <w:rPr>
                  <w:rFonts w:ascii="맑은 고딕" w:hAnsi="맑은 고딕"/>
                </w:rPr>
                <w:delText xml:space="preserve">사용자의 데이터베이스를 가져오는데 오류가 발생하면 ‘다시 시도해주세요.’문구를 사용자에게 전송한다. </w:delText>
              </w:r>
            </w:del>
          </w:p>
        </w:tc>
      </w:tr>
      <w:tr w:rsidR="002443AA" w:rsidRPr="00B0767A" w:rsidDel="00DF0643" w14:paraId="2648979C" w14:textId="3D577CC2" w:rsidTr="000D3AA7">
        <w:trPr>
          <w:del w:id="1925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2D45A4F" w14:textId="07C8B9C4" w:rsidR="002443AA" w:rsidDel="00DF0643" w:rsidRDefault="002443AA" w:rsidP="007B21F8">
            <w:pPr>
              <w:pStyle w:val="af"/>
              <w:rPr>
                <w:del w:id="1926" w:author="오윤 권" w:date="2023-06-06T20:08:00Z"/>
                <w:rFonts w:ascii="맑은 고딕" w:eastAsia="맑은 고딕" w:hAnsi="맑은 고딕"/>
              </w:rPr>
            </w:pPr>
            <w:del w:id="192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27992C24" w14:textId="0D71C291" w:rsidR="002443AA" w:rsidDel="00DF0643" w:rsidRDefault="002443AA" w:rsidP="007B21F8">
            <w:pPr>
              <w:rPr>
                <w:del w:id="192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29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3A3F37B3" w14:textId="5B03D6E2" w:rsidR="002443AA" w:rsidDel="00DF0643" w:rsidRDefault="002443AA" w:rsidP="007B21F8">
            <w:pPr>
              <w:rPr>
                <w:del w:id="193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31" w:author="오윤 권" w:date="2023-06-06T20:08:00Z">
              <w:r w:rsidDel="00DF0643">
                <w:rPr>
                  <w:rFonts w:ascii="맑은 고딕" w:hAnsi="맑은 고딕"/>
                </w:rPr>
                <w:delText>B01 → B02 → B03 → B04 → B05</w:delText>
              </w:r>
            </w:del>
          </w:p>
        </w:tc>
      </w:tr>
      <w:tr w:rsidR="002443AA" w:rsidRPr="00B0767A" w:rsidDel="00DF0643" w14:paraId="3D75C2A8" w14:textId="3A0D14BA" w:rsidTr="000D3AA7">
        <w:trPr>
          <w:del w:id="193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B36C040" w14:textId="605A0474" w:rsidR="002443AA" w:rsidDel="00DF0643" w:rsidRDefault="002443AA" w:rsidP="007B21F8">
            <w:pPr>
              <w:pStyle w:val="af"/>
              <w:rPr>
                <w:del w:id="1933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E7A4325" w14:textId="0ACA53C3" w:rsidR="002443AA" w:rsidDel="00DF0643" w:rsidRDefault="002443AA" w:rsidP="007B21F8">
            <w:pPr>
              <w:rPr>
                <w:del w:id="193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35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336ED1DC" w14:textId="791BC979" w:rsidR="002443AA" w:rsidDel="00DF0643" w:rsidRDefault="002443AA" w:rsidP="007B21F8">
            <w:pPr>
              <w:rPr>
                <w:del w:id="193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37" w:author="오윤 권" w:date="2023-06-06T20:08:00Z">
              <w:r w:rsidDel="00DF0643">
                <w:rPr>
                  <w:rFonts w:ascii="맑은 고딕" w:hAnsi="맑은 고딕"/>
                </w:rPr>
                <w:delText>B01 → A01 → B01</w:delText>
              </w:r>
            </w:del>
          </w:p>
        </w:tc>
      </w:tr>
      <w:tr w:rsidR="002443AA" w:rsidRPr="00B0767A" w:rsidDel="00DF0643" w14:paraId="7AC41B8A" w14:textId="0DAFC82A" w:rsidTr="000D3AA7">
        <w:trPr>
          <w:del w:id="193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92FD580" w14:textId="22E10175" w:rsidR="002443AA" w:rsidDel="00DF0643" w:rsidRDefault="002443AA" w:rsidP="007B21F8">
            <w:pPr>
              <w:pStyle w:val="af"/>
              <w:rPr>
                <w:del w:id="1939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5B1E4991" w14:textId="34C35F69" w:rsidR="002443AA" w:rsidDel="00DF0643" w:rsidRDefault="002443AA" w:rsidP="007B21F8">
            <w:pPr>
              <w:rPr>
                <w:del w:id="194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41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33F9371D" w14:textId="3F85DE59" w:rsidR="002443AA" w:rsidDel="00DF0643" w:rsidRDefault="002443AA" w:rsidP="007B21F8">
            <w:pPr>
              <w:rPr>
                <w:del w:id="194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43" w:author="오윤 권" w:date="2023-06-06T20:08:00Z">
              <w:r w:rsidDel="00DF0643">
                <w:rPr>
                  <w:rFonts w:ascii="맑은 고딕" w:hAnsi="맑은 고딕"/>
                </w:rPr>
                <w:delText>B01 → E01</w:delText>
              </w:r>
            </w:del>
          </w:p>
        </w:tc>
      </w:tr>
      <w:tr w:rsidR="002443AA" w:rsidRPr="00B0767A" w:rsidDel="00DF0643" w14:paraId="40991C2E" w14:textId="3AFCBF8D" w:rsidTr="000D3AA7">
        <w:trPr>
          <w:del w:id="194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1E3B5BE" w14:textId="2B9E9FD7" w:rsidR="002443AA" w:rsidDel="00DF0643" w:rsidRDefault="002443AA" w:rsidP="007B21F8">
            <w:pPr>
              <w:pStyle w:val="af"/>
              <w:rPr>
                <w:del w:id="1945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7BFF7EB" w14:textId="2774348B" w:rsidR="002443AA" w:rsidDel="00DF0643" w:rsidRDefault="002443AA" w:rsidP="007B21F8">
            <w:pPr>
              <w:rPr>
                <w:del w:id="194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47" w:author="오윤 권" w:date="2023-06-06T20:08:00Z">
              <w:r w:rsidDel="00DF0643">
                <w:rPr>
                  <w:rFonts w:ascii="맑은 고딕" w:hAnsi="맑은 고딕"/>
                </w:rPr>
                <w:delText>SN004</w:delText>
              </w:r>
            </w:del>
          </w:p>
        </w:tc>
        <w:tc>
          <w:tcPr>
            <w:tcW w:w="6042" w:type="dxa"/>
            <w:vAlign w:val="center"/>
          </w:tcPr>
          <w:p w14:paraId="3A96A733" w14:textId="05A58C1C" w:rsidR="002443AA" w:rsidDel="00DF0643" w:rsidRDefault="002443AA" w:rsidP="007B21F8">
            <w:pPr>
              <w:rPr>
                <w:del w:id="194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49" w:author="오윤 권" w:date="2023-06-06T20:08:00Z">
              <w:r w:rsidDel="00DF0643">
                <w:rPr>
                  <w:rFonts w:ascii="맑은 고딕" w:hAnsi="맑은 고딕"/>
                </w:rPr>
                <w:delText>B01 → B02 → E02</w:delText>
              </w:r>
            </w:del>
          </w:p>
        </w:tc>
      </w:tr>
    </w:tbl>
    <w:p w14:paraId="49ECFD62" w14:textId="0D4D529A" w:rsidR="001121FA" w:rsidDel="00DF0643" w:rsidRDefault="001121FA" w:rsidP="001121FA">
      <w:pPr>
        <w:rPr>
          <w:del w:id="1950" w:author="오윤 권" w:date="2023-06-06T20:08:00Z"/>
          <w:rFonts w:ascii="맑은 고딕" w:hAnsi="맑은 고딕"/>
        </w:rPr>
      </w:pPr>
    </w:p>
    <w:p w14:paraId="5107F6EF" w14:textId="6A669145" w:rsidR="001121FA" w:rsidDel="00DF0643" w:rsidRDefault="001121FA" w:rsidP="004221DF">
      <w:pPr>
        <w:rPr>
          <w:del w:id="1951" w:author="오윤 권" w:date="2023-06-06T20:08:00Z"/>
          <w:rFonts w:ascii="맑은 고딕" w:hAnsi="맑은 고딕"/>
        </w:rPr>
      </w:pPr>
    </w:p>
    <w:p w14:paraId="421BAED5" w14:textId="7BDFEE29" w:rsidR="001121FA" w:rsidDel="00DF0643" w:rsidRDefault="001121FA" w:rsidP="004221DF">
      <w:pPr>
        <w:rPr>
          <w:del w:id="1952" w:author="오윤 권" w:date="2023-06-06T20:08:00Z"/>
          <w:rFonts w:ascii="맑은 고딕" w:hAnsi="맑은 고딕"/>
        </w:rPr>
      </w:pPr>
    </w:p>
    <w:p w14:paraId="25355BD9" w14:textId="58C0A2E3" w:rsidR="005B0D84" w:rsidDel="00DF0643" w:rsidRDefault="005B0D84" w:rsidP="004221DF">
      <w:pPr>
        <w:rPr>
          <w:del w:id="1953" w:author="오윤 권" w:date="2023-06-06T20:08:00Z"/>
          <w:rFonts w:ascii="맑은 고딕" w:hAnsi="맑은 고딕"/>
        </w:rPr>
      </w:pPr>
    </w:p>
    <w:p w14:paraId="333C789A" w14:textId="7135D260" w:rsidR="005B0D84" w:rsidDel="00DF0643" w:rsidRDefault="005B0D84" w:rsidP="004221DF">
      <w:pPr>
        <w:rPr>
          <w:del w:id="1954" w:author="오윤 권" w:date="2023-06-06T20:08:00Z"/>
          <w:rFonts w:ascii="맑은 고딕" w:hAnsi="맑은 고딕"/>
        </w:rPr>
      </w:pPr>
    </w:p>
    <w:p w14:paraId="320B321E" w14:textId="38D4AD01" w:rsidR="005B0D84" w:rsidDel="00DF0643" w:rsidRDefault="005B0D84" w:rsidP="004221DF">
      <w:pPr>
        <w:rPr>
          <w:del w:id="1955" w:author="오윤 권" w:date="2023-06-06T20:08:00Z"/>
          <w:rFonts w:ascii="맑은 고딕" w:hAnsi="맑은 고딕"/>
        </w:rPr>
      </w:pPr>
    </w:p>
    <w:p w14:paraId="2B116C8F" w14:textId="7653F4DB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1956" w:author="오윤 권" w:date="2023-06-06T20:08:00Z"/>
          <w:rFonts w:ascii="맑은 고딕" w:hAnsi="맑은 고딕" w:cs="돋움"/>
          <w:szCs w:val="20"/>
        </w:rPr>
      </w:pPr>
      <w:del w:id="1957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UC015: </w:delText>
        </w:r>
        <w:r w:rsidDel="00DF0643">
          <w:rPr>
            <w:rFonts w:ascii="맑은 고딕" w:hAnsi="맑은 고딕" w:cs="돋움" w:hint="eastAsia"/>
            <w:szCs w:val="20"/>
          </w:rPr>
          <w:delText>권한을 부여한다.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07C58A3B" w14:textId="0897836A" w:rsidTr="00C32B9F">
        <w:trPr>
          <w:del w:id="195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67E8297" w14:textId="338AF220" w:rsidR="001121FA" w:rsidDel="00DF0643" w:rsidRDefault="001121FA" w:rsidP="00C32B9F">
            <w:pPr>
              <w:pStyle w:val="af"/>
              <w:rPr>
                <w:del w:id="1959" w:author="오윤 권" w:date="2023-06-06T20:08:00Z"/>
                <w:rFonts w:ascii="맑은 고딕" w:eastAsia="맑은 고딕" w:hAnsi="맑은 고딕"/>
              </w:rPr>
            </w:pPr>
            <w:del w:id="196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4E64B020" w14:textId="0A235599" w:rsidR="001121FA" w:rsidDel="00DF0643" w:rsidRDefault="005B0D84" w:rsidP="00C32B9F">
            <w:pPr>
              <w:rPr>
                <w:del w:id="196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62" w:author="오윤 권" w:date="2023-06-06T20:08:00Z">
              <w:r w:rsidDel="00DF0643">
                <w:rPr>
                  <w:rFonts w:ascii="맑은 고딕" w:hAnsi="맑은 고딕"/>
                </w:rPr>
                <w:delText>사용자의 회원가입 후 회원서비스를 사용할 수 있는 권한을 부여한다.</w:delText>
              </w:r>
            </w:del>
          </w:p>
        </w:tc>
      </w:tr>
      <w:tr w:rsidR="00B0767A" w:rsidRPr="00B0767A" w:rsidDel="00DF0643" w14:paraId="302C2083" w14:textId="306E9493" w:rsidTr="002351D2">
        <w:trPr>
          <w:del w:id="196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0549B4D" w14:textId="6623AACB" w:rsidR="003E1AFD" w:rsidDel="00DF0643" w:rsidRDefault="003E1AFD" w:rsidP="003E1AFD">
            <w:pPr>
              <w:pStyle w:val="af"/>
              <w:rPr>
                <w:del w:id="1964" w:author="오윤 권" w:date="2023-06-06T20:08:00Z"/>
                <w:rFonts w:ascii="맑은 고딕" w:eastAsia="맑은 고딕" w:hAnsi="맑은 고딕"/>
              </w:rPr>
            </w:pPr>
            <w:del w:id="196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8D6B6B6" w14:textId="438A6C6E" w:rsidR="003E1AFD" w:rsidDel="00DF0643" w:rsidRDefault="003E1AFD" w:rsidP="003E1AFD">
            <w:pPr>
              <w:rPr>
                <w:del w:id="196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67" w:author="오윤 권" w:date="2023-06-06T20:08:00Z">
              <w:r w:rsidDel="00DF0643">
                <w:rPr>
                  <w:rFonts w:ascii="맑은 고딕" w:hAnsi="맑은 고딕"/>
                </w:rPr>
                <w:delText>관리자</w:delText>
              </w:r>
            </w:del>
          </w:p>
        </w:tc>
      </w:tr>
      <w:tr w:rsidR="00B0767A" w:rsidRPr="00B0767A" w:rsidDel="00DF0643" w14:paraId="5439B9B2" w14:textId="1361CD1E" w:rsidTr="002351D2">
        <w:trPr>
          <w:del w:id="196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7E80481" w14:textId="6D3DE1BC" w:rsidR="003E1AFD" w:rsidDel="00DF0643" w:rsidRDefault="003E1AFD" w:rsidP="003E1AFD">
            <w:pPr>
              <w:pStyle w:val="af"/>
              <w:rPr>
                <w:del w:id="1969" w:author="오윤 권" w:date="2023-06-06T20:08:00Z"/>
                <w:rFonts w:ascii="맑은 고딕" w:eastAsia="맑은 고딕" w:hAnsi="맑은 고딕"/>
              </w:rPr>
            </w:pPr>
            <w:del w:id="197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B018436" w14:textId="17FB00FE" w:rsidR="003E1AFD" w:rsidDel="00DF0643" w:rsidRDefault="003E1AFD" w:rsidP="003E1AFD">
            <w:pPr>
              <w:rPr>
                <w:del w:id="197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72" w:author="오윤 권" w:date="2023-06-06T20:08:00Z">
              <w:r w:rsidDel="00DF0643">
                <w:rPr>
                  <w:rFonts w:ascii="맑은 고딕" w:hAnsi="맑은 고딕"/>
                </w:rPr>
                <w:delText>사용자가 로그인 권한부여를 요청한다.</w:delText>
              </w:r>
            </w:del>
          </w:p>
        </w:tc>
      </w:tr>
      <w:tr w:rsidR="00B0767A" w:rsidRPr="00B0767A" w:rsidDel="00DF0643" w14:paraId="4BEA2878" w14:textId="794EC42D" w:rsidTr="002351D2">
        <w:trPr>
          <w:del w:id="197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595D6B4" w14:textId="5D708792" w:rsidR="003E1AFD" w:rsidDel="00DF0643" w:rsidRDefault="003E1AFD" w:rsidP="003E1AFD">
            <w:pPr>
              <w:pStyle w:val="af"/>
              <w:rPr>
                <w:del w:id="1974" w:author="오윤 권" w:date="2023-06-06T20:08:00Z"/>
                <w:rFonts w:ascii="맑은 고딕" w:eastAsia="맑은 고딕" w:hAnsi="맑은 고딕"/>
              </w:rPr>
            </w:pPr>
            <w:del w:id="197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205A8698" w14:textId="659752C2" w:rsidR="003E1AFD" w:rsidDel="00DF0643" w:rsidRDefault="003E1AFD" w:rsidP="003E1AFD">
            <w:pPr>
              <w:rPr>
                <w:del w:id="197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77" w:author="오윤 권" w:date="2023-06-06T20:08:00Z">
              <w:r w:rsidDel="00DF0643">
                <w:rPr>
                  <w:rFonts w:ascii="맑은 고딕" w:hAnsi="맑은 고딕"/>
                </w:rPr>
                <w:delText>사용자에게 로그인권한이 부여된다.</w:delText>
              </w:r>
            </w:del>
          </w:p>
        </w:tc>
      </w:tr>
      <w:tr w:rsidR="00B0767A" w:rsidRPr="00B0767A" w:rsidDel="00DF0643" w14:paraId="5C425FA7" w14:textId="75AFDB51" w:rsidTr="002351D2">
        <w:trPr>
          <w:del w:id="1978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11F66B9" w14:textId="1813CB22" w:rsidR="003E1AFD" w:rsidDel="00DF0643" w:rsidRDefault="003E1AFD" w:rsidP="003E1AFD">
            <w:pPr>
              <w:pStyle w:val="af"/>
              <w:rPr>
                <w:del w:id="1979" w:author="오윤 권" w:date="2023-06-06T20:08:00Z"/>
                <w:rFonts w:ascii="맑은 고딕" w:eastAsia="맑은 고딕" w:hAnsi="맑은 고딕"/>
              </w:rPr>
            </w:pPr>
            <w:del w:id="198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5CB4ACF5" w14:textId="11E62DE2" w:rsidR="003E1AFD" w:rsidDel="00DF0643" w:rsidRDefault="003E1AFD" w:rsidP="003E1AFD">
            <w:pPr>
              <w:pStyle w:val="af"/>
              <w:rPr>
                <w:del w:id="198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8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A5C269F" w14:textId="09B812A4" w:rsidR="003E1AFD" w:rsidDel="00DF0643" w:rsidRDefault="003E1AFD" w:rsidP="003E1AFD">
            <w:pPr>
              <w:pStyle w:val="af"/>
              <w:jc w:val="both"/>
              <w:rPr>
                <w:del w:id="198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8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사용자의 로그인 권한을 요청받는다.</w:delText>
              </w:r>
            </w:del>
          </w:p>
        </w:tc>
      </w:tr>
      <w:tr w:rsidR="00B0767A" w:rsidRPr="00B0767A" w:rsidDel="00DF0643" w14:paraId="3A3C60CA" w14:textId="72984100" w:rsidTr="002351D2">
        <w:trPr>
          <w:del w:id="198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95C64DA" w14:textId="767DA60A" w:rsidR="003E1AFD" w:rsidDel="00DF0643" w:rsidRDefault="003E1AFD" w:rsidP="003E1AFD">
            <w:pPr>
              <w:jc w:val="center"/>
              <w:rPr>
                <w:del w:id="198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8960192" w14:textId="38530C99" w:rsidR="003E1AFD" w:rsidDel="00DF0643" w:rsidRDefault="003E1AFD" w:rsidP="003E1AFD">
            <w:pPr>
              <w:rPr>
                <w:del w:id="198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88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DC719F9" w14:textId="40720E38" w:rsidR="003E1AFD" w:rsidDel="00DF0643" w:rsidRDefault="003E1AFD" w:rsidP="003E1AFD">
            <w:pPr>
              <w:rPr>
                <w:del w:id="198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1990" w:author="오윤 권" w:date="2023-06-06T20:08:00Z">
              <w:r w:rsidDel="00DF0643">
                <w:rPr>
                  <w:rFonts w:ascii="맑은 고딕" w:hAnsi="맑은 고딕"/>
                </w:rPr>
                <w:delText>사용자가 부적절한 사용자인지 판별 후 권한을 부여한다.</w:delText>
              </w:r>
            </w:del>
          </w:p>
        </w:tc>
      </w:tr>
      <w:tr w:rsidR="00B0767A" w:rsidRPr="00B0767A" w:rsidDel="00DF0643" w14:paraId="2B539DB0" w14:textId="47876DC5" w:rsidTr="002351D2">
        <w:trPr>
          <w:del w:id="199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959FE79" w14:textId="39A56763" w:rsidR="003E1AFD" w:rsidDel="00DF0643" w:rsidRDefault="003E1AFD" w:rsidP="003E1AFD">
            <w:pPr>
              <w:pStyle w:val="af"/>
              <w:rPr>
                <w:del w:id="1992" w:author="오윤 권" w:date="2023-06-06T20:08:00Z"/>
                <w:rFonts w:ascii="맑은 고딕" w:eastAsia="맑은 고딕" w:hAnsi="맑은 고딕"/>
              </w:rPr>
            </w:pPr>
            <w:del w:id="199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C8440AC" w14:textId="4A05F808" w:rsidR="003E1AFD" w:rsidDel="00DF0643" w:rsidRDefault="003E1AFD" w:rsidP="003E1AFD">
            <w:pPr>
              <w:pStyle w:val="af"/>
              <w:rPr>
                <w:del w:id="199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9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8B1E2BA" w14:textId="24B8259B" w:rsidR="003E1AFD" w:rsidDel="00DF0643" w:rsidRDefault="003E1AFD" w:rsidP="003E1AFD">
            <w:pPr>
              <w:pStyle w:val="af"/>
              <w:rPr>
                <w:del w:id="199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199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데이터베이스에 회원이 등록된다.</w:delText>
              </w:r>
            </w:del>
          </w:p>
        </w:tc>
      </w:tr>
      <w:tr w:rsidR="00B0767A" w:rsidRPr="00B0767A" w:rsidDel="00DF0643" w14:paraId="22F7F2DA" w14:textId="4043D198" w:rsidTr="002351D2">
        <w:trPr>
          <w:del w:id="199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1D5318B" w14:textId="318AFCD4" w:rsidR="003E1AFD" w:rsidDel="00DF0643" w:rsidRDefault="003E1AFD" w:rsidP="003E1AFD">
            <w:pPr>
              <w:jc w:val="center"/>
              <w:rPr>
                <w:del w:id="1999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ADA7BB6" w14:textId="3C1217D3" w:rsidR="003E1AFD" w:rsidDel="00DF0643" w:rsidRDefault="003E1AFD" w:rsidP="003E1AFD">
            <w:pPr>
              <w:pStyle w:val="af"/>
              <w:rPr>
                <w:del w:id="200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AC8C345" w14:textId="1D28C615" w:rsidR="003E1AFD" w:rsidDel="00DF0643" w:rsidRDefault="003E1AFD" w:rsidP="003E1AFD">
            <w:pPr>
              <w:pStyle w:val="af"/>
              <w:rPr>
                <w:del w:id="200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:rsidDel="00DF0643" w14:paraId="323A3614" w14:textId="54E66AE4" w:rsidTr="00F80977">
        <w:trPr>
          <w:del w:id="200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D2C654C" w14:textId="759B8066" w:rsidR="00782E3C" w:rsidDel="00DF0643" w:rsidRDefault="00782E3C" w:rsidP="00782E3C">
            <w:pPr>
              <w:pStyle w:val="af"/>
              <w:rPr>
                <w:del w:id="2003" w:author="오윤 권" w:date="2023-06-06T20:08:00Z"/>
                <w:rFonts w:ascii="맑은 고딕" w:eastAsia="맑은 고딕" w:hAnsi="맑은 고딕"/>
              </w:rPr>
            </w:pPr>
            <w:del w:id="200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B36CEC1" w14:textId="77092898" w:rsidR="00782E3C" w:rsidDel="00DF0643" w:rsidRDefault="00782E3C" w:rsidP="00782E3C">
            <w:pPr>
              <w:pStyle w:val="af"/>
              <w:rPr>
                <w:del w:id="200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006" w:author="오윤 권" w:date="2023-06-06T20:08:00Z">
              <w:r w:rsidDel="00DF0643">
                <w:rPr>
                  <w:rFonts w:ascii="맑은 고딕" w:eastAsia="맑은 고딕" w:hAnsi="맑은 고딕" w:hint="eastAsia"/>
                  <w:b w:val="0"/>
                </w:rPr>
                <w:delText>E</w:delText>
              </w:r>
              <w:r w:rsidDel="00DF0643">
                <w:rPr>
                  <w:rFonts w:ascii="맑은 고딕" w:eastAsia="맑은 고딕" w:hAnsi="맑은 고딕"/>
                  <w:b w:val="0"/>
                </w:rPr>
                <w:delText>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274B46A" w14:textId="3F846368" w:rsidR="00782E3C" w:rsidDel="00DF0643" w:rsidRDefault="00782E3C" w:rsidP="00782E3C">
            <w:pPr>
              <w:pStyle w:val="af"/>
              <w:jc w:val="both"/>
              <w:rPr>
                <w:del w:id="200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00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부적절한 사용자인 경우 권한을 제한한다.</w:delText>
              </w:r>
            </w:del>
          </w:p>
        </w:tc>
      </w:tr>
      <w:tr w:rsidR="00B0767A" w:rsidRPr="00B0767A" w:rsidDel="00DF0643" w14:paraId="16A35F51" w14:textId="67DC9FDE" w:rsidTr="00C32B9F">
        <w:trPr>
          <w:del w:id="200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E39627F" w14:textId="269F8C10" w:rsidR="001121FA" w:rsidDel="00DF0643" w:rsidRDefault="001121FA" w:rsidP="00C32B9F">
            <w:pPr>
              <w:pStyle w:val="af"/>
              <w:rPr>
                <w:del w:id="201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A849C0B" w14:textId="51CD167B" w:rsidR="001121FA" w:rsidDel="00DF0643" w:rsidRDefault="001121FA" w:rsidP="00C32B9F">
            <w:pPr>
              <w:rPr>
                <w:del w:id="2011" w:author="오윤 권" w:date="2023-06-06T20:08:00Z"/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4C634037" w14:textId="28E8038A" w:rsidR="001121FA" w:rsidDel="00DF0643" w:rsidRDefault="001121FA" w:rsidP="00C32B9F">
            <w:pPr>
              <w:rPr>
                <w:del w:id="201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13" w:author="오윤 권" w:date="2023-06-06T20:08:00Z">
              <w:r w:rsidDel="00DF0643">
                <w:rPr>
                  <w:rStyle w:val="ae"/>
                  <w:rFonts w:ascii="맑은 고딕" w:hAnsi="맑은 고딕" w:hint="eastAsia"/>
                  <w:color w:val="auto"/>
                </w:rPr>
                <w:delText>..</w:delText>
              </w:r>
            </w:del>
          </w:p>
        </w:tc>
      </w:tr>
      <w:tr w:rsidR="002443AA" w:rsidRPr="00B0767A" w:rsidDel="00DF0643" w14:paraId="7E18A00A" w14:textId="565429E8" w:rsidTr="00B91AA8">
        <w:trPr>
          <w:del w:id="2014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48C5808" w14:textId="677F2A10" w:rsidR="002443AA" w:rsidDel="00DF0643" w:rsidRDefault="002443AA" w:rsidP="00782E3C">
            <w:pPr>
              <w:pStyle w:val="af"/>
              <w:rPr>
                <w:del w:id="2015" w:author="오윤 권" w:date="2023-06-06T20:08:00Z"/>
                <w:rFonts w:ascii="맑은 고딕" w:eastAsia="맑은 고딕" w:hAnsi="맑은 고딕"/>
              </w:rPr>
            </w:pPr>
            <w:del w:id="201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6719E7D2" w14:textId="32925F69" w:rsidR="002443AA" w:rsidDel="00DF0643" w:rsidRDefault="002443AA" w:rsidP="00782E3C">
            <w:pPr>
              <w:rPr>
                <w:del w:id="201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18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67DF56FA" w14:textId="59DEE06A" w:rsidR="002443AA" w:rsidDel="00DF0643" w:rsidRDefault="002443AA" w:rsidP="00782E3C">
            <w:pPr>
              <w:rPr>
                <w:del w:id="201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20" w:author="오윤 권" w:date="2023-06-06T20:08:00Z">
              <w:r w:rsidDel="00DF0643">
                <w:rPr>
                  <w:rFonts w:ascii="맑은 고딕" w:hAnsi="맑은 고딕"/>
                </w:rPr>
                <w:delText>B01 → B02 → B03</w:delText>
              </w:r>
            </w:del>
          </w:p>
        </w:tc>
      </w:tr>
      <w:tr w:rsidR="002443AA" w:rsidRPr="00B0767A" w:rsidDel="00DF0643" w14:paraId="626B709D" w14:textId="2393994D" w:rsidTr="00B91AA8">
        <w:trPr>
          <w:del w:id="202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31019B6" w14:textId="75D89C98" w:rsidR="002443AA" w:rsidDel="00DF0643" w:rsidRDefault="002443AA" w:rsidP="00782E3C">
            <w:pPr>
              <w:pStyle w:val="af"/>
              <w:rPr>
                <w:del w:id="2022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BB715DD" w14:textId="1A470631" w:rsidR="002443AA" w:rsidDel="00DF0643" w:rsidRDefault="002443AA" w:rsidP="00782E3C">
            <w:pPr>
              <w:rPr>
                <w:del w:id="202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24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59CE8259" w14:textId="7863B13E" w:rsidR="002443AA" w:rsidDel="00DF0643" w:rsidRDefault="002443AA" w:rsidP="00782E3C">
            <w:pPr>
              <w:rPr>
                <w:del w:id="202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26" w:author="오윤 권" w:date="2023-06-06T20:08:00Z">
              <w:r w:rsidDel="00DF0643">
                <w:rPr>
                  <w:rFonts w:ascii="맑은 고딕" w:hAnsi="맑은 고딕"/>
                </w:rPr>
                <w:delText>B01 → B02 → A02-1 → B01</w:delText>
              </w:r>
            </w:del>
          </w:p>
        </w:tc>
      </w:tr>
    </w:tbl>
    <w:p w14:paraId="25564B5A" w14:textId="706CE986" w:rsidR="001121FA" w:rsidDel="00DF0643" w:rsidRDefault="001121FA" w:rsidP="001121FA">
      <w:pPr>
        <w:rPr>
          <w:del w:id="2027" w:author="오윤 권" w:date="2023-06-06T20:08:00Z"/>
          <w:rFonts w:ascii="맑은 고딕" w:hAnsi="맑은 고딕"/>
        </w:rPr>
      </w:pPr>
    </w:p>
    <w:p w14:paraId="0E4E6F9C" w14:textId="1D47AF9F" w:rsidR="00FB4D8B" w:rsidDel="00DF0643" w:rsidRDefault="00FB4D8B" w:rsidP="001121FA">
      <w:pPr>
        <w:rPr>
          <w:del w:id="2028" w:author="오윤 권" w:date="2023-06-06T20:08:00Z"/>
          <w:rFonts w:ascii="맑은 고딕" w:hAnsi="맑은 고딕"/>
        </w:rPr>
      </w:pPr>
    </w:p>
    <w:p w14:paraId="4682E76B" w14:textId="622916A4" w:rsidR="00FB4D8B" w:rsidDel="00DF0643" w:rsidRDefault="00FB4D8B" w:rsidP="001121FA">
      <w:pPr>
        <w:rPr>
          <w:del w:id="2029" w:author="오윤 권" w:date="2023-06-06T20:08:00Z"/>
          <w:rFonts w:ascii="맑은 고딕" w:hAnsi="맑은 고딕"/>
        </w:rPr>
      </w:pPr>
    </w:p>
    <w:p w14:paraId="7A957BAE" w14:textId="48D1A67E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2030" w:author="오윤 권" w:date="2023-06-06T20:08:00Z"/>
          <w:rFonts w:ascii="맑은 고딕" w:hAnsi="맑은 고딕" w:cs="돋움"/>
          <w:szCs w:val="20"/>
        </w:rPr>
      </w:pPr>
      <w:del w:id="2031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UC016: </w:delText>
        </w:r>
        <w:r w:rsidDel="00DF0643">
          <w:rPr>
            <w:rFonts w:ascii="맑은 고딕" w:hAnsi="맑은 고딕" w:cs="돋움" w:hint="eastAsia"/>
            <w:szCs w:val="20"/>
          </w:rPr>
          <w:delText>작업 기록을 분석한다</w:delText>
        </w:r>
        <w:r w:rsidDel="00DF0643">
          <w:rPr>
            <w:rFonts w:ascii="맑은 고딕" w:hAnsi="맑은 고딕" w:cs="돋움"/>
            <w:szCs w:val="20"/>
          </w:rPr>
          <w:delText>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5201F931" w14:textId="0EF6D16F" w:rsidTr="00C32B9F">
        <w:trPr>
          <w:del w:id="203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3B6C70F" w14:textId="78FE448F" w:rsidR="001121FA" w:rsidDel="00DF0643" w:rsidRDefault="001121FA" w:rsidP="00C32B9F">
            <w:pPr>
              <w:pStyle w:val="af"/>
              <w:rPr>
                <w:del w:id="2033" w:author="오윤 권" w:date="2023-06-06T20:08:00Z"/>
                <w:rFonts w:ascii="맑은 고딕" w:eastAsia="맑은 고딕" w:hAnsi="맑은 고딕"/>
              </w:rPr>
            </w:pPr>
            <w:del w:id="203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25FF663D" w14:textId="30DFA62D" w:rsidR="001121FA" w:rsidDel="00DF0643" w:rsidRDefault="00A37F12" w:rsidP="00C32B9F">
            <w:pPr>
              <w:rPr>
                <w:del w:id="203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36" w:author="오윤 권" w:date="2023-06-06T20:08:00Z">
              <w:r w:rsidDel="00DF0643">
                <w:rPr>
                  <w:rFonts w:ascii="맑은 고딕" w:hAnsi="맑은 고딕"/>
                </w:rPr>
                <w:delText>회원의 작업완료기간 및 완료시간을 비교하고 분석하여 회원에 작업 스타일을 파악한다.</w:delText>
              </w:r>
            </w:del>
          </w:p>
        </w:tc>
      </w:tr>
      <w:tr w:rsidR="00B0767A" w:rsidRPr="00B0767A" w:rsidDel="00DF0643" w14:paraId="31C4D4B5" w14:textId="31D0976D" w:rsidTr="000E32ED">
        <w:trPr>
          <w:del w:id="203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0C1AE22" w14:textId="607A82AC" w:rsidR="001673A8" w:rsidDel="00DF0643" w:rsidRDefault="001673A8" w:rsidP="001673A8">
            <w:pPr>
              <w:pStyle w:val="af"/>
              <w:rPr>
                <w:del w:id="2038" w:author="오윤 권" w:date="2023-06-06T20:08:00Z"/>
                <w:rFonts w:ascii="맑은 고딕" w:eastAsia="맑은 고딕" w:hAnsi="맑은 고딕"/>
              </w:rPr>
            </w:pPr>
            <w:del w:id="203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1422652" w14:textId="667857E3" w:rsidR="001673A8" w:rsidDel="00DF0643" w:rsidRDefault="001673A8" w:rsidP="001673A8">
            <w:pPr>
              <w:rPr>
                <w:del w:id="204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41" w:author="오윤 권" w:date="2023-06-06T20:08:00Z">
              <w:r w:rsidDel="00DF0643">
                <w:rPr>
                  <w:rFonts w:ascii="맑은 고딕" w:hAnsi="맑은 고딕"/>
                </w:rPr>
                <w:delText>관리자</w:delText>
              </w:r>
            </w:del>
          </w:p>
        </w:tc>
      </w:tr>
      <w:tr w:rsidR="00B0767A" w:rsidRPr="00B0767A" w:rsidDel="00DF0643" w14:paraId="666DCD7A" w14:textId="1B121327" w:rsidTr="000E32ED">
        <w:trPr>
          <w:del w:id="2042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720F114" w14:textId="35A7EBB7" w:rsidR="001673A8" w:rsidDel="00DF0643" w:rsidRDefault="001673A8" w:rsidP="001673A8">
            <w:pPr>
              <w:pStyle w:val="af"/>
              <w:rPr>
                <w:del w:id="2043" w:author="오윤 권" w:date="2023-06-06T20:08:00Z"/>
                <w:rFonts w:ascii="맑은 고딕" w:eastAsia="맑은 고딕" w:hAnsi="맑은 고딕"/>
              </w:rPr>
            </w:pPr>
            <w:del w:id="204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75CD777C" w14:textId="7A229098" w:rsidR="001673A8" w:rsidDel="00DF0643" w:rsidRDefault="001673A8" w:rsidP="001673A8">
            <w:pPr>
              <w:rPr>
                <w:del w:id="204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46" w:author="오윤 권" w:date="2023-06-06T20:08:00Z">
              <w:r w:rsidDel="00DF0643">
                <w:rPr>
                  <w:rFonts w:ascii="맑은 고딕" w:hAnsi="맑은 고딕"/>
                </w:rPr>
                <w:delText>관리자 로그인을 한 상태여야 한다.</w:delText>
              </w:r>
            </w:del>
          </w:p>
        </w:tc>
      </w:tr>
      <w:tr w:rsidR="00B0767A" w:rsidRPr="00B0767A" w:rsidDel="00DF0643" w14:paraId="28498922" w14:textId="5CBE72AE" w:rsidTr="000E32ED">
        <w:trPr>
          <w:del w:id="204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D709DDC" w14:textId="51CE8E51" w:rsidR="001673A8" w:rsidDel="00DF0643" w:rsidRDefault="001673A8" w:rsidP="001673A8">
            <w:pPr>
              <w:pStyle w:val="af"/>
              <w:rPr>
                <w:del w:id="2048" w:author="오윤 권" w:date="2023-06-06T20:08:00Z"/>
                <w:rFonts w:ascii="맑은 고딕" w:eastAsia="맑은 고딕" w:hAnsi="맑은 고딕"/>
              </w:rPr>
            </w:pPr>
            <w:del w:id="204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464C0EA" w14:textId="666F73E8" w:rsidR="001673A8" w:rsidDel="00DF0643" w:rsidRDefault="001673A8" w:rsidP="001673A8">
            <w:pPr>
              <w:rPr>
                <w:del w:id="205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51" w:author="오윤 권" w:date="2023-06-06T20:08:00Z">
              <w:r w:rsidDel="00DF0643">
                <w:rPr>
                  <w:rFonts w:ascii="맑은 고딕" w:hAnsi="맑은 고딕"/>
                </w:rPr>
                <w:delText>회원의 작업기록을 분석하여 알린다.</w:delText>
              </w:r>
            </w:del>
          </w:p>
        </w:tc>
      </w:tr>
      <w:tr w:rsidR="002443AA" w:rsidRPr="00B0767A" w:rsidDel="00DF0643" w14:paraId="211B84D0" w14:textId="3D61D8C1" w:rsidTr="000E32ED">
        <w:trPr>
          <w:del w:id="205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81E92B4" w14:textId="3D8C9BCC" w:rsidR="002443AA" w:rsidDel="00DF0643" w:rsidRDefault="002443AA" w:rsidP="001673A8">
            <w:pPr>
              <w:pStyle w:val="af"/>
              <w:rPr>
                <w:del w:id="2053" w:author="오윤 권" w:date="2023-06-06T20:08:00Z"/>
                <w:rFonts w:ascii="맑은 고딕" w:eastAsia="맑은 고딕" w:hAnsi="맑은 고딕"/>
              </w:rPr>
            </w:pPr>
            <w:del w:id="205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37EEC375" w14:textId="2F5AF43B" w:rsidR="002443AA" w:rsidDel="00DF0643" w:rsidRDefault="002443AA" w:rsidP="001673A8">
            <w:pPr>
              <w:pStyle w:val="af"/>
              <w:rPr>
                <w:del w:id="205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05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DCD1E98" w14:textId="3FBC7F06" w:rsidR="002443AA" w:rsidDel="00DF0643" w:rsidRDefault="002443AA" w:rsidP="001673A8">
            <w:pPr>
              <w:pStyle w:val="af"/>
              <w:jc w:val="both"/>
              <w:rPr>
                <w:del w:id="205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05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사용자의 작업정보를 가져온다.</w:delText>
              </w:r>
            </w:del>
          </w:p>
        </w:tc>
      </w:tr>
      <w:tr w:rsidR="002443AA" w:rsidRPr="00B0767A" w:rsidDel="00DF0643" w14:paraId="45AB5DE0" w14:textId="71973083" w:rsidTr="000E32ED">
        <w:trPr>
          <w:del w:id="205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7C2E000" w14:textId="6DC53A34" w:rsidR="002443AA" w:rsidDel="00DF0643" w:rsidRDefault="002443AA" w:rsidP="001673A8">
            <w:pPr>
              <w:jc w:val="center"/>
              <w:rPr>
                <w:del w:id="206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A1841EE" w14:textId="17BAA6EC" w:rsidR="002443AA" w:rsidDel="00DF0643" w:rsidRDefault="002443AA" w:rsidP="001673A8">
            <w:pPr>
              <w:rPr>
                <w:del w:id="206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62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FA630D0" w14:textId="5E655C6A" w:rsidR="002443AA" w:rsidDel="00DF0643" w:rsidRDefault="002443AA" w:rsidP="001673A8">
            <w:pPr>
              <w:rPr>
                <w:del w:id="206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64" w:author="오윤 권" w:date="2023-06-06T20:08:00Z">
              <w:r w:rsidDel="00DF0643">
                <w:rPr>
                  <w:rFonts w:ascii="맑은 고딕" w:hAnsi="맑은 고딕"/>
                </w:rPr>
                <w:delText>작업분석 버튼을 선택한다.</w:delText>
              </w:r>
            </w:del>
          </w:p>
        </w:tc>
      </w:tr>
      <w:tr w:rsidR="002443AA" w:rsidRPr="00B0767A" w:rsidDel="00DF0643" w14:paraId="1C47C600" w14:textId="3AE458C8" w:rsidTr="000E32ED">
        <w:trPr>
          <w:del w:id="206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E4123E2" w14:textId="502D01E8" w:rsidR="002443AA" w:rsidDel="00DF0643" w:rsidRDefault="002443AA" w:rsidP="00A5078F">
            <w:pPr>
              <w:jc w:val="center"/>
              <w:rPr>
                <w:del w:id="2066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40A6619" w14:textId="7A82934F" w:rsidR="002443AA" w:rsidDel="00DF0643" w:rsidRDefault="002443AA" w:rsidP="00A5078F">
            <w:pPr>
              <w:rPr>
                <w:del w:id="2067" w:author="오윤 권" w:date="2023-06-06T20:08:00Z"/>
                <w:rFonts w:ascii="맑은 고딕" w:hAnsi="맑은 고딕"/>
              </w:rPr>
            </w:pPr>
            <w:del w:id="2068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DFBB47B" w14:textId="043330D0" w:rsidR="002443AA" w:rsidDel="00DF0643" w:rsidRDefault="002443AA" w:rsidP="00A5078F">
            <w:pPr>
              <w:rPr>
                <w:del w:id="2069" w:author="오윤 권" w:date="2023-06-06T20:08:00Z"/>
                <w:rFonts w:ascii="맑은 고딕" w:hAnsi="맑은 고딕"/>
              </w:rPr>
            </w:pPr>
            <w:del w:id="2070" w:author="오윤 권" w:date="2023-06-06T20:08:00Z">
              <w:r w:rsidDel="00DF0643">
                <w:rPr>
                  <w:rFonts w:ascii="맑은 고딕" w:hAnsi="맑은 고딕"/>
                </w:rPr>
                <w:delText>화면은 ‘사용자의 작업기록을 저장하시겠습니까?’ 문구를 출력한다.</w:delText>
              </w:r>
            </w:del>
          </w:p>
        </w:tc>
      </w:tr>
      <w:tr w:rsidR="002443AA" w:rsidRPr="00B0767A" w:rsidDel="00DF0643" w14:paraId="1DF79C1F" w14:textId="0CD7E612" w:rsidTr="000E32ED">
        <w:trPr>
          <w:del w:id="207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65A7C92" w14:textId="652EB37E" w:rsidR="002443AA" w:rsidDel="00DF0643" w:rsidRDefault="002443AA" w:rsidP="00A5078F">
            <w:pPr>
              <w:jc w:val="center"/>
              <w:rPr>
                <w:del w:id="2072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869D63E" w14:textId="24615128" w:rsidR="002443AA" w:rsidDel="00DF0643" w:rsidRDefault="002443AA" w:rsidP="00A5078F">
            <w:pPr>
              <w:rPr>
                <w:del w:id="2073" w:author="오윤 권" w:date="2023-06-06T20:08:00Z"/>
                <w:rFonts w:ascii="맑은 고딕" w:hAnsi="맑은 고딕"/>
              </w:rPr>
            </w:pPr>
            <w:del w:id="2074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F4CBCE6" w14:textId="5571E12A" w:rsidR="002443AA" w:rsidDel="00DF0643" w:rsidRDefault="002443AA" w:rsidP="00A5078F">
            <w:pPr>
              <w:rPr>
                <w:del w:id="2075" w:author="오윤 권" w:date="2023-06-06T20:08:00Z"/>
                <w:rFonts w:ascii="맑은 고딕" w:hAnsi="맑은 고딕"/>
              </w:rPr>
            </w:pPr>
            <w:del w:id="2076" w:author="오윤 권" w:date="2023-06-06T20:08:00Z">
              <w:r w:rsidDel="00DF0643">
                <w:rPr>
                  <w:rFonts w:ascii="맑은 고딕" w:hAnsi="맑은 고딕"/>
                </w:rPr>
                <w:delText>사용자의 작업 기록을 데이터베이스에 저장한다.</w:delText>
              </w:r>
            </w:del>
          </w:p>
        </w:tc>
      </w:tr>
      <w:tr w:rsidR="00B0767A" w:rsidRPr="00B0767A" w:rsidDel="00DF0643" w14:paraId="64A36F12" w14:textId="7119276C" w:rsidTr="000E32ED">
        <w:trPr>
          <w:del w:id="2077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A3D2AB2" w14:textId="7F788AA9" w:rsidR="00A5078F" w:rsidDel="00DF0643" w:rsidRDefault="00A5078F" w:rsidP="00A5078F">
            <w:pPr>
              <w:pStyle w:val="af"/>
              <w:rPr>
                <w:del w:id="2078" w:author="오윤 권" w:date="2023-06-06T20:08:00Z"/>
                <w:rFonts w:ascii="맑은 고딕" w:eastAsia="맑은 고딕" w:hAnsi="맑은 고딕"/>
              </w:rPr>
            </w:pPr>
            <w:del w:id="207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79BE413" w14:textId="32E534F3" w:rsidR="00A5078F" w:rsidDel="00DF0643" w:rsidRDefault="00A5078F" w:rsidP="00A5078F">
            <w:pPr>
              <w:pStyle w:val="af"/>
              <w:rPr>
                <w:del w:id="208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08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2899EF2" w14:textId="7728BE4A" w:rsidR="00A5078F" w:rsidDel="00DF0643" w:rsidRDefault="00A5078F" w:rsidP="00A5078F">
            <w:pPr>
              <w:pStyle w:val="af"/>
              <w:rPr>
                <w:del w:id="208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08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‘아니오’를 선택한 경우 작업기록은 저장되지 않으며 B02로 돌아간다.</w:delText>
              </w:r>
            </w:del>
          </w:p>
        </w:tc>
      </w:tr>
      <w:tr w:rsidR="00B0767A" w:rsidRPr="00B0767A" w:rsidDel="00DF0643" w14:paraId="070A4275" w14:textId="5F9E6E40" w:rsidTr="000E32ED">
        <w:trPr>
          <w:del w:id="208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15988FD" w14:textId="6D0A54E4" w:rsidR="001673A8" w:rsidDel="00DF0643" w:rsidRDefault="001673A8" w:rsidP="001673A8">
            <w:pPr>
              <w:pStyle w:val="af"/>
              <w:rPr>
                <w:del w:id="2085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2E91592" w14:textId="60F282D9" w:rsidR="001673A8" w:rsidDel="00DF0643" w:rsidRDefault="001673A8" w:rsidP="001673A8">
            <w:pPr>
              <w:rPr>
                <w:del w:id="208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87" w:author="오윤 권" w:date="2023-06-06T20:08:00Z">
              <w:r w:rsidDel="00DF0643">
                <w:rPr>
                  <w:rFonts w:ascii="맑은 고딕" w:hAnsi="맑은 고딕"/>
                </w:rPr>
                <w:delText>E01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2ED5CB5" w14:textId="07E7B885" w:rsidR="001673A8" w:rsidDel="00DF0643" w:rsidRDefault="001673A8" w:rsidP="001673A8">
            <w:pPr>
              <w:rPr>
                <w:del w:id="208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89" w:author="오윤 권" w:date="2023-06-06T20:08:00Z">
              <w:r w:rsidDel="00DF0643">
                <w:rPr>
                  <w:rFonts w:ascii="맑은 고딕" w:hAnsi="맑은 고딕"/>
                </w:rPr>
                <w:delText>사용자가 비회원일 경우 ‘카카오 로그인을 진행해주세요.’문구를 사용자에게 전송한다.</w:delText>
              </w:r>
            </w:del>
          </w:p>
        </w:tc>
      </w:tr>
      <w:tr w:rsidR="002443AA" w:rsidRPr="00B0767A" w:rsidDel="00DF0643" w14:paraId="2906D7BC" w14:textId="32312AF4" w:rsidTr="008E1EFB">
        <w:trPr>
          <w:del w:id="209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FA4268C" w14:textId="68465919" w:rsidR="002443AA" w:rsidDel="00DF0643" w:rsidRDefault="002443AA" w:rsidP="009A726C">
            <w:pPr>
              <w:pStyle w:val="af"/>
              <w:rPr>
                <w:del w:id="2091" w:author="오윤 권" w:date="2023-06-06T20:08:00Z"/>
                <w:rFonts w:ascii="맑은 고딕" w:eastAsia="맑은 고딕" w:hAnsi="맑은 고딕"/>
              </w:rPr>
            </w:pPr>
            <w:del w:id="209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47678A7F" w14:textId="1DD4DB9B" w:rsidR="002443AA" w:rsidDel="00DF0643" w:rsidRDefault="002443AA" w:rsidP="009A726C">
            <w:pPr>
              <w:rPr>
                <w:del w:id="209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94" w:author="오윤 권" w:date="2023-06-06T20:08:00Z">
              <w:r w:rsidDel="00DF0643"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6A390878" w14:textId="0F75B86F" w:rsidR="002443AA" w:rsidDel="00DF0643" w:rsidRDefault="002443AA" w:rsidP="009A726C">
            <w:pPr>
              <w:rPr>
                <w:del w:id="209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096" w:author="오윤 권" w:date="2023-06-06T20:08:00Z">
              <w:r w:rsidDel="00DF0643">
                <w:delText xml:space="preserve">B01 </w:delText>
              </w:r>
              <w:r w:rsidDel="00DF0643">
                <w:delText>→</w:delText>
              </w:r>
              <w:r w:rsidDel="00DF0643">
                <w:delText xml:space="preserve"> B02 </w:delText>
              </w:r>
            </w:del>
          </w:p>
        </w:tc>
      </w:tr>
      <w:tr w:rsidR="002443AA" w:rsidRPr="00B0767A" w:rsidDel="00DF0643" w14:paraId="33ED0E42" w14:textId="7E9BB468" w:rsidTr="008E1EFB">
        <w:trPr>
          <w:del w:id="209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F6DF85B" w14:textId="2349A810" w:rsidR="002443AA" w:rsidDel="00DF0643" w:rsidRDefault="002443AA" w:rsidP="009A726C">
            <w:pPr>
              <w:pStyle w:val="af"/>
              <w:rPr>
                <w:del w:id="209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8DDBC02" w14:textId="1B8E60E7" w:rsidR="002443AA" w:rsidDel="00DF0643" w:rsidRDefault="002443AA" w:rsidP="009A726C">
            <w:pPr>
              <w:rPr>
                <w:del w:id="209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00" w:author="오윤 권" w:date="2023-06-06T20:08:00Z">
              <w:r w:rsidDel="00DF0643"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1D8289CC" w14:textId="11C646ED" w:rsidR="002443AA" w:rsidDel="00DF0643" w:rsidRDefault="002443AA" w:rsidP="009A726C">
            <w:pPr>
              <w:rPr>
                <w:del w:id="210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02" w:author="오윤 권" w:date="2023-06-06T20:08:00Z">
              <w:r w:rsidDel="00DF0643">
                <w:delText xml:space="preserve">B01 </w:delText>
              </w:r>
              <w:r w:rsidDel="00DF0643">
                <w:delText>→</w:delText>
              </w:r>
              <w:r w:rsidDel="00DF0643">
                <w:delText xml:space="preserve"> B02 </w:delText>
              </w:r>
              <w:r w:rsidDel="00DF0643">
                <w:delText>→</w:delText>
              </w:r>
              <w:r w:rsidDel="00DF0643">
                <w:delText xml:space="preserve"> A02-1 </w:delText>
              </w:r>
              <w:r w:rsidDel="00DF0643">
                <w:delText>→</w:delText>
              </w:r>
              <w:r w:rsidDel="00DF0643">
                <w:delText xml:space="preserve"> B02</w:delText>
              </w:r>
            </w:del>
          </w:p>
        </w:tc>
      </w:tr>
      <w:tr w:rsidR="002443AA" w:rsidRPr="00B0767A" w:rsidDel="00DF0643" w14:paraId="0E75B5C6" w14:textId="184E760F" w:rsidTr="008E1EFB">
        <w:trPr>
          <w:del w:id="210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2DAADD5" w14:textId="3664F078" w:rsidR="002443AA" w:rsidDel="00DF0643" w:rsidRDefault="002443AA" w:rsidP="009A726C">
            <w:pPr>
              <w:pStyle w:val="af"/>
              <w:rPr>
                <w:del w:id="2104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A4BB8D1" w14:textId="51C1579E" w:rsidR="002443AA" w:rsidDel="00DF0643" w:rsidRDefault="002443AA" w:rsidP="009A726C">
            <w:pPr>
              <w:rPr>
                <w:del w:id="210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06" w:author="오윤 권" w:date="2023-06-06T20:08:00Z">
              <w:r w:rsidDel="00DF0643"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55FE0E41" w14:textId="276CE9B4" w:rsidR="002443AA" w:rsidDel="00DF0643" w:rsidRDefault="002443AA" w:rsidP="009A726C">
            <w:pPr>
              <w:rPr>
                <w:del w:id="210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08" w:author="오윤 권" w:date="2023-06-06T20:08:00Z">
              <w:r w:rsidDel="00DF0643">
                <w:delText xml:space="preserve">B01 </w:delText>
              </w:r>
              <w:r w:rsidDel="00DF0643">
                <w:delText>→</w:delText>
              </w:r>
              <w:r w:rsidDel="00DF0643">
                <w:delText xml:space="preserve"> E01</w:delText>
              </w:r>
            </w:del>
          </w:p>
        </w:tc>
      </w:tr>
    </w:tbl>
    <w:p w14:paraId="068F0F9B" w14:textId="1513E4DC" w:rsidR="001121FA" w:rsidDel="00DF0643" w:rsidRDefault="001121FA" w:rsidP="001121FA">
      <w:pPr>
        <w:rPr>
          <w:del w:id="2109" w:author="오윤 권" w:date="2023-06-06T20:08:00Z"/>
          <w:rFonts w:ascii="맑은 고딕" w:hAnsi="맑은 고딕"/>
        </w:rPr>
      </w:pPr>
    </w:p>
    <w:p w14:paraId="254041D2" w14:textId="373F835F" w:rsidR="00CC2CE5" w:rsidDel="00DF0643" w:rsidRDefault="00CC2CE5" w:rsidP="004221DF">
      <w:pPr>
        <w:rPr>
          <w:del w:id="2110" w:author="오윤 권" w:date="2023-06-06T20:08:00Z"/>
          <w:rFonts w:ascii="맑은 고딕" w:hAnsi="맑은 고딕"/>
        </w:rPr>
      </w:pPr>
    </w:p>
    <w:p w14:paraId="6B1C2F99" w14:textId="1A9F96E0" w:rsidR="001121FA" w:rsidDel="00DF0643" w:rsidRDefault="001121FA" w:rsidP="004221DF">
      <w:pPr>
        <w:rPr>
          <w:del w:id="2111" w:author="오윤 권" w:date="2023-06-06T20:08:00Z"/>
          <w:rFonts w:ascii="맑은 고딕" w:hAnsi="맑은 고딕"/>
        </w:rPr>
      </w:pPr>
    </w:p>
    <w:p w14:paraId="6CAF22C6" w14:textId="7F47A1CA" w:rsidR="001121FA" w:rsidDel="00DF0643" w:rsidRDefault="001121FA" w:rsidP="00B037E1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2112" w:author="오윤 권" w:date="2023-06-06T20:08:00Z"/>
          <w:rFonts w:ascii="맑은 고딕" w:hAnsi="맑은 고딕" w:cs="돋움"/>
          <w:szCs w:val="20"/>
        </w:rPr>
      </w:pPr>
      <w:del w:id="2113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>UC01</w:delText>
        </w:r>
        <w:r w:rsidR="00B037E1" w:rsidDel="00DF0643">
          <w:rPr>
            <w:rStyle w:val="ae"/>
            <w:rFonts w:ascii="맑은 고딕" w:hAnsi="맑은 고딕"/>
            <w:bCs/>
            <w:color w:val="auto"/>
          </w:rPr>
          <w:delText>7</w:delText>
        </w:r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: </w:delText>
        </w:r>
        <w:r w:rsidR="00B037E1" w:rsidDel="00DF0643">
          <w:rPr>
            <w:rFonts w:ascii="맑은 고딕" w:hAnsi="맑은 고딕" w:cs="돋움" w:hint="eastAsia"/>
            <w:szCs w:val="20"/>
          </w:rPr>
          <w:delText>카카오로그인한다.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2B13C281" w14:textId="60B6A8BE" w:rsidTr="00C32B9F">
        <w:trPr>
          <w:del w:id="211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15D60409" w14:textId="532E891A" w:rsidR="001121FA" w:rsidDel="00DF0643" w:rsidRDefault="001121FA" w:rsidP="00C32B9F">
            <w:pPr>
              <w:pStyle w:val="af"/>
              <w:ind w:left="1" w:hanging="3"/>
              <w:rPr>
                <w:del w:id="2115" w:author="오윤 권" w:date="2023-06-06T20:08:00Z"/>
                <w:rFonts w:ascii="맑은 고딕" w:eastAsia="맑은 고딕" w:hAnsi="맑은 고딕"/>
              </w:rPr>
            </w:pPr>
            <w:del w:id="211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4E659BB8" w14:textId="6E702E8C" w:rsidR="001121FA" w:rsidDel="00DF0643" w:rsidRDefault="00DD4907" w:rsidP="00C32B9F">
            <w:pPr>
              <w:ind w:hanging="2"/>
              <w:rPr>
                <w:del w:id="211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18" w:author="오윤 권" w:date="2023-06-06T20:08:00Z">
              <w:r w:rsidDel="00DF0643">
                <w:rPr>
                  <w:rFonts w:ascii="맑은 고딕" w:hAnsi="맑은 고딕"/>
                </w:rPr>
                <w:delText>카카오계정을 통해 간편로그인을 한다.</w:delText>
              </w:r>
            </w:del>
          </w:p>
        </w:tc>
      </w:tr>
      <w:tr w:rsidR="00B0767A" w:rsidRPr="00B0767A" w:rsidDel="00DF0643" w14:paraId="298E2079" w14:textId="35C4A941" w:rsidTr="000E0A05">
        <w:trPr>
          <w:del w:id="211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0198E7B" w14:textId="60FAEACD" w:rsidR="00CC2CE5" w:rsidDel="00DF0643" w:rsidRDefault="00CC2CE5" w:rsidP="00CC2CE5">
            <w:pPr>
              <w:pStyle w:val="af"/>
              <w:ind w:left="1" w:hanging="3"/>
              <w:rPr>
                <w:del w:id="2120" w:author="오윤 권" w:date="2023-06-06T20:08:00Z"/>
                <w:rFonts w:ascii="맑은 고딕" w:eastAsia="맑은 고딕" w:hAnsi="맑은 고딕"/>
              </w:rPr>
            </w:pPr>
            <w:del w:id="212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5F7BC053" w14:textId="6CD801A9" w:rsidR="00CC2CE5" w:rsidDel="00DF0643" w:rsidRDefault="00CC2CE5" w:rsidP="00CC2CE5">
            <w:pPr>
              <w:ind w:hanging="2"/>
              <w:rPr>
                <w:del w:id="212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23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1F89DA65" w14:textId="1A031029" w:rsidTr="000E0A05">
        <w:trPr>
          <w:del w:id="2124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C808026" w14:textId="5A4FE8A6" w:rsidR="00CC2CE5" w:rsidDel="00DF0643" w:rsidRDefault="00CC2CE5" w:rsidP="00CC2CE5">
            <w:pPr>
              <w:pStyle w:val="af"/>
              <w:ind w:left="1" w:hanging="3"/>
              <w:rPr>
                <w:del w:id="2125" w:author="오윤 권" w:date="2023-06-06T20:08:00Z"/>
                <w:rFonts w:ascii="맑은 고딕" w:eastAsia="맑은 고딕" w:hAnsi="맑은 고딕"/>
              </w:rPr>
            </w:pPr>
            <w:del w:id="212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78C10280" w14:textId="484BAB9A" w:rsidR="00CC2CE5" w:rsidDel="00DF0643" w:rsidRDefault="00CC2CE5" w:rsidP="00CC2CE5">
            <w:pPr>
              <w:ind w:hanging="2"/>
              <w:rPr>
                <w:del w:id="212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28" w:author="오윤 권" w:date="2023-06-06T20:08:00Z">
              <w:r w:rsidDel="00DF0643">
                <w:rPr>
                  <w:rFonts w:ascii="맑은 고딕" w:hAnsi="맑은 고딕"/>
                </w:rPr>
                <w:delText>카카오 계정이 있는 상태여야 한다.</w:delText>
              </w:r>
            </w:del>
          </w:p>
        </w:tc>
      </w:tr>
      <w:tr w:rsidR="00B0767A" w:rsidRPr="00B0767A" w:rsidDel="00DF0643" w14:paraId="78179062" w14:textId="67D886FE" w:rsidTr="000E0A05">
        <w:trPr>
          <w:del w:id="2129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68C0BC4" w14:textId="16DC9068" w:rsidR="00CC2CE5" w:rsidDel="00DF0643" w:rsidRDefault="00CC2CE5" w:rsidP="00CC2CE5">
            <w:pPr>
              <w:pStyle w:val="af"/>
              <w:ind w:left="1" w:hanging="3"/>
              <w:rPr>
                <w:del w:id="2130" w:author="오윤 권" w:date="2023-06-06T20:08:00Z"/>
                <w:rFonts w:ascii="맑은 고딕" w:eastAsia="맑은 고딕" w:hAnsi="맑은 고딕"/>
              </w:rPr>
            </w:pPr>
            <w:del w:id="2131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5AC2516" w14:textId="3599C99E" w:rsidR="00CC2CE5" w:rsidDel="00DF0643" w:rsidRDefault="00CC2CE5" w:rsidP="00CC2CE5">
            <w:pPr>
              <w:ind w:hanging="2"/>
              <w:rPr>
                <w:del w:id="213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33" w:author="오윤 권" w:date="2023-06-06T20:08:00Z">
              <w:r w:rsidDel="00DF0643">
                <w:rPr>
                  <w:rFonts w:ascii="맑은 고딕" w:hAnsi="맑은 고딕"/>
                </w:rPr>
                <w:delText>사용자는 다른 사용자와 동기화 작업을 할 수 있으며 댓글을 작성할 수 있다.</w:delText>
              </w:r>
            </w:del>
          </w:p>
        </w:tc>
      </w:tr>
      <w:tr w:rsidR="002443AA" w:rsidRPr="00B0767A" w:rsidDel="00DF0643" w14:paraId="2C5DCBDC" w14:textId="2795222D" w:rsidTr="00E739C1">
        <w:trPr>
          <w:del w:id="2134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B0B062C" w14:textId="16B3538B" w:rsidR="002443AA" w:rsidDel="00DF0643" w:rsidRDefault="002443AA" w:rsidP="007F0424">
            <w:pPr>
              <w:pStyle w:val="af"/>
              <w:ind w:left="1" w:hanging="3"/>
              <w:rPr>
                <w:del w:id="2135" w:author="오윤 권" w:date="2023-06-06T20:08:00Z"/>
                <w:rFonts w:ascii="맑은 고딕" w:eastAsia="맑은 고딕" w:hAnsi="맑은 고딕"/>
              </w:rPr>
            </w:pPr>
            <w:del w:id="213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30F8A884" w14:textId="153B0F99" w:rsidR="002443AA" w:rsidDel="00DF0643" w:rsidRDefault="002443AA" w:rsidP="007F0424">
            <w:pPr>
              <w:pStyle w:val="af"/>
              <w:ind w:left="1" w:hanging="3"/>
              <w:rPr>
                <w:del w:id="213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3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E65A452" w14:textId="2CB7F094" w:rsidR="002443AA" w:rsidDel="00DF0643" w:rsidRDefault="002443AA" w:rsidP="007F0424">
            <w:pPr>
              <w:pStyle w:val="af"/>
              <w:ind w:left="1" w:hanging="3"/>
              <w:jc w:val="both"/>
              <w:rPr>
                <w:del w:id="213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4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사용자는 카카오 로그인 버튼을 클릭한다.</w:delText>
              </w:r>
            </w:del>
          </w:p>
        </w:tc>
      </w:tr>
      <w:tr w:rsidR="002443AA" w:rsidRPr="00B0767A" w:rsidDel="00DF0643" w14:paraId="67FC25C4" w14:textId="3928F6FC" w:rsidTr="00E739C1">
        <w:trPr>
          <w:del w:id="214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5628A3E" w14:textId="1F4CEBF8" w:rsidR="002443AA" w:rsidDel="00DF0643" w:rsidRDefault="002443AA" w:rsidP="007F0424">
            <w:pPr>
              <w:ind w:hanging="2"/>
              <w:jc w:val="center"/>
              <w:rPr>
                <w:del w:id="2142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05E45C3" w14:textId="1907CFA4" w:rsidR="002443AA" w:rsidDel="00DF0643" w:rsidRDefault="002443AA" w:rsidP="007F0424">
            <w:pPr>
              <w:ind w:hanging="2"/>
              <w:rPr>
                <w:del w:id="214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44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BA7307E" w14:textId="24AA6D1F" w:rsidR="002443AA" w:rsidDel="00DF0643" w:rsidRDefault="002443AA" w:rsidP="007F0424">
            <w:pPr>
              <w:ind w:hanging="2"/>
              <w:rPr>
                <w:del w:id="214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46" w:author="오윤 권" w:date="2023-06-06T20:08:00Z">
              <w:r w:rsidDel="00DF0643">
                <w:rPr>
                  <w:rFonts w:ascii="맑은 고딕" w:hAnsi="맑은 고딕"/>
                </w:rPr>
                <w:delText>화면에 카카오 로그인 정보 입력창을 출력한다.</w:delText>
              </w:r>
            </w:del>
          </w:p>
        </w:tc>
      </w:tr>
      <w:tr w:rsidR="002443AA" w:rsidRPr="00B0767A" w:rsidDel="00DF0643" w14:paraId="3A664210" w14:textId="78F222CE" w:rsidTr="00E739C1">
        <w:trPr>
          <w:del w:id="214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274FA4F" w14:textId="7397E847" w:rsidR="002443AA" w:rsidDel="00DF0643" w:rsidRDefault="002443AA" w:rsidP="007F0424">
            <w:pPr>
              <w:ind w:hanging="2"/>
              <w:jc w:val="center"/>
              <w:rPr>
                <w:del w:id="2148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CB3514F" w14:textId="727A8A8F" w:rsidR="002443AA" w:rsidDel="00DF0643" w:rsidRDefault="002443AA" w:rsidP="007F0424">
            <w:pPr>
              <w:ind w:hanging="2"/>
              <w:rPr>
                <w:del w:id="214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50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6432EC6" w14:textId="7281CF14" w:rsidR="002443AA" w:rsidDel="00DF0643" w:rsidRDefault="002443AA" w:rsidP="007F0424">
            <w:pPr>
              <w:ind w:hanging="2"/>
              <w:rPr>
                <w:del w:id="215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52" w:author="오윤 권" w:date="2023-06-06T20:08:00Z">
              <w:r w:rsidDel="00DF0643">
                <w:rPr>
                  <w:rFonts w:ascii="맑은 고딕" w:hAnsi="맑은 고딕"/>
                </w:rPr>
                <w:delText>사용자가 로그인 정보를 입력한다.</w:delText>
              </w:r>
            </w:del>
          </w:p>
        </w:tc>
      </w:tr>
      <w:tr w:rsidR="002443AA" w:rsidRPr="00B0767A" w:rsidDel="00DF0643" w14:paraId="2392727E" w14:textId="6A0DB582" w:rsidTr="00E739C1">
        <w:trPr>
          <w:del w:id="215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FBE1662" w14:textId="7C2E3271" w:rsidR="002443AA" w:rsidDel="00DF0643" w:rsidRDefault="002443AA" w:rsidP="007F0424">
            <w:pPr>
              <w:ind w:hanging="2"/>
              <w:jc w:val="center"/>
              <w:rPr>
                <w:del w:id="2154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A6DB299" w14:textId="4E80314B" w:rsidR="002443AA" w:rsidDel="00DF0643" w:rsidRDefault="002443AA" w:rsidP="007F0424">
            <w:pPr>
              <w:ind w:hanging="2"/>
              <w:rPr>
                <w:del w:id="215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56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D69814F" w14:textId="05535C6F" w:rsidR="002443AA" w:rsidDel="00DF0643" w:rsidRDefault="002443AA" w:rsidP="007F0424">
            <w:pPr>
              <w:ind w:hanging="2"/>
              <w:rPr>
                <w:del w:id="215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58" w:author="오윤 권" w:date="2023-06-06T20:08:00Z">
              <w:r w:rsidDel="00DF0643">
                <w:rPr>
                  <w:rFonts w:ascii="맑은 고딕" w:hAnsi="맑은 고딕"/>
                </w:rPr>
                <w:delText>시스템이 입력된 정보와 저장된 정보를 확인하다.</w:delText>
              </w:r>
            </w:del>
          </w:p>
        </w:tc>
      </w:tr>
      <w:tr w:rsidR="002443AA" w:rsidRPr="00B0767A" w:rsidDel="00DF0643" w14:paraId="30722603" w14:textId="17237790" w:rsidTr="00E739C1">
        <w:trPr>
          <w:del w:id="215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FF1F21F" w14:textId="2AF93C5B" w:rsidR="002443AA" w:rsidDel="00DF0643" w:rsidRDefault="002443AA" w:rsidP="007F0424">
            <w:pPr>
              <w:ind w:hanging="2"/>
              <w:jc w:val="center"/>
              <w:rPr>
                <w:del w:id="216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FE27024" w14:textId="62EDCB59" w:rsidR="002443AA" w:rsidDel="00DF0643" w:rsidRDefault="002443AA" w:rsidP="007F0424">
            <w:pPr>
              <w:ind w:hanging="2"/>
              <w:rPr>
                <w:del w:id="216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62" w:author="오윤 권" w:date="2023-06-06T20:08:00Z">
              <w:r w:rsidDel="00DF0643">
                <w:rPr>
                  <w:rFonts w:ascii="맑은 고딕" w:hAnsi="맑은 고딕"/>
                </w:rPr>
                <w:delText>B05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CF50FF7" w14:textId="43D9D73F" w:rsidR="002443AA" w:rsidDel="00DF0643" w:rsidRDefault="002443AA" w:rsidP="007F0424">
            <w:pPr>
              <w:ind w:hanging="2"/>
              <w:rPr>
                <w:del w:id="216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64" w:author="오윤 권" w:date="2023-06-06T20:08:00Z">
              <w:r w:rsidDel="00DF0643">
                <w:rPr>
                  <w:rFonts w:ascii="맑은 고딕" w:hAnsi="맑은 고딕"/>
                </w:rPr>
                <w:delText>화면에 로그인 완료 문구를 출력한다.</w:delText>
              </w:r>
            </w:del>
          </w:p>
        </w:tc>
      </w:tr>
      <w:tr w:rsidR="00B0767A" w:rsidRPr="00B0767A" w:rsidDel="00DF0643" w14:paraId="6FDE7617" w14:textId="65EC7D38" w:rsidTr="006D3A11">
        <w:trPr>
          <w:del w:id="2165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F41C1CB" w14:textId="6FF06B5E" w:rsidR="007F0424" w:rsidDel="00DF0643" w:rsidRDefault="007F0424" w:rsidP="007F0424">
            <w:pPr>
              <w:pStyle w:val="af"/>
              <w:ind w:left="1" w:hanging="3"/>
              <w:rPr>
                <w:del w:id="2166" w:author="오윤 권" w:date="2023-06-06T20:08:00Z"/>
                <w:rFonts w:ascii="맑은 고딕" w:eastAsia="맑은 고딕" w:hAnsi="맑은 고딕"/>
              </w:rPr>
            </w:pPr>
            <w:del w:id="216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28B470AC" w14:textId="2FDBBC2C" w:rsidR="007F0424" w:rsidDel="00DF0643" w:rsidRDefault="007F0424" w:rsidP="007F0424">
            <w:pPr>
              <w:pStyle w:val="af"/>
              <w:ind w:left="1" w:hanging="3"/>
              <w:rPr>
                <w:del w:id="216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6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A04-1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D534DDA" w14:textId="33808EA1" w:rsidR="007F0424" w:rsidDel="00DF0643" w:rsidRDefault="007F0424" w:rsidP="007F0424">
            <w:pPr>
              <w:pStyle w:val="af"/>
              <w:ind w:left="1" w:hanging="3"/>
              <w:rPr>
                <w:del w:id="217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7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입력한 로그인정보가 잘못되었을 경우 ‘계정아이디 또는 비밀번호를 잘못 입력했습니다.’라는 문구를 화면에 출력한다.</w:delText>
              </w:r>
            </w:del>
          </w:p>
        </w:tc>
      </w:tr>
      <w:tr w:rsidR="00B0767A" w:rsidRPr="00B0767A" w:rsidDel="00DF0643" w14:paraId="58B5A615" w14:textId="07EE63B6" w:rsidTr="006D3A11">
        <w:trPr>
          <w:del w:id="217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4653EA6" w14:textId="3C8CB92B" w:rsidR="007F0424" w:rsidDel="00DF0643" w:rsidRDefault="007F0424" w:rsidP="007F0424">
            <w:pPr>
              <w:ind w:hanging="2"/>
              <w:jc w:val="center"/>
              <w:rPr>
                <w:del w:id="2173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B214E87" w14:textId="40C5C989" w:rsidR="007F0424" w:rsidDel="00DF0643" w:rsidRDefault="007F0424" w:rsidP="007F0424">
            <w:pPr>
              <w:pStyle w:val="af"/>
              <w:ind w:left="1" w:hanging="3"/>
              <w:rPr>
                <w:del w:id="217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7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A04-2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7CE8448" w14:textId="0DCCE15D" w:rsidR="007F0424" w:rsidDel="00DF0643" w:rsidRDefault="007F0424" w:rsidP="007F0424">
            <w:pPr>
              <w:pStyle w:val="af"/>
              <w:ind w:left="1" w:hanging="3"/>
              <w:rPr>
                <w:del w:id="217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7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 xml:space="preserve">카카오로그인 정보 입력창에 입력되어 있는 아이디와 비밀번호를 삭제한 뒤 </w:delText>
              </w:r>
              <w:r w:rsidDel="00DF0643">
                <w:rPr>
                  <w:rStyle w:val="af2"/>
                  <w:rFonts w:ascii="맑은 고딕" w:eastAsia="맑은 고딕" w:hAnsi="맑은 고딕"/>
                  <w:bCs w:val="0"/>
                </w:rPr>
                <w:delText>B</w:delText>
              </w:r>
              <w:r w:rsidDel="00DF0643">
                <w:rPr>
                  <w:rFonts w:ascii="맑은 고딕" w:eastAsia="맑은 고딕" w:hAnsi="맑은 고딕"/>
                  <w:b w:val="0"/>
                </w:rPr>
                <w:delText>3으로 넘어간다.</w:delText>
              </w:r>
            </w:del>
          </w:p>
        </w:tc>
      </w:tr>
      <w:tr w:rsidR="002443AA" w:rsidRPr="00B0767A" w:rsidDel="00DF0643" w14:paraId="1284127E" w14:textId="05A22831" w:rsidTr="007E6D95">
        <w:trPr>
          <w:del w:id="2178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BB14AFF" w14:textId="25728D86" w:rsidR="002443AA" w:rsidDel="00DF0643" w:rsidRDefault="002443AA" w:rsidP="007F0424">
            <w:pPr>
              <w:pStyle w:val="af"/>
              <w:ind w:left="1" w:hanging="3"/>
              <w:rPr>
                <w:del w:id="2179" w:author="오윤 권" w:date="2023-06-06T20:08:00Z"/>
                <w:rFonts w:ascii="맑은 고딕" w:eastAsia="맑은 고딕" w:hAnsi="맑은 고딕"/>
              </w:rPr>
            </w:pPr>
            <w:del w:id="218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B96EA88" w14:textId="016739AE" w:rsidR="002443AA" w:rsidDel="00DF0643" w:rsidRDefault="002443AA" w:rsidP="007F0424">
            <w:pPr>
              <w:pStyle w:val="af"/>
              <w:ind w:left="1" w:hanging="3"/>
              <w:rPr>
                <w:del w:id="218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8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E04-1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623B2840" w14:textId="7F01DDAD" w:rsidR="002443AA" w:rsidDel="00DF0643" w:rsidRDefault="002443AA" w:rsidP="007F0424">
            <w:pPr>
              <w:pStyle w:val="af"/>
              <w:ind w:left="1" w:hanging="3"/>
              <w:jc w:val="both"/>
              <w:rPr>
                <w:del w:id="218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18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로그인 정보를 불러오는데 시간이 오래 소요되면 시스템 화면에 ‘로그인 중입니다. 잠시 기다려주세요.’라는 문구를 출력한다.</w:delText>
              </w:r>
            </w:del>
          </w:p>
        </w:tc>
      </w:tr>
      <w:tr w:rsidR="002443AA" w:rsidRPr="00B0767A" w:rsidDel="00DF0643" w14:paraId="74A81D90" w14:textId="2652C5CE" w:rsidTr="007E6D95">
        <w:trPr>
          <w:del w:id="218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FC62D2F" w14:textId="38EC9A78" w:rsidR="002443AA" w:rsidDel="00DF0643" w:rsidRDefault="002443AA" w:rsidP="007F0424">
            <w:pPr>
              <w:pStyle w:val="af"/>
              <w:ind w:left="1" w:hanging="3"/>
              <w:rPr>
                <w:del w:id="2186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0C053DF" w14:textId="4FB0501F" w:rsidR="002443AA" w:rsidDel="00DF0643" w:rsidRDefault="002443AA" w:rsidP="007F0424">
            <w:pPr>
              <w:ind w:hanging="2"/>
              <w:rPr>
                <w:del w:id="218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88" w:author="오윤 권" w:date="2023-06-06T20:08:00Z">
              <w:r w:rsidDel="00DF0643">
                <w:rPr>
                  <w:rFonts w:ascii="맑은 고딕" w:hAnsi="맑은 고딕"/>
                </w:rPr>
                <w:delText>E04-1.1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D5E45CA" w14:textId="45C4B4A4" w:rsidR="002443AA" w:rsidDel="00DF0643" w:rsidRDefault="002443AA" w:rsidP="007F0424">
            <w:pPr>
              <w:ind w:hanging="2"/>
              <w:rPr>
                <w:del w:id="218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90" w:author="오윤 권" w:date="2023-06-06T20:08:00Z">
              <w:r w:rsidDel="00DF0643">
                <w:rPr>
                  <w:rFonts w:ascii="맑은 고딕" w:hAnsi="맑은 고딕"/>
                </w:rPr>
                <w:delText>로그인 정보를 불러오는데 성공하면 B5로 넘어간다.</w:delText>
              </w:r>
            </w:del>
          </w:p>
        </w:tc>
      </w:tr>
      <w:tr w:rsidR="002443AA" w:rsidRPr="00B0767A" w:rsidDel="00DF0643" w14:paraId="44348B41" w14:textId="50F10BF0" w:rsidTr="007E6D95">
        <w:trPr>
          <w:del w:id="219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5DB26F8" w14:textId="507B3B96" w:rsidR="002443AA" w:rsidDel="00DF0643" w:rsidRDefault="002443AA" w:rsidP="007F0424">
            <w:pPr>
              <w:pStyle w:val="af"/>
              <w:ind w:left="1" w:hanging="3"/>
              <w:rPr>
                <w:del w:id="2192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372C679" w14:textId="69635B42" w:rsidR="002443AA" w:rsidDel="00DF0643" w:rsidRDefault="002443AA" w:rsidP="007F0424">
            <w:pPr>
              <w:ind w:hanging="2"/>
              <w:rPr>
                <w:del w:id="219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94" w:author="오윤 권" w:date="2023-06-06T20:08:00Z">
              <w:r w:rsidDel="00DF0643">
                <w:rPr>
                  <w:rFonts w:ascii="맑은 고딕" w:hAnsi="맑은 고딕"/>
                </w:rPr>
                <w:delText>E04-1.2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534C349" w14:textId="4359391E" w:rsidR="002443AA" w:rsidDel="00DF0643" w:rsidRDefault="002443AA" w:rsidP="007F0424">
            <w:pPr>
              <w:ind w:hanging="2"/>
              <w:rPr>
                <w:del w:id="219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196" w:author="오윤 권" w:date="2023-06-06T20:08:00Z">
              <w:r w:rsidDel="00DF0643">
                <w:rPr>
                  <w:rFonts w:ascii="맑은 고딕" w:hAnsi="맑은 고딕"/>
                </w:rPr>
                <w:delText>시간이 오래 소요되는 경우 오류 메세지를 출력하고 B3으로 돌아간다.</w:delText>
              </w:r>
            </w:del>
          </w:p>
        </w:tc>
      </w:tr>
      <w:tr w:rsidR="002443AA" w:rsidRPr="00B0767A" w:rsidDel="00DF0643" w14:paraId="00826B32" w14:textId="1A3B5524" w:rsidTr="00BF1C64">
        <w:trPr>
          <w:del w:id="2197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0830C94" w14:textId="74A5F1E4" w:rsidR="002443AA" w:rsidDel="00DF0643" w:rsidRDefault="002443AA" w:rsidP="007F0424">
            <w:pPr>
              <w:pStyle w:val="af"/>
              <w:ind w:left="1" w:hanging="3"/>
              <w:rPr>
                <w:del w:id="2198" w:author="오윤 권" w:date="2023-06-06T20:08:00Z"/>
                <w:rFonts w:ascii="맑은 고딕" w:eastAsia="맑은 고딕" w:hAnsi="맑은 고딕"/>
              </w:rPr>
            </w:pPr>
            <w:del w:id="219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6E867FED" w14:textId="60B36024" w:rsidR="002443AA" w:rsidDel="00DF0643" w:rsidRDefault="002443AA" w:rsidP="007F0424">
            <w:pPr>
              <w:ind w:hanging="2"/>
              <w:rPr>
                <w:del w:id="220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01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38E6922C" w14:textId="7AFB6AC1" w:rsidR="002443AA" w:rsidDel="00DF0643" w:rsidRDefault="002443AA" w:rsidP="007F0424">
            <w:pPr>
              <w:ind w:hanging="2"/>
              <w:rPr>
                <w:del w:id="220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03" w:author="오윤 권" w:date="2023-06-06T20:08:00Z">
              <w:r w:rsidDel="00DF0643">
                <w:rPr>
                  <w:rFonts w:ascii="맑은 고딕" w:hAnsi="맑은 고딕"/>
                </w:rPr>
                <w:delText>B01 → B02 → B03 → B04 → B05</w:delText>
              </w:r>
            </w:del>
          </w:p>
        </w:tc>
      </w:tr>
      <w:tr w:rsidR="002443AA" w:rsidRPr="00B0767A" w:rsidDel="00DF0643" w14:paraId="1AFC89A4" w14:textId="1360B777" w:rsidTr="00BF1C64">
        <w:trPr>
          <w:del w:id="220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25FE0F4" w14:textId="713E16A0" w:rsidR="002443AA" w:rsidDel="00DF0643" w:rsidRDefault="002443AA" w:rsidP="007F0424">
            <w:pPr>
              <w:pStyle w:val="af"/>
              <w:ind w:left="1" w:hanging="3"/>
              <w:rPr>
                <w:del w:id="2205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345CDC7" w14:textId="1A65D119" w:rsidR="002443AA" w:rsidDel="00DF0643" w:rsidRDefault="002443AA" w:rsidP="007F0424">
            <w:pPr>
              <w:ind w:hanging="2"/>
              <w:rPr>
                <w:del w:id="220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07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67F41CAA" w14:textId="346B4C73" w:rsidR="002443AA" w:rsidDel="00DF0643" w:rsidRDefault="002443AA" w:rsidP="007F0424">
            <w:pPr>
              <w:ind w:hanging="2"/>
              <w:rPr>
                <w:del w:id="220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09" w:author="오윤 권" w:date="2023-06-06T20:08:00Z">
              <w:r w:rsidDel="00DF0643">
                <w:rPr>
                  <w:rFonts w:ascii="맑은 고딕" w:hAnsi="맑은 고딕"/>
                </w:rPr>
                <w:delText>B01 → B02 → B03 → B04 → A04-1 → A04-2 → B03</w:delText>
              </w:r>
            </w:del>
          </w:p>
        </w:tc>
      </w:tr>
      <w:tr w:rsidR="002443AA" w:rsidRPr="00B0767A" w:rsidDel="00DF0643" w14:paraId="004BE21C" w14:textId="6F35CAF0" w:rsidTr="00BF1C64">
        <w:trPr>
          <w:del w:id="221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5D41FFB" w14:textId="006B01FD" w:rsidR="002443AA" w:rsidDel="00DF0643" w:rsidRDefault="002443AA" w:rsidP="007F0424">
            <w:pPr>
              <w:pStyle w:val="af"/>
              <w:ind w:left="1" w:hanging="3"/>
              <w:rPr>
                <w:del w:id="2211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55DBA0FF" w14:textId="104E9382" w:rsidR="002443AA" w:rsidDel="00DF0643" w:rsidRDefault="002443AA" w:rsidP="007F0424">
            <w:pPr>
              <w:ind w:hanging="2"/>
              <w:rPr>
                <w:del w:id="221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13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65BC350B" w14:textId="38960B21" w:rsidR="002443AA" w:rsidDel="00DF0643" w:rsidRDefault="002443AA" w:rsidP="007F0424">
            <w:pPr>
              <w:ind w:hanging="2"/>
              <w:rPr>
                <w:del w:id="221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15" w:author="오윤 권" w:date="2023-06-06T20:08:00Z">
              <w:r w:rsidDel="00DF0643">
                <w:rPr>
                  <w:rFonts w:ascii="맑은 고딕" w:hAnsi="맑은 고딕"/>
                </w:rPr>
                <w:delText>B01 → B02 → B03 → B04 → E04-1 → E04-1.1 → B05</w:delText>
              </w:r>
            </w:del>
          </w:p>
        </w:tc>
      </w:tr>
      <w:tr w:rsidR="002443AA" w:rsidRPr="00B0767A" w:rsidDel="00DF0643" w14:paraId="13BB5FA8" w14:textId="68AAC176" w:rsidTr="00BF1C64">
        <w:trPr>
          <w:del w:id="221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F9FC50E" w14:textId="7DB74887" w:rsidR="002443AA" w:rsidDel="00DF0643" w:rsidRDefault="002443AA" w:rsidP="007F0424">
            <w:pPr>
              <w:pStyle w:val="af"/>
              <w:ind w:left="1" w:hanging="3"/>
              <w:rPr>
                <w:del w:id="2217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F57771D" w14:textId="21873ECF" w:rsidR="002443AA" w:rsidDel="00DF0643" w:rsidRDefault="002443AA" w:rsidP="007F0424">
            <w:pPr>
              <w:ind w:hanging="2"/>
              <w:rPr>
                <w:del w:id="221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19" w:author="오윤 권" w:date="2023-06-06T20:08:00Z">
              <w:r w:rsidDel="00DF0643">
                <w:rPr>
                  <w:rFonts w:ascii="맑은 고딕" w:hAnsi="맑은 고딕"/>
                </w:rPr>
                <w:delText>SN004</w:delText>
              </w:r>
            </w:del>
          </w:p>
        </w:tc>
        <w:tc>
          <w:tcPr>
            <w:tcW w:w="6042" w:type="dxa"/>
            <w:vAlign w:val="center"/>
          </w:tcPr>
          <w:p w14:paraId="198162E3" w14:textId="6800257B" w:rsidR="002443AA" w:rsidDel="00DF0643" w:rsidRDefault="002443AA" w:rsidP="007F0424">
            <w:pPr>
              <w:ind w:hanging="2"/>
              <w:rPr>
                <w:del w:id="222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21" w:author="오윤 권" w:date="2023-06-06T20:08:00Z">
              <w:r w:rsidDel="00DF0643">
                <w:rPr>
                  <w:rFonts w:ascii="맑은 고딕" w:hAnsi="맑은 고딕"/>
                </w:rPr>
                <w:delText>B01 → B02 → B03 → B04 → E04-1 → E04-1.2 → B03</w:delText>
              </w:r>
            </w:del>
          </w:p>
        </w:tc>
      </w:tr>
    </w:tbl>
    <w:p w14:paraId="2656FC09" w14:textId="79CCCDA4" w:rsidR="001121FA" w:rsidDel="00DF0643" w:rsidRDefault="001121FA" w:rsidP="001121FA">
      <w:pPr>
        <w:ind w:hanging="2"/>
        <w:rPr>
          <w:del w:id="2222" w:author="오윤 권" w:date="2023-06-06T20:08:00Z"/>
          <w:rFonts w:ascii="맑은 고딕" w:hAnsi="맑은 고딕"/>
        </w:rPr>
      </w:pPr>
    </w:p>
    <w:p w14:paraId="720FB8D0" w14:textId="40F9FD7F" w:rsidR="001121FA" w:rsidDel="00DF0643" w:rsidRDefault="001121FA" w:rsidP="001121FA">
      <w:pPr>
        <w:ind w:hanging="2"/>
        <w:rPr>
          <w:del w:id="2223" w:author="오윤 권" w:date="2023-06-06T20:08:00Z"/>
          <w:rFonts w:ascii="맑은 고딕" w:hAnsi="맑은 고딕"/>
        </w:rPr>
      </w:pPr>
    </w:p>
    <w:p w14:paraId="6031FD35" w14:textId="42B8CA4C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2224" w:author="오윤 권" w:date="2023-06-06T20:08:00Z"/>
          <w:rFonts w:ascii="맑은 고딕" w:hAnsi="맑은 고딕" w:cs="돋움"/>
          <w:szCs w:val="20"/>
        </w:rPr>
      </w:pPr>
      <w:del w:id="2225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>UC01</w:delText>
        </w:r>
        <w:r w:rsidR="00B037E1" w:rsidDel="00DF0643">
          <w:rPr>
            <w:rStyle w:val="ae"/>
            <w:rFonts w:ascii="맑은 고딕" w:hAnsi="맑은 고딕"/>
            <w:bCs/>
            <w:color w:val="auto"/>
          </w:rPr>
          <w:delText>8</w:delText>
        </w:r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: </w:delText>
        </w:r>
        <w:r w:rsidR="00B037E1" w:rsidDel="00DF0643">
          <w:rPr>
            <w:rFonts w:ascii="맑은 고딕" w:hAnsi="맑은 고딕" w:cs="돋움" w:hint="eastAsia"/>
            <w:szCs w:val="20"/>
          </w:rPr>
          <w:delText>다른 사용자와 동기화 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6B3239A1" w14:textId="2FBC4CC8" w:rsidTr="00C32B9F">
        <w:trPr>
          <w:del w:id="222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8CBC33A" w14:textId="0F197425" w:rsidR="001121FA" w:rsidDel="00DF0643" w:rsidRDefault="001121FA" w:rsidP="00C32B9F">
            <w:pPr>
              <w:pStyle w:val="af"/>
              <w:ind w:left="1" w:hanging="3"/>
              <w:rPr>
                <w:del w:id="2227" w:author="오윤 권" w:date="2023-06-06T20:08:00Z"/>
                <w:rFonts w:ascii="맑은 고딕" w:eastAsia="맑은 고딕" w:hAnsi="맑은 고딕"/>
              </w:rPr>
            </w:pPr>
            <w:del w:id="222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3C0D7444" w14:textId="0489A645" w:rsidR="001121FA" w:rsidDel="00DF0643" w:rsidRDefault="007366FE" w:rsidP="00C32B9F">
            <w:pPr>
              <w:ind w:hanging="2"/>
              <w:rPr>
                <w:del w:id="222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30" w:author="오윤 권" w:date="2023-06-06T20:08:00Z">
              <w:r w:rsidDel="00DF0643">
                <w:rPr>
                  <w:rFonts w:ascii="맑은 고딕" w:hAnsi="맑은 고딕"/>
                </w:rPr>
                <w:delText>다른 사용자와 공동으로 작업하기 위해 동기화 할 수 있다.</w:delText>
              </w:r>
            </w:del>
          </w:p>
        </w:tc>
      </w:tr>
      <w:tr w:rsidR="00B0767A" w:rsidRPr="00B0767A" w:rsidDel="00DF0643" w14:paraId="6B39DA11" w14:textId="639948E1" w:rsidTr="00A32525">
        <w:trPr>
          <w:del w:id="223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0D9C908" w14:textId="2EF4703F" w:rsidR="00026F38" w:rsidDel="00DF0643" w:rsidRDefault="00026F38" w:rsidP="00026F38">
            <w:pPr>
              <w:pStyle w:val="af"/>
              <w:ind w:left="1" w:hanging="3"/>
              <w:rPr>
                <w:del w:id="2232" w:author="오윤 권" w:date="2023-06-06T20:08:00Z"/>
                <w:rFonts w:ascii="맑은 고딕" w:eastAsia="맑은 고딕" w:hAnsi="맑은 고딕"/>
              </w:rPr>
            </w:pPr>
            <w:del w:id="223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E01EEFB" w14:textId="25A5C592" w:rsidR="00026F38" w:rsidDel="00DF0643" w:rsidRDefault="00026F38" w:rsidP="00026F38">
            <w:pPr>
              <w:ind w:hanging="2"/>
              <w:rPr>
                <w:del w:id="223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35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791D526D" w14:textId="7D5E04BB" w:rsidTr="00A32525">
        <w:trPr>
          <w:del w:id="223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56F9D09" w14:textId="198121A2" w:rsidR="00026F38" w:rsidDel="00DF0643" w:rsidRDefault="00026F38" w:rsidP="00026F38">
            <w:pPr>
              <w:pStyle w:val="af"/>
              <w:ind w:left="1" w:hanging="3"/>
              <w:rPr>
                <w:del w:id="2237" w:author="오윤 권" w:date="2023-06-06T20:08:00Z"/>
                <w:rFonts w:ascii="맑은 고딕" w:eastAsia="맑은 고딕" w:hAnsi="맑은 고딕"/>
              </w:rPr>
            </w:pPr>
            <w:del w:id="223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5E83A9C" w14:textId="1E820748" w:rsidR="00026F38" w:rsidDel="00DF0643" w:rsidRDefault="00026F38" w:rsidP="00026F38">
            <w:pPr>
              <w:ind w:hanging="2"/>
              <w:rPr>
                <w:del w:id="223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40" w:author="오윤 권" w:date="2023-06-06T20:08:00Z">
              <w:r w:rsidDel="00DF0643">
                <w:rPr>
                  <w:rFonts w:ascii="맑은 고딕" w:hAnsi="맑은 고딕"/>
                </w:rPr>
                <w:delText>로그인이 되어 있어야 한다.</w:delText>
              </w:r>
            </w:del>
          </w:p>
        </w:tc>
      </w:tr>
      <w:tr w:rsidR="00B0767A" w:rsidRPr="00B0767A" w:rsidDel="00DF0643" w14:paraId="500EB21F" w14:textId="4D7A6B57" w:rsidTr="00A32525">
        <w:trPr>
          <w:del w:id="224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4F0250B" w14:textId="68B39D8C" w:rsidR="00026F38" w:rsidDel="00DF0643" w:rsidRDefault="00026F38" w:rsidP="00026F38">
            <w:pPr>
              <w:pStyle w:val="af"/>
              <w:ind w:left="1" w:hanging="3"/>
              <w:rPr>
                <w:del w:id="2242" w:author="오윤 권" w:date="2023-06-06T20:08:00Z"/>
                <w:rFonts w:ascii="맑은 고딕" w:eastAsia="맑은 고딕" w:hAnsi="맑은 고딕"/>
              </w:rPr>
            </w:pPr>
            <w:del w:id="224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3BCA042B" w14:textId="448C17D0" w:rsidR="00026F38" w:rsidDel="00DF0643" w:rsidRDefault="00026F38" w:rsidP="00026F38">
            <w:pPr>
              <w:ind w:hanging="2"/>
              <w:rPr>
                <w:del w:id="224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45" w:author="오윤 권" w:date="2023-06-06T20:08:00Z">
              <w:r w:rsidDel="00DF0643">
                <w:rPr>
                  <w:rFonts w:ascii="맑은 고딕" w:hAnsi="맑은 고딕"/>
                </w:rPr>
                <w:delText>동기화 된 다른 사용자의 작업을 확인하거나 공동으로 작업을 할 수 있고 댓글을 작성할 수 있다.</w:delText>
              </w:r>
            </w:del>
          </w:p>
        </w:tc>
      </w:tr>
      <w:tr w:rsidR="002443AA" w:rsidRPr="00B0767A" w:rsidDel="00DF0643" w14:paraId="0951585B" w14:textId="4510D7E3" w:rsidTr="004A1AF6">
        <w:trPr>
          <w:del w:id="2246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ED43A8F" w14:textId="4E242788" w:rsidR="002443AA" w:rsidDel="00DF0643" w:rsidRDefault="002443AA" w:rsidP="006F4BFD">
            <w:pPr>
              <w:pStyle w:val="af"/>
              <w:ind w:left="1" w:hanging="3"/>
              <w:rPr>
                <w:del w:id="2247" w:author="오윤 권" w:date="2023-06-06T20:08:00Z"/>
                <w:rFonts w:ascii="맑은 고딕" w:eastAsia="맑은 고딕" w:hAnsi="맑은 고딕"/>
              </w:rPr>
            </w:pPr>
            <w:del w:id="224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ED75DFD" w14:textId="09BF0910" w:rsidR="002443AA" w:rsidDel="00DF0643" w:rsidRDefault="002443AA" w:rsidP="006F4BFD">
            <w:pPr>
              <w:pStyle w:val="af"/>
              <w:ind w:left="1" w:hanging="3"/>
              <w:rPr>
                <w:del w:id="224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25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73D64CF" w14:textId="0A1AE6B1" w:rsidR="002443AA" w:rsidDel="00DF0643" w:rsidRDefault="002443AA" w:rsidP="006F4BFD">
            <w:pPr>
              <w:pStyle w:val="af"/>
              <w:ind w:left="1" w:hanging="3"/>
              <w:jc w:val="both"/>
              <w:rPr>
                <w:del w:id="225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25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 xml:space="preserve">사용자는 다른 사용자에게 동기화 요청을 한다 </w:delText>
              </w:r>
            </w:del>
          </w:p>
        </w:tc>
      </w:tr>
      <w:tr w:rsidR="002443AA" w:rsidRPr="00B0767A" w:rsidDel="00DF0643" w14:paraId="259745D4" w14:textId="347BEAC7" w:rsidTr="004A1AF6">
        <w:trPr>
          <w:del w:id="225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0B757FA" w14:textId="3236F329" w:rsidR="002443AA" w:rsidDel="00DF0643" w:rsidRDefault="002443AA" w:rsidP="006F4BFD">
            <w:pPr>
              <w:ind w:hanging="2"/>
              <w:jc w:val="center"/>
              <w:rPr>
                <w:del w:id="2254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B6DF25" w14:textId="0DB0F616" w:rsidR="002443AA" w:rsidDel="00DF0643" w:rsidRDefault="002443AA" w:rsidP="006F4BFD">
            <w:pPr>
              <w:ind w:hanging="2"/>
              <w:rPr>
                <w:del w:id="225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56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69B79AA" w14:textId="583CEDCE" w:rsidR="002443AA" w:rsidDel="00DF0643" w:rsidRDefault="002443AA" w:rsidP="006F4BFD">
            <w:pPr>
              <w:ind w:hanging="2"/>
              <w:rPr>
                <w:del w:id="225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58" w:author="오윤 권" w:date="2023-06-06T20:08:00Z">
              <w:r w:rsidDel="00DF0643">
                <w:rPr>
                  <w:rFonts w:ascii="맑은 고딕" w:hAnsi="맑은 고딕"/>
                </w:rPr>
                <w:delText>시스템은 요청을 받은 사용자에게 동기화 수락 여부를 요구한다.</w:delText>
              </w:r>
            </w:del>
          </w:p>
        </w:tc>
      </w:tr>
      <w:tr w:rsidR="002443AA" w:rsidRPr="00B0767A" w:rsidDel="00DF0643" w14:paraId="75825322" w14:textId="591692D0" w:rsidTr="004A1AF6">
        <w:trPr>
          <w:del w:id="225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B7C572B" w14:textId="10EAA033" w:rsidR="002443AA" w:rsidDel="00DF0643" w:rsidRDefault="002443AA" w:rsidP="006F4BFD">
            <w:pPr>
              <w:ind w:hanging="2"/>
              <w:jc w:val="center"/>
              <w:rPr>
                <w:del w:id="2260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C28CCAF" w14:textId="56DB6FE8" w:rsidR="002443AA" w:rsidDel="00DF0643" w:rsidRDefault="002443AA" w:rsidP="006F4BFD">
            <w:pPr>
              <w:ind w:hanging="2"/>
              <w:rPr>
                <w:del w:id="226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62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24413B07" w14:textId="1F63F765" w:rsidR="002443AA" w:rsidDel="00DF0643" w:rsidRDefault="002443AA" w:rsidP="006F4BFD">
            <w:pPr>
              <w:ind w:hanging="2"/>
              <w:rPr>
                <w:del w:id="226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64" w:author="오윤 권" w:date="2023-06-06T20:08:00Z">
              <w:r w:rsidDel="00DF0643">
                <w:rPr>
                  <w:rFonts w:ascii="맑은 고딕" w:hAnsi="맑은 고딕"/>
                </w:rPr>
                <w:delText>요청을 받은 사용자가 수락할 경우에 시스템은 두 사용자의 정보를 동기화 한다.</w:delText>
              </w:r>
            </w:del>
          </w:p>
        </w:tc>
      </w:tr>
      <w:tr w:rsidR="00B0767A" w:rsidRPr="00B0767A" w:rsidDel="00DF0643" w14:paraId="716D01F4" w14:textId="5245927C" w:rsidTr="002774D3">
        <w:trPr>
          <w:del w:id="2265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75E8C0A" w14:textId="44DBA1EC" w:rsidR="006F4BFD" w:rsidDel="00DF0643" w:rsidRDefault="006F4BFD" w:rsidP="006F4BFD">
            <w:pPr>
              <w:pStyle w:val="af"/>
              <w:ind w:left="1" w:hanging="3"/>
              <w:rPr>
                <w:del w:id="2266" w:author="오윤 권" w:date="2023-06-06T20:08:00Z"/>
                <w:rFonts w:ascii="맑은 고딕" w:eastAsia="맑은 고딕" w:hAnsi="맑은 고딕"/>
              </w:rPr>
            </w:pPr>
            <w:del w:id="226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12F340C" w14:textId="7819A8D7" w:rsidR="006F4BFD" w:rsidDel="00DF0643" w:rsidRDefault="006F4BFD" w:rsidP="006F4BFD">
            <w:pPr>
              <w:pStyle w:val="af"/>
              <w:ind w:left="1" w:hanging="3"/>
              <w:rPr>
                <w:del w:id="226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26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AEC9716" w14:textId="225FDA47" w:rsidR="006F4BFD" w:rsidDel="00DF0643" w:rsidRDefault="006F4BFD" w:rsidP="006F4BFD">
            <w:pPr>
              <w:pStyle w:val="af"/>
              <w:ind w:left="1" w:hanging="3"/>
              <w:rPr>
                <w:del w:id="227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27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요청을 받은 사용자가 거절할 경우에 요청한 사용자에게, 요청을 받은 사용자가 거절했다는 메시지를 출력한다.</w:delText>
              </w:r>
            </w:del>
          </w:p>
        </w:tc>
      </w:tr>
      <w:tr w:rsidR="00B0767A" w:rsidRPr="00B0767A" w:rsidDel="00DF0643" w14:paraId="647D97E3" w14:textId="37BB9D6B" w:rsidTr="00C32B9F">
        <w:trPr>
          <w:del w:id="227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DF0DB1B" w14:textId="52117DD5" w:rsidR="001121FA" w:rsidDel="00DF0643" w:rsidRDefault="001121FA" w:rsidP="00C32B9F">
            <w:pPr>
              <w:ind w:hanging="2"/>
              <w:jc w:val="center"/>
              <w:rPr>
                <w:del w:id="2273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C12A98D" w14:textId="0415259B" w:rsidR="001121FA" w:rsidDel="00DF0643" w:rsidRDefault="001121FA" w:rsidP="00C32B9F">
            <w:pPr>
              <w:pStyle w:val="af"/>
              <w:ind w:left="1" w:hanging="3"/>
              <w:rPr>
                <w:del w:id="227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2FF3AC0" w14:textId="3A505AE4" w:rsidR="001121FA" w:rsidDel="00DF0643" w:rsidRDefault="001121FA" w:rsidP="00C32B9F">
            <w:pPr>
              <w:pStyle w:val="af"/>
              <w:ind w:left="1" w:hanging="3"/>
              <w:rPr>
                <w:del w:id="227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B0767A" w:rsidRPr="00B0767A" w:rsidDel="00DF0643" w14:paraId="3EC29CE4" w14:textId="0E861450" w:rsidTr="009A7589">
        <w:trPr>
          <w:del w:id="2276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138CBE3" w14:textId="2037B9F4" w:rsidR="006F4BFD" w:rsidDel="00DF0643" w:rsidRDefault="006F4BFD" w:rsidP="006F4BFD">
            <w:pPr>
              <w:pStyle w:val="af"/>
              <w:ind w:left="1" w:hanging="3"/>
              <w:rPr>
                <w:del w:id="2277" w:author="오윤 권" w:date="2023-06-06T20:08:00Z"/>
                <w:rFonts w:ascii="맑은 고딕" w:eastAsia="맑은 고딕" w:hAnsi="맑은 고딕"/>
              </w:rPr>
            </w:pPr>
            <w:del w:id="227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3AF296F0" w14:textId="4618DAE5" w:rsidR="006F4BFD" w:rsidDel="00DF0643" w:rsidRDefault="006F4BFD" w:rsidP="006F4BFD">
            <w:pPr>
              <w:pStyle w:val="af"/>
              <w:ind w:left="1" w:hanging="3"/>
              <w:rPr>
                <w:del w:id="227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28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E01-1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2457C6A" w14:textId="30A03E62" w:rsidR="006F4BFD" w:rsidDel="00DF0643" w:rsidRDefault="006F4BFD" w:rsidP="006F4BFD">
            <w:pPr>
              <w:pStyle w:val="af"/>
              <w:ind w:left="1" w:hanging="3"/>
              <w:jc w:val="both"/>
              <w:rPr>
                <w:del w:id="228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28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요청을 받아야 할 사용자의 정보가 없다면 요청한 사용자에게, 존재하지 않는 사용자라는 메시지를 출력한다.</w:delText>
              </w:r>
            </w:del>
          </w:p>
        </w:tc>
      </w:tr>
      <w:tr w:rsidR="00B0767A" w:rsidRPr="00B0767A" w:rsidDel="00DF0643" w14:paraId="059EB8C7" w14:textId="54971968" w:rsidTr="00C32B9F">
        <w:trPr>
          <w:del w:id="228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B099B04" w14:textId="48C60B51" w:rsidR="001121FA" w:rsidDel="00DF0643" w:rsidRDefault="001121FA" w:rsidP="00C32B9F">
            <w:pPr>
              <w:pStyle w:val="af"/>
              <w:ind w:left="1" w:hanging="3"/>
              <w:rPr>
                <w:del w:id="2284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4A8CBE2C" w14:textId="70ACFC7D" w:rsidR="001121FA" w:rsidDel="00DF0643" w:rsidRDefault="001121FA" w:rsidP="00C32B9F">
            <w:pPr>
              <w:ind w:hanging="2"/>
              <w:rPr>
                <w:del w:id="2285" w:author="오윤 권" w:date="2023-06-06T20:08:00Z"/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14:paraId="14687009" w14:textId="59741003" w:rsidR="001121FA" w:rsidDel="00DF0643" w:rsidRDefault="001121FA" w:rsidP="00C32B9F">
            <w:pPr>
              <w:ind w:hanging="2"/>
              <w:rPr>
                <w:del w:id="228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87" w:author="오윤 권" w:date="2023-06-06T20:08:00Z">
              <w:r w:rsidDel="00DF0643">
                <w:rPr>
                  <w:rStyle w:val="ae"/>
                  <w:rFonts w:ascii="맑은 고딕" w:hAnsi="맑은 고딕" w:hint="eastAsia"/>
                  <w:color w:val="auto"/>
                </w:rPr>
                <w:delText>..</w:delText>
              </w:r>
            </w:del>
          </w:p>
        </w:tc>
      </w:tr>
      <w:tr w:rsidR="002443AA" w:rsidRPr="00B0767A" w:rsidDel="00DF0643" w14:paraId="14F0A914" w14:textId="39623FB2" w:rsidTr="00FF1048">
        <w:trPr>
          <w:del w:id="2288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52363EA" w14:textId="4D7A88E1" w:rsidR="002443AA" w:rsidDel="00DF0643" w:rsidRDefault="002443AA" w:rsidP="006F4BFD">
            <w:pPr>
              <w:pStyle w:val="af"/>
              <w:ind w:left="1" w:hanging="3"/>
              <w:rPr>
                <w:del w:id="2289" w:author="오윤 권" w:date="2023-06-06T20:08:00Z"/>
                <w:rFonts w:ascii="맑은 고딕" w:eastAsia="맑은 고딕" w:hAnsi="맑은 고딕"/>
              </w:rPr>
            </w:pPr>
            <w:del w:id="229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29BCD5A3" w14:textId="298F24A9" w:rsidR="002443AA" w:rsidDel="00DF0643" w:rsidRDefault="002443AA" w:rsidP="006F4BFD">
            <w:pPr>
              <w:ind w:hanging="2"/>
              <w:rPr>
                <w:del w:id="229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92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4C5C8895" w14:textId="4CECF43A" w:rsidR="002443AA" w:rsidDel="00DF0643" w:rsidRDefault="002443AA" w:rsidP="006F4BFD">
            <w:pPr>
              <w:ind w:hanging="2"/>
              <w:rPr>
                <w:del w:id="229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94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→ B03 </w:delText>
              </w:r>
            </w:del>
          </w:p>
        </w:tc>
      </w:tr>
      <w:tr w:rsidR="002443AA" w:rsidRPr="00B0767A" w:rsidDel="00DF0643" w14:paraId="77F59374" w14:textId="49BC0FBF" w:rsidTr="00FF1048">
        <w:trPr>
          <w:del w:id="2295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15CFD9A" w14:textId="0932555A" w:rsidR="002443AA" w:rsidDel="00DF0643" w:rsidRDefault="002443AA" w:rsidP="006F4BFD">
            <w:pPr>
              <w:pStyle w:val="af"/>
              <w:ind w:left="1" w:hanging="3"/>
              <w:rPr>
                <w:del w:id="2296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779BA2A" w14:textId="228F5B93" w:rsidR="002443AA" w:rsidDel="00DF0643" w:rsidRDefault="002443AA" w:rsidP="006F4BFD">
            <w:pPr>
              <w:ind w:hanging="2"/>
              <w:rPr>
                <w:del w:id="229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298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53E7A018" w14:textId="7C8D09C0" w:rsidR="002443AA" w:rsidDel="00DF0643" w:rsidRDefault="002443AA" w:rsidP="006F4BFD">
            <w:pPr>
              <w:ind w:hanging="2"/>
              <w:rPr>
                <w:del w:id="229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00" w:author="오윤 권" w:date="2023-06-06T20:08:00Z">
              <w:r w:rsidDel="00DF0643">
                <w:rPr>
                  <w:rFonts w:ascii="맑은 고딕" w:hAnsi="맑은 고딕"/>
                </w:rPr>
                <w:delText>B01 → B02 → A02-1</w:delText>
              </w:r>
            </w:del>
          </w:p>
        </w:tc>
      </w:tr>
      <w:tr w:rsidR="002443AA" w:rsidRPr="00B0767A" w:rsidDel="00DF0643" w14:paraId="56D1CA79" w14:textId="5670A6DD" w:rsidTr="00FF1048">
        <w:trPr>
          <w:del w:id="230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8012C72" w14:textId="4EB4FC1C" w:rsidR="002443AA" w:rsidDel="00DF0643" w:rsidRDefault="002443AA" w:rsidP="006F4BFD">
            <w:pPr>
              <w:pStyle w:val="af"/>
              <w:ind w:left="1" w:hanging="3"/>
              <w:rPr>
                <w:del w:id="2302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012CF75" w14:textId="67DE893B" w:rsidR="002443AA" w:rsidDel="00DF0643" w:rsidRDefault="002443AA" w:rsidP="006F4BFD">
            <w:pPr>
              <w:ind w:hanging="2"/>
              <w:rPr>
                <w:del w:id="230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04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6CAD7E43" w14:textId="3E86DA47" w:rsidR="002443AA" w:rsidDel="00DF0643" w:rsidRDefault="002443AA" w:rsidP="006F4BFD">
            <w:pPr>
              <w:ind w:hanging="2"/>
              <w:rPr>
                <w:del w:id="230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06" w:author="오윤 권" w:date="2023-06-06T20:08:00Z">
              <w:r w:rsidDel="00DF0643">
                <w:rPr>
                  <w:rFonts w:ascii="맑은 고딕" w:hAnsi="맑은 고딕"/>
                </w:rPr>
                <w:delText>B01 → E01-1</w:delText>
              </w:r>
            </w:del>
          </w:p>
        </w:tc>
      </w:tr>
    </w:tbl>
    <w:p w14:paraId="6F931BC9" w14:textId="3ABE5AA8" w:rsidR="001121FA" w:rsidDel="00DF0643" w:rsidRDefault="001121FA" w:rsidP="001121FA">
      <w:pPr>
        <w:ind w:hanging="2"/>
        <w:rPr>
          <w:del w:id="2307" w:author="오윤 권" w:date="2023-06-06T20:08:00Z"/>
          <w:rFonts w:ascii="맑은 고딕" w:hAnsi="맑은 고딕"/>
        </w:rPr>
      </w:pPr>
    </w:p>
    <w:p w14:paraId="72A8709C" w14:textId="33A8A7DD" w:rsidR="001121FA" w:rsidDel="00DF0643" w:rsidRDefault="001121FA" w:rsidP="004221DF">
      <w:pPr>
        <w:rPr>
          <w:del w:id="2308" w:author="오윤 권" w:date="2023-06-06T20:08:00Z"/>
          <w:rFonts w:ascii="맑은 고딕" w:hAnsi="맑은 고딕"/>
        </w:rPr>
      </w:pPr>
    </w:p>
    <w:p w14:paraId="0E46F315" w14:textId="42BA235B" w:rsidR="001121FA" w:rsidDel="00DF0643" w:rsidRDefault="001121FA" w:rsidP="00B037E1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2309" w:author="오윤 권" w:date="2023-06-06T20:08:00Z"/>
          <w:rFonts w:ascii="맑은 고딕" w:hAnsi="맑은 고딕" w:cs="돋움"/>
          <w:szCs w:val="20"/>
        </w:rPr>
      </w:pPr>
      <w:del w:id="2310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>UC01</w:delText>
        </w:r>
        <w:r w:rsidR="00B037E1" w:rsidDel="00DF0643">
          <w:rPr>
            <w:rStyle w:val="ae"/>
            <w:rFonts w:ascii="맑은 고딕" w:hAnsi="맑은 고딕"/>
            <w:bCs/>
            <w:color w:val="auto"/>
          </w:rPr>
          <w:delText>9</w:delText>
        </w:r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: </w:delText>
        </w:r>
        <w:r w:rsidR="00B037E1" w:rsidDel="00DF0643">
          <w:rPr>
            <w:rFonts w:ascii="맑은 고딕" w:hAnsi="맑은 고딕" w:cs="돋움" w:hint="eastAsia"/>
            <w:szCs w:val="20"/>
          </w:rPr>
          <w:delText>카카오로그아웃 한다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40D6AC64" w14:textId="040B356A" w:rsidTr="00C32B9F">
        <w:trPr>
          <w:del w:id="231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2E828CC" w14:textId="5199F48D" w:rsidR="001121FA" w:rsidDel="00DF0643" w:rsidRDefault="001121FA" w:rsidP="00C32B9F">
            <w:pPr>
              <w:pStyle w:val="af"/>
              <w:ind w:left="1" w:hanging="3"/>
              <w:rPr>
                <w:del w:id="2312" w:author="오윤 권" w:date="2023-06-06T20:08:00Z"/>
                <w:rFonts w:ascii="맑은 고딕" w:eastAsia="맑은 고딕" w:hAnsi="맑은 고딕"/>
              </w:rPr>
            </w:pPr>
            <w:del w:id="231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2F71EE7B" w14:textId="2AD68DD0" w:rsidR="001121FA" w:rsidDel="00DF0643" w:rsidRDefault="00D114A4" w:rsidP="00C32B9F">
            <w:pPr>
              <w:ind w:hanging="2"/>
              <w:rPr>
                <w:del w:id="231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15" w:author="오윤 권" w:date="2023-06-06T20:08:00Z">
              <w:r w:rsidDel="00DF0643">
                <w:rPr>
                  <w:rFonts w:ascii="맑은 고딕" w:hAnsi="맑은 고딕"/>
                </w:rPr>
                <w:delText>카카오계정을 통해 로그인한 계정을 로그아웃 한다.</w:delText>
              </w:r>
            </w:del>
          </w:p>
        </w:tc>
      </w:tr>
      <w:tr w:rsidR="00B0767A" w:rsidRPr="00B0767A" w:rsidDel="00DF0643" w14:paraId="1185D327" w14:textId="2A4511B3" w:rsidTr="00FF4BCC">
        <w:trPr>
          <w:del w:id="231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6A04BA7" w14:textId="0098BD83" w:rsidR="00DC6B9B" w:rsidDel="00DF0643" w:rsidRDefault="00DC6B9B" w:rsidP="00DC6B9B">
            <w:pPr>
              <w:pStyle w:val="af"/>
              <w:ind w:left="1" w:hanging="3"/>
              <w:rPr>
                <w:del w:id="2317" w:author="오윤 권" w:date="2023-06-06T20:08:00Z"/>
                <w:rFonts w:ascii="맑은 고딕" w:eastAsia="맑은 고딕" w:hAnsi="맑은 고딕"/>
              </w:rPr>
            </w:pPr>
            <w:del w:id="231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4E82F88B" w14:textId="0168BDC6" w:rsidR="00DC6B9B" w:rsidDel="00DF0643" w:rsidRDefault="00DC6B9B" w:rsidP="00DC6B9B">
            <w:pPr>
              <w:ind w:hanging="2"/>
              <w:rPr>
                <w:del w:id="231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20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6598DDF3" w14:textId="16762708" w:rsidTr="00FF4BCC">
        <w:trPr>
          <w:del w:id="2321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56022CCC" w14:textId="3F344383" w:rsidR="00DC6B9B" w:rsidDel="00DF0643" w:rsidRDefault="00DC6B9B" w:rsidP="00DC6B9B">
            <w:pPr>
              <w:pStyle w:val="af"/>
              <w:ind w:left="1" w:hanging="3"/>
              <w:rPr>
                <w:del w:id="2322" w:author="오윤 권" w:date="2023-06-06T20:08:00Z"/>
                <w:rFonts w:ascii="맑은 고딕" w:eastAsia="맑은 고딕" w:hAnsi="맑은 고딕"/>
              </w:rPr>
            </w:pPr>
            <w:del w:id="232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2C7D7FB4" w14:textId="4FA8B6B5" w:rsidR="00DC6B9B" w:rsidDel="00DF0643" w:rsidRDefault="00DC6B9B" w:rsidP="00DC6B9B">
            <w:pPr>
              <w:ind w:hanging="2"/>
              <w:rPr>
                <w:del w:id="232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25" w:author="오윤 권" w:date="2023-06-06T20:08:00Z">
              <w:r w:rsidDel="00DF0643">
                <w:rPr>
                  <w:rFonts w:ascii="맑은 고딕" w:hAnsi="맑은 고딕"/>
                </w:rPr>
                <w:delText>TodoListWeb에 로그인 되어 있는 상태여야 한다.</w:delText>
              </w:r>
            </w:del>
          </w:p>
        </w:tc>
      </w:tr>
      <w:tr w:rsidR="00B0767A" w:rsidRPr="00B0767A" w:rsidDel="00DF0643" w14:paraId="5C93A10E" w14:textId="4F50B634" w:rsidTr="00FF4BCC">
        <w:trPr>
          <w:del w:id="232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487B102" w14:textId="4EA907F4" w:rsidR="00DC6B9B" w:rsidDel="00DF0643" w:rsidRDefault="00DC6B9B" w:rsidP="00DC6B9B">
            <w:pPr>
              <w:pStyle w:val="af"/>
              <w:ind w:left="1" w:hanging="3"/>
              <w:rPr>
                <w:del w:id="2327" w:author="오윤 권" w:date="2023-06-06T20:08:00Z"/>
                <w:rFonts w:ascii="맑은 고딕" w:eastAsia="맑은 고딕" w:hAnsi="맑은 고딕"/>
              </w:rPr>
            </w:pPr>
            <w:del w:id="232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549E6B9F" w14:textId="68F30D43" w:rsidR="00DC6B9B" w:rsidDel="00DF0643" w:rsidRDefault="00DC6B9B" w:rsidP="00DC6B9B">
            <w:pPr>
              <w:ind w:hanging="2"/>
              <w:rPr>
                <w:del w:id="232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30" w:author="오윤 권" w:date="2023-06-06T20:08:00Z">
              <w:r w:rsidDel="00DF0643">
                <w:rPr>
                  <w:rFonts w:ascii="맑은 고딕" w:hAnsi="맑은 고딕"/>
                </w:rPr>
                <w:delText>로그인 화면으로 되돌아간다.</w:delText>
              </w:r>
            </w:del>
          </w:p>
        </w:tc>
      </w:tr>
      <w:tr w:rsidR="002443AA" w:rsidRPr="00B0767A" w:rsidDel="00DF0643" w14:paraId="7421BA3B" w14:textId="5A6FB517" w:rsidTr="001A151E">
        <w:trPr>
          <w:del w:id="2331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6967E50" w14:textId="02FB2080" w:rsidR="002443AA" w:rsidDel="00DF0643" w:rsidRDefault="002443AA" w:rsidP="00DC6B9B">
            <w:pPr>
              <w:pStyle w:val="af"/>
              <w:ind w:left="1" w:hanging="3"/>
              <w:rPr>
                <w:del w:id="2332" w:author="오윤 권" w:date="2023-06-06T20:08:00Z"/>
                <w:rFonts w:ascii="맑은 고딕" w:eastAsia="맑은 고딕" w:hAnsi="맑은 고딕"/>
              </w:rPr>
            </w:pPr>
            <w:del w:id="2333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76788FF0" w14:textId="50607554" w:rsidR="002443AA" w:rsidDel="00DF0643" w:rsidRDefault="002443AA" w:rsidP="00DC6B9B">
            <w:pPr>
              <w:pStyle w:val="af"/>
              <w:ind w:left="1" w:hanging="3"/>
              <w:rPr>
                <w:del w:id="2334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335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A36D1F8" w14:textId="1DCCF214" w:rsidR="002443AA" w:rsidDel="00DF0643" w:rsidRDefault="002443AA" w:rsidP="00DC6B9B">
            <w:pPr>
              <w:pStyle w:val="af"/>
              <w:ind w:left="1" w:hanging="3"/>
              <w:jc w:val="both"/>
              <w:rPr>
                <w:del w:id="233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33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로그아웃 버튼을 클릭한다.</w:delText>
              </w:r>
            </w:del>
          </w:p>
        </w:tc>
      </w:tr>
      <w:tr w:rsidR="002443AA" w:rsidRPr="00B0767A" w:rsidDel="00DF0643" w14:paraId="2EB40774" w14:textId="10F0337D" w:rsidTr="001A151E">
        <w:trPr>
          <w:del w:id="233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CF270E7" w14:textId="0A832CAB" w:rsidR="002443AA" w:rsidDel="00DF0643" w:rsidRDefault="002443AA" w:rsidP="00DC6B9B">
            <w:pPr>
              <w:ind w:hanging="2"/>
              <w:jc w:val="center"/>
              <w:rPr>
                <w:del w:id="2339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E23758" w14:textId="154B8D37" w:rsidR="002443AA" w:rsidDel="00DF0643" w:rsidRDefault="002443AA" w:rsidP="00DC6B9B">
            <w:pPr>
              <w:ind w:hanging="2"/>
              <w:rPr>
                <w:del w:id="234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41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071F441" w14:textId="643CF0D6" w:rsidR="002443AA" w:rsidDel="00DF0643" w:rsidRDefault="002443AA" w:rsidP="00DC6B9B">
            <w:pPr>
              <w:ind w:hanging="2"/>
              <w:rPr>
                <w:del w:id="234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43" w:author="오윤 권" w:date="2023-06-06T20:08:00Z">
              <w:r w:rsidDel="00DF0643">
                <w:rPr>
                  <w:rFonts w:ascii="맑은 고딕" w:hAnsi="맑은 고딕"/>
                </w:rPr>
                <w:delText>화면에 ‘로그아웃을 하시겠습니까?’라는 문구를 출력한다.</w:delText>
              </w:r>
            </w:del>
          </w:p>
        </w:tc>
      </w:tr>
      <w:tr w:rsidR="002443AA" w:rsidRPr="00B0767A" w:rsidDel="00DF0643" w14:paraId="031450A0" w14:textId="5D6D478B" w:rsidTr="001A151E">
        <w:trPr>
          <w:del w:id="234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5F067A2" w14:textId="69F3EB8B" w:rsidR="002443AA" w:rsidDel="00DF0643" w:rsidRDefault="002443AA" w:rsidP="00DC6B9B">
            <w:pPr>
              <w:ind w:hanging="2"/>
              <w:jc w:val="center"/>
              <w:rPr>
                <w:del w:id="2345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2C47D75" w14:textId="14511E32" w:rsidR="002443AA" w:rsidDel="00DF0643" w:rsidRDefault="002443AA" w:rsidP="00DC6B9B">
            <w:pPr>
              <w:ind w:hanging="2"/>
              <w:rPr>
                <w:del w:id="234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47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70DAF8C" w14:textId="2D8B8B57" w:rsidR="002443AA" w:rsidDel="00DF0643" w:rsidRDefault="002443AA" w:rsidP="00DC6B9B">
            <w:pPr>
              <w:ind w:hanging="2"/>
              <w:rPr>
                <w:del w:id="234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49" w:author="오윤 권" w:date="2023-06-06T20:08:00Z">
              <w:r w:rsidDel="00DF0643">
                <w:rPr>
                  <w:rFonts w:ascii="맑은 고딕" w:hAnsi="맑은 고딕"/>
                </w:rPr>
                <w:delText>화면에 ‘예’ ,’아니오’라는 문구를 출력한다.</w:delText>
              </w:r>
            </w:del>
          </w:p>
        </w:tc>
      </w:tr>
      <w:tr w:rsidR="002443AA" w:rsidRPr="00B0767A" w:rsidDel="00DF0643" w14:paraId="120EDC75" w14:textId="116B44A3" w:rsidTr="001A151E">
        <w:trPr>
          <w:del w:id="235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7E6462A" w14:textId="445E8F84" w:rsidR="002443AA" w:rsidDel="00DF0643" w:rsidRDefault="002443AA" w:rsidP="00DC6B9B">
            <w:pPr>
              <w:ind w:hanging="2"/>
              <w:jc w:val="center"/>
              <w:rPr>
                <w:del w:id="235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81E8C47" w14:textId="7A2ABF08" w:rsidR="002443AA" w:rsidDel="00DF0643" w:rsidRDefault="002443AA" w:rsidP="00DC6B9B">
            <w:pPr>
              <w:ind w:hanging="2"/>
              <w:rPr>
                <w:del w:id="235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53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6F86385" w14:textId="061291AD" w:rsidR="002443AA" w:rsidDel="00DF0643" w:rsidRDefault="002443AA" w:rsidP="00DC6B9B">
            <w:pPr>
              <w:ind w:hanging="2"/>
              <w:rPr>
                <w:del w:id="235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55" w:author="오윤 권" w:date="2023-06-06T20:08:00Z">
              <w:r w:rsidDel="00DF0643">
                <w:rPr>
                  <w:rFonts w:ascii="맑은 고딕" w:hAnsi="맑은 고딕"/>
                </w:rPr>
                <w:delText>사용자가 예를 선택하면 로그인 화면으로 되돌아간다.</w:delText>
              </w:r>
            </w:del>
          </w:p>
        </w:tc>
      </w:tr>
      <w:tr w:rsidR="00B0767A" w:rsidRPr="00B0767A" w:rsidDel="00DF0643" w14:paraId="75169878" w14:textId="02C2B24A" w:rsidTr="00F20C78">
        <w:trPr>
          <w:del w:id="2356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4B8EBC91" w14:textId="20093DA9" w:rsidR="00DC6B9B" w:rsidDel="00DF0643" w:rsidRDefault="00DC6B9B" w:rsidP="00DC6B9B">
            <w:pPr>
              <w:pStyle w:val="af"/>
              <w:ind w:left="1" w:hanging="3"/>
              <w:rPr>
                <w:del w:id="2357" w:author="오윤 권" w:date="2023-06-06T20:08:00Z"/>
                <w:rFonts w:ascii="맑은 고딕" w:eastAsia="맑은 고딕" w:hAnsi="맑은 고딕"/>
              </w:rPr>
            </w:pPr>
            <w:del w:id="2358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3DE4DA55" w14:textId="18D8F370" w:rsidR="00DC6B9B" w:rsidDel="00DF0643" w:rsidRDefault="00DC6B9B" w:rsidP="00DC6B9B">
            <w:pPr>
              <w:pStyle w:val="af"/>
              <w:ind w:left="1" w:hanging="3"/>
              <w:rPr>
                <w:del w:id="235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36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F98D456" w14:textId="0F2B149E" w:rsidR="00DC6B9B" w:rsidDel="00DF0643" w:rsidRDefault="00DC6B9B" w:rsidP="00DC6B9B">
            <w:pPr>
              <w:pStyle w:val="af"/>
              <w:ind w:left="1" w:hanging="3"/>
              <w:rPr>
                <w:del w:id="236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36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아니오를 선택한 경우로그아웃이 되지 않으며 본래의 화면으로 돌아간다.</w:delText>
              </w:r>
            </w:del>
          </w:p>
        </w:tc>
      </w:tr>
      <w:tr w:rsidR="00B0767A" w:rsidRPr="00B0767A" w:rsidDel="00DF0643" w14:paraId="388C3AB1" w14:textId="7E635EC6" w:rsidTr="0053016D">
        <w:trPr>
          <w:del w:id="236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042E40C" w14:textId="637BEAEA" w:rsidR="00DC6B9B" w:rsidDel="00DF0643" w:rsidRDefault="00DC6B9B" w:rsidP="00DC6B9B">
            <w:pPr>
              <w:pStyle w:val="af"/>
              <w:ind w:left="1" w:hanging="3"/>
              <w:rPr>
                <w:del w:id="2364" w:author="오윤 권" w:date="2023-06-06T20:08:00Z"/>
                <w:rFonts w:ascii="맑은 고딕" w:eastAsia="맑은 고딕" w:hAnsi="맑은 고딕"/>
              </w:rPr>
            </w:pPr>
            <w:del w:id="236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11336FDD" w14:textId="464FB327" w:rsidR="00DC6B9B" w:rsidDel="00DF0643" w:rsidRDefault="00DC6B9B" w:rsidP="00DC6B9B">
            <w:pPr>
              <w:pStyle w:val="af"/>
              <w:ind w:left="1" w:hanging="3"/>
              <w:rPr>
                <w:del w:id="236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36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18F1102" w14:textId="732C1D0D" w:rsidR="00DC6B9B" w:rsidDel="00DF0643" w:rsidRDefault="00DC6B9B" w:rsidP="00DC6B9B">
            <w:pPr>
              <w:pStyle w:val="af"/>
              <w:ind w:left="1" w:hanging="3"/>
              <w:jc w:val="both"/>
              <w:rPr>
                <w:del w:id="236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36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선택을 하지 않고 1분이 경과한 경우 ‘로그아웃을 다시 시도해주세요.’라는 문구를 화면에 출력한 후 본래의 화면으로 되돌아간다.</w:delText>
              </w:r>
            </w:del>
          </w:p>
        </w:tc>
      </w:tr>
      <w:tr w:rsidR="002443AA" w:rsidRPr="00B0767A" w:rsidDel="00DF0643" w14:paraId="1B5471A2" w14:textId="06957AFB" w:rsidTr="009F5F81">
        <w:trPr>
          <w:del w:id="237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BD97EBB" w14:textId="0A48AB4F" w:rsidR="002443AA" w:rsidDel="00DF0643" w:rsidRDefault="002443AA" w:rsidP="00FD112C">
            <w:pPr>
              <w:pStyle w:val="af"/>
              <w:ind w:left="1" w:hanging="3"/>
              <w:rPr>
                <w:del w:id="2371" w:author="오윤 권" w:date="2023-06-06T20:08:00Z"/>
                <w:rFonts w:ascii="맑은 고딕" w:eastAsia="맑은 고딕" w:hAnsi="맑은 고딕"/>
              </w:rPr>
            </w:pPr>
            <w:del w:id="237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11DFCA7E" w14:textId="65009DF1" w:rsidR="002443AA" w:rsidDel="00DF0643" w:rsidRDefault="002443AA" w:rsidP="00FD112C">
            <w:pPr>
              <w:ind w:hanging="2"/>
              <w:rPr>
                <w:del w:id="237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74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5167EF4E" w14:textId="2741137D" w:rsidR="002443AA" w:rsidDel="00DF0643" w:rsidRDefault="002443AA" w:rsidP="00FD112C">
            <w:pPr>
              <w:ind w:hanging="2"/>
              <w:rPr>
                <w:del w:id="237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76" w:author="오윤 권" w:date="2023-06-06T20:08:00Z">
              <w:r w:rsidDel="00DF0643">
                <w:rPr>
                  <w:rFonts w:ascii="맑은 고딕" w:hAnsi="맑은 고딕"/>
                </w:rPr>
                <w:delText xml:space="preserve">B01 → B02 → B03 → B04 </w:delText>
              </w:r>
            </w:del>
          </w:p>
        </w:tc>
      </w:tr>
      <w:tr w:rsidR="002443AA" w:rsidRPr="00B0767A" w:rsidDel="00DF0643" w14:paraId="5C447474" w14:textId="1488B1A2" w:rsidTr="009F5F81">
        <w:trPr>
          <w:del w:id="237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FF80B04" w14:textId="2F9B971F" w:rsidR="002443AA" w:rsidDel="00DF0643" w:rsidRDefault="002443AA" w:rsidP="00FD112C">
            <w:pPr>
              <w:pStyle w:val="af"/>
              <w:ind w:left="1" w:hanging="3"/>
              <w:rPr>
                <w:del w:id="237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9CB60B0" w14:textId="70D95567" w:rsidR="002443AA" w:rsidDel="00DF0643" w:rsidRDefault="002443AA" w:rsidP="00FD112C">
            <w:pPr>
              <w:ind w:hanging="2"/>
              <w:rPr>
                <w:del w:id="237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80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7A48F74E" w14:textId="21B76ACB" w:rsidR="002443AA" w:rsidDel="00DF0643" w:rsidRDefault="002443AA" w:rsidP="00FD112C">
            <w:pPr>
              <w:ind w:hanging="2"/>
              <w:rPr>
                <w:del w:id="238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82" w:author="오윤 권" w:date="2023-06-06T20:08:00Z">
              <w:r w:rsidDel="00DF0643">
                <w:rPr>
                  <w:rFonts w:ascii="맑은 고딕" w:hAnsi="맑은 고딕"/>
                </w:rPr>
                <w:delText>B01 → B02 → A02-1</w:delText>
              </w:r>
            </w:del>
          </w:p>
        </w:tc>
      </w:tr>
      <w:tr w:rsidR="002443AA" w:rsidRPr="00B0767A" w:rsidDel="00DF0643" w14:paraId="457BC816" w14:textId="298678A4" w:rsidTr="009F5F81">
        <w:trPr>
          <w:del w:id="238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D115DC1" w14:textId="5B135D0E" w:rsidR="002443AA" w:rsidDel="00DF0643" w:rsidRDefault="002443AA" w:rsidP="00FD112C">
            <w:pPr>
              <w:pStyle w:val="af"/>
              <w:ind w:left="1" w:hanging="3"/>
              <w:rPr>
                <w:del w:id="2384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5E46843C" w14:textId="5B10861E" w:rsidR="002443AA" w:rsidDel="00DF0643" w:rsidRDefault="002443AA" w:rsidP="00FD112C">
            <w:pPr>
              <w:ind w:hanging="2"/>
              <w:rPr>
                <w:del w:id="238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86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524BEACE" w14:textId="33784F49" w:rsidR="002443AA" w:rsidDel="00DF0643" w:rsidRDefault="002443AA" w:rsidP="00FD112C">
            <w:pPr>
              <w:ind w:hanging="2"/>
              <w:rPr>
                <w:del w:id="238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88" w:author="오윤 권" w:date="2023-06-06T20:08:00Z">
              <w:r w:rsidDel="00DF0643">
                <w:rPr>
                  <w:rFonts w:ascii="맑은 고딕" w:hAnsi="맑은 고딕"/>
                </w:rPr>
                <w:delText>B01 → B02 → E02-1</w:delText>
              </w:r>
            </w:del>
          </w:p>
        </w:tc>
      </w:tr>
    </w:tbl>
    <w:p w14:paraId="119815B7" w14:textId="26CEEC3E" w:rsidR="001121FA" w:rsidDel="00DF0643" w:rsidRDefault="001121FA" w:rsidP="001121FA">
      <w:pPr>
        <w:ind w:hanging="2"/>
        <w:rPr>
          <w:del w:id="2389" w:author="오윤 권" w:date="2023-06-06T20:08:00Z"/>
          <w:rFonts w:ascii="맑은 고딕" w:hAnsi="맑은 고딕"/>
        </w:rPr>
      </w:pPr>
    </w:p>
    <w:p w14:paraId="1285DA5C" w14:textId="6B49D6FE" w:rsidR="001121FA" w:rsidDel="00DF0643" w:rsidRDefault="001121FA" w:rsidP="001121FA">
      <w:pPr>
        <w:ind w:hanging="2"/>
        <w:rPr>
          <w:del w:id="2390" w:author="오윤 권" w:date="2023-06-06T20:08:00Z"/>
          <w:rFonts w:ascii="맑은 고딕" w:hAnsi="맑은 고딕"/>
        </w:rPr>
      </w:pPr>
    </w:p>
    <w:p w14:paraId="3416BCD6" w14:textId="15DCE257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2391" w:author="오윤 권" w:date="2023-06-06T20:08:00Z"/>
          <w:rFonts w:ascii="맑은 고딕" w:hAnsi="맑은 고딕" w:cs="돋움"/>
          <w:szCs w:val="20"/>
        </w:rPr>
      </w:pPr>
      <w:del w:id="2392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>UC0</w:delText>
        </w:r>
        <w:r w:rsidR="00B037E1" w:rsidDel="00DF0643">
          <w:rPr>
            <w:rStyle w:val="ae"/>
            <w:rFonts w:ascii="맑은 고딕" w:hAnsi="맑은 고딕"/>
            <w:bCs/>
            <w:color w:val="auto"/>
          </w:rPr>
          <w:delText>20</w:delText>
        </w:r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: </w:delText>
        </w:r>
        <w:r w:rsidR="00B037E1" w:rsidDel="00DF0643">
          <w:rPr>
            <w:rFonts w:ascii="맑은 고딕" w:hAnsi="맑은 고딕" w:cs="돋움" w:hint="eastAsia"/>
            <w:szCs w:val="20"/>
          </w:rPr>
          <w:delText>회원탈퇴 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68469BCE" w14:textId="7874FF32" w:rsidTr="00C32B9F">
        <w:trPr>
          <w:del w:id="239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757272B" w14:textId="246B0803" w:rsidR="001121FA" w:rsidDel="00DF0643" w:rsidRDefault="001121FA" w:rsidP="00C32B9F">
            <w:pPr>
              <w:pStyle w:val="af"/>
              <w:ind w:left="1" w:hanging="3"/>
              <w:rPr>
                <w:del w:id="2394" w:author="오윤 권" w:date="2023-06-06T20:08:00Z"/>
                <w:rFonts w:ascii="맑은 고딕" w:eastAsia="맑은 고딕" w:hAnsi="맑은 고딕"/>
              </w:rPr>
            </w:pPr>
            <w:del w:id="239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15869D20" w14:textId="39226B23" w:rsidR="001121FA" w:rsidDel="00DF0643" w:rsidRDefault="007C148E" w:rsidP="00C32B9F">
            <w:pPr>
              <w:ind w:hanging="2"/>
              <w:rPr>
                <w:del w:id="239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397" w:author="오윤 권" w:date="2023-06-06T20:08:00Z">
              <w:r w:rsidDel="00DF0643">
                <w:rPr>
                  <w:rFonts w:ascii="맑은 고딕" w:hAnsi="맑은 고딕"/>
                </w:rPr>
                <w:delText>카카오계정을 통해 회원가입한 계정을 탈퇴하며 관리자에게 정보 삭제를 요청한다.</w:delText>
              </w:r>
            </w:del>
          </w:p>
        </w:tc>
      </w:tr>
      <w:tr w:rsidR="00B0767A" w:rsidRPr="00B0767A" w:rsidDel="00DF0643" w14:paraId="42B69970" w14:textId="412C3449" w:rsidTr="00C53DC4">
        <w:trPr>
          <w:del w:id="239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7D41D1A" w14:textId="34425B44" w:rsidR="00FD112C" w:rsidDel="00DF0643" w:rsidRDefault="00FD112C" w:rsidP="00FD112C">
            <w:pPr>
              <w:pStyle w:val="af"/>
              <w:ind w:left="1" w:hanging="3"/>
              <w:rPr>
                <w:del w:id="2399" w:author="오윤 권" w:date="2023-06-06T20:08:00Z"/>
                <w:rFonts w:ascii="맑은 고딕" w:eastAsia="맑은 고딕" w:hAnsi="맑은 고딕"/>
              </w:rPr>
            </w:pPr>
            <w:del w:id="240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1F6D6489" w14:textId="476D24DE" w:rsidR="00FD112C" w:rsidDel="00DF0643" w:rsidRDefault="00FD112C" w:rsidP="00FD112C">
            <w:pPr>
              <w:ind w:hanging="2"/>
              <w:rPr>
                <w:del w:id="240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02" w:author="오윤 권" w:date="2023-06-06T20:08:00Z">
              <w:r w:rsidDel="00DF0643">
                <w:rPr>
                  <w:rFonts w:ascii="맑은 고딕" w:hAnsi="맑은 고딕"/>
                </w:rPr>
                <w:delText>사용자</w:delText>
              </w:r>
            </w:del>
          </w:p>
        </w:tc>
      </w:tr>
      <w:tr w:rsidR="00B0767A" w:rsidRPr="00B0767A" w:rsidDel="00DF0643" w14:paraId="091EDB7C" w14:textId="2BC4E267" w:rsidTr="00C53DC4">
        <w:trPr>
          <w:del w:id="2403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22923F8" w14:textId="02EE029C" w:rsidR="00FD112C" w:rsidDel="00DF0643" w:rsidRDefault="00FD112C" w:rsidP="00FD112C">
            <w:pPr>
              <w:pStyle w:val="af"/>
              <w:ind w:left="1" w:hanging="3"/>
              <w:rPr>
                <w:del w:id="2404" w:author="오윤 권" w:date="2023-06-06T20:08:00Z"/>
                <w:rFonts w:ascii="맑은 고딕" w:eastAsia="맑은 고딕" w:hAnsi="맑은 고딕"/>
              </w:rPr>
            </w:pPr>
            <w:del w:id="240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2F55C978" w14:textId="1D50471D" w:rsidR="00FD112C" w:rsidDel="00DF0643" w:rsidRDefault="00FD112C" w:rsidP="00FD112C">
            <w:pPr>
              <w:ind w:hanging="2"/>
              <w:rPr>
                <w:del w:id="240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07" w:author="오윤 권" w:date="2023-06-06T20:08:00Z">
              <w:r w:rsidDel="00DF0643">
                <w:rPr>
                  <w:rFonts w:ascii="맑은 고딕" w:hAnsi="맑은 고딕"/>
                </w:rPr>
                <w:delText>카카오 로그인을 통해 TodoListWeb에 유저가 되어있는 상태여야 한다.</w:delText>
              </w:r>
            </w:del>
          </w:p>
        </w:tc>
      </w:tr>
      <w:tr w:rsidR="00B0767A" w:rsidRPr="00B0767A" w:rsidDel="00DF0643" w14:paraId="0A179AAF" w14:textId="51F7BD36" w:rsidTr="00C53DC4">
        <w:trPr>
          <w:del w:id="2408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FD6E42F" w14:textId="27E9ED3C" w:rsidR="00FD112C" w:rsidDel="00DF0643" w:rsidRDefault="00FD112C" w:rsidP="00FD112C">
            <w:pPr>
              <w:pStyle w:val="af"/>
              <w:ind w:left="1" w:hanging="3"/>
              <w:rPr>
                <w:del w:id="2409" w:author="오윤 권" w:date="2023-06-06T20:08:00Z"/>
                <w:rFonts w:ascii="맑은 고딕" w:eastAsia="맑은 고딕" w:hAnsi="맑은 고딕"/>
              </w:rPr>
            </w:pPr>
            <w:del w:id="2410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71FCCB7E" w14:textId="50CC8ADA" w:rsidR="00FD112C" w:rsidDel="00DF0643" w:rsidRDefault="00FD112C" w:rsidP="00FD112C">
            <w:pPr>
              <w:ind w:hanging="2"/>
              <w:rPr>
                <w:del w:id="241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12" w:author="오윤 권" w:date="2023-06-06T20:08:00Z">
              <w:r w:rsidDel="00DF0643">
                <w:rPr>
                  <w:rFonts w:ascii="맑은 고딕" w:hAnsi="맑은 고딕"/>
                </w:rPr>
                <w:delText>관리자가 회원관련 데이터베이스를 삭제한다</w:delText>
              </w:r>
            </w:del>
          </w:p>
        </w:tc>
      </w:tr>
      <w:tr w:rsidR="002443AA" w:rsidRPr="00B0767A" w:rsidDel="00DF0643" w14:paraId="4228F602" w14:textId="6DACE4B9" w:rsidTr="00AD6D13">
        <w:trPr>
          <w:del w:id="2413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695F36E" w14:textId="17515145" w:rsidR="002443AA" w:rsidDel="00DF0643" w:rsidRDefault="002443AA" w:rsidP="00FD112C">
            <w:pPr>
              <w:pStyle w:val="af"/>
              <w:ind w:left="1" w:hanging="3"/>
              <w:rPr>
                <w:del w:id="2414" w:author="오윤 권" w:date="2023-06-06T20:08:00Z"/>
                <w:rFonts w:ascii="맑은 고딕" w:eastAsia="맑은 고딕" w:hAnsi="맑은 고딕"/>
              </w:rPr>
            </w:pPr>
            <w:del w:id="2415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01A8A439" w14:textId="2864D5D8" w:rsidR="002443AA" w:rsidDel="00DF0643" w:rsidRDefault="002443AA" w:rsidP="00FD112C">
            <w:pPr>
              <w:pStyle w:val="af"/>
              <w:ind w:left="1" w:hanging="3"/>
              <w:rPr>
                <w:del w:id="2416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417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DB0C957" w14:textId="6885BCE7" w:rsidR="002443AA" w:rsidDel="00DF0643" w:rsidRDefault="002443AA" w:rsidP="00FD112C">
            <w:pPr>
              <w:pStyle w:val="af"/>
              <w:ind w:left="1" w:hanging="3"/>
              <w:jc w:val="both"/>
              <w:rPr>
                <w:del w:id="241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41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회원탈퇴 버튼을 선택한다.</w:delText>
              </w:r>
            </w:del>
          </w:p>
        </w:tc>
      </w:tr>
      <w:tr w:rsidR="002443AA" w:rsidRPr="00B0767A" w:rsidDel="00DF0643" w14:paraId="38D42695" w14:textId="4D232092" w:rsidTr="00AD6D13">
        <w:trPr>
          <w:del w:id="2420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8728325" w14:textId="1CCF823F" w:rsidR="002443AA" w:rsidDel="00DF0643" w:rsidRDefault="002443AA" w:rsidP="00FD112C">
            <w:pPr>
              <w:ind w:hanging="2"/>
              <w:jc w:val="center"/>
              <w:rPr>
                <w:del w:id="2421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C1DE2CF" w14:textId="0F92375A" w:rsidR="002443AA" w:rsidDel="00DF0643" w:rsidRDefault="002443AA" w:rsidP="00FD112C">
            <w:pPr>
              <w:ind w:hanging="2"/>
              <w:rPr>
                <w:del w:id="242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23" w:author="오윤 권" w:date="2023-06-06T20:08:00Z">
              <w:r w:rsidDel="00DF0643">
                <w:rPr>
                  <w:rFonts w:ascii="맑은 고딕" w:hAnsi="맑은 고딕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192D3CD" w14:textId="7E0CD3B7" w:rsidR="002443AA" w:rsidDel="00DF0643" w:rsidRDefault="002443AA" w:rsidP="00FD112C">
            <w:pPr>
              <w:ind w:hanging="2"/>
              <w:rPr>
                <w:del w:id="242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25" w:author="오윤 권" w:date="2023-06-06T20:08:00Z">
              <w:r w:rsidDel="00DF0643">
                <w:rPr>
                  <w:rFonts w:ascii="맑은 고딕" w:hAnsi="맑은 고딕"/>
                </w:rPr>
                <w:delText>화면에 ‘회원탈퇴를 하시겠습니까? 회원탈퇴 시 기존에 작성한 모든 문서는 삭제됩니다’라는 문구를 출력한다.</w:delText>
              </w:r>
            </w:del>
          </w:p>
        </w:tc>
      </w:tr>
      <w:tr w:rsidR="002443AA" w:rsidRPr="00B0767A" w:rsidDel="00DF0643" w14:paraId="37B53EE4" w14:textId="0AB55DD1" w:rsidTr="00AD6D13">
        <w:trPr>
          <w:del w:id="2426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0DAF82D" w14:textId="57A55C13" w:rsidR="002443AA" w:rsidDel="00DF0643" w:rsidRDefault="002443AA" w:rsidP="00FD112C">
            <w:pPr>
              <w:ind w:hanging="2"/>
              <w:jc w:val="center"/>
              <w:rPr>
                <w:del w:id="2427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B6F87F3" w14:textId="5206A2C9" w:rsidR="002443AA" w:rsidDel="00DF0643" w:rsidRDefault="002443AA" w:rsidP="00FD112C">
            <w:pPr>
              <w:ind w:hanging="2"/>
              <w:rPr>
                <w:del w:id="242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29" w:author="오윤 권" w:date="2023-06-06T20:08:00Z">
              <w:r w:rsidDel="00DF0643">
                <w:rPr>
                  <w:rFonts w:ascii="맑은 고딕" w:hAnsi="맑은 고딕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0BF588F" w14:textId="33A98DE5" w:rsidR="002443AA" w:rsidDel="00DF0643" w:rsidRDefault="002443AA" w:rsidP="00FD112C">
            <w:pPr>
              <w:ind w:hanging="2"/>
              <w:rPr>
                <w:del w:id="243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31" w:author="오윤 권" w:date="2023-06-06T20:08:00Z">
              <w:r w:rsidDel="00DF0643">
                <w:rPr>
                  <w:rFonts w:ascii="맑은 고딕" w:hAnsi="맑은 고딕"/>
                </w:rPr>
                <w:delText>화면에 ‘예’ ,’아니오’라는 문구를 출력한다.</w:delText>
              </w:r>
            </w:del>
          </w:p>
        </w:tc>
      </w:tr>
      <w:tr w:rsidR="002443AA" w:rsidRPr="00B0767A" w:rsidDel="00DF0643" w14:paraId="59197386" w14:textId="7D8EB7CE" w:rsidTr="00AD6D13">
        <w:trPr>
          <w:del w:id="2432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87D99BE" w14:textId="6ADCC34F" w:rsidR="002443AA" w:rsidDel="00DF0643" w:rsidRDefault="002443AA" w:rsidP="00FD112C">
            <w:pPr>
              <w:ind w:hanging="2"/>
              <w:jc w:val="center"/>
              <w:rPr>
                <w:del w:id="2433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57FC64B" w14:textId="02B86F15" w:rsidR="002443AA" w:rsidDel="00DF0643" w:rsidRDefault="002443AA" w:rsidP="00FD112C">
            <w:pPr>
              <w:ind w:hanging="2"/>
              <w:rPr>
                <w:del w:id="2434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35" w:author="오윤 권" w:date="2023-06-06T20:08:00Z">
              <w:r w:rsidDel="00DF0643">
                <w:rPr>
                  <w:rFonts w:ascii="맑은 고딕" w:hAnsi="맑은 고딕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41E714E5" w14:textId="46EFEE1D" w:rsidR="002443AA" w:rsidDel="00DF0643" w:rsidRDefault="002443AA" w:rsidP="00FD112C">
            <w:pPr>
              <w:ind w:hanging="2"/>
              <w:rPr>
                <w:del w:id="243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37" w:author="오윤 권" w:date="2023-06-06T20:08:00Z">
              <w:r w:rsidDel="00DF0643">
                <w:rPr>
                  <w:rFonts w:ascii="맑은 고딕" w:hAnsi="맑은 고딕"/>
                </w:rPr>
                <w:delText>사용자는 ‘예’버튼을 선택한다.</w:delText>
              </w:r>
            </w:del>
          </w:p>
        </w:tc>
      </w:tr>
      <w:tr w:rsidR="002443AA" w:rsidRPr="00B0767A" w:rsidDel="00DF0643" w14:paraId="65F64885" w14:textId="0FA82A07" w:rsidTr="00AD6D13">
        <w:trPr>
          <w:del w:id="2438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C76A65E" w14:textId="672E61E7" w:rsidR="002443AA" w:rsidDel="00DF0643" w:rsidRDefault="002443AA" w:rsidP="00FD112C">
            <w:pPr>
              <w:ind w:hanging="2"/>
              <w:jc w:val="center"/>
              <w:rPr>
                <w:del w:id="2439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ED94DCB" w14:textId="2C0A0F3F" w:rsidR="002443AA" w:rsidDel="00DF0643" w:rsidRDefault="002443AA" w:rsidP="00FD112C">
            <w:pPr>
              <w:ind w:hanging="2"/>
              <w:rPr>
                <w:del w:id="2440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41" w:author="오윤 권" w:date="2023-06-06T20:08:00Z">
              <w:r w:rsidDel="00DF0643">
                <w:rPr>
                  <w:rFonts w:ascii="맑은 고딕" w:hAnsi="맑은 고딕"/>
                </w:rPr>
                <w:delText>B05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18A694B" w14:textId="1B365D5B" w:rsidR="002443AA" w:rsidDel="00DF0643" w:rsidRDefault="002443AA" w:rsidP="00FD112C">
            <w:pPr>
              <w:ind w:hanging="2"/>
              <w:rPr>
                <w:del w:id="2442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43" w:author="오윤 권" w:date="2023-06-06T20:08:00Z">
              <w:r w:rsidDel="00DF0643">
                <w:rPr>
                  <w:rFonts w:ascii="맑은 고딕" w:hAnsi="맑은 고딕"/>
                </w:rPr>
                <w:delText>관리자는 회원관련 데이터베이스를 삭제한다.</w:delText>
              </w:r>
            </w:del>
          </w:p>
        </w:tc>
      </w:tr>
      <w:tr w:rsidR="002443AA" w:rsidRPr="00B0767A" w:rsidDel="00DF0643" w14:paraId="14C1A3E7" w14:textId="4284A7AA" w:rsidTr="00AD6D13">
        <w:trPr>
          <w:del w:id="2444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6AD9030" w14:textId="41610A56" w:rsidR="002443AA" w:rsidDel="00DF0643" w:rsidRDefault="002443AA" w:rsidP="00FD112C">
            <w:pPr>
              <w:ind w:hanging="2"/>
              <w:jc w:val="center"/>
              <w:rPr>
                <w:del w:id="2445" w:author="오윤 권" w:date="2023-06-06T20:08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B813823" w14:textId="34BFBDAA" w:rsidR="002443AA" w:rsidDel="00DF0643" w:rsidRDefault="002443AA" w:rsidP="00FD112C">
            <w:pPr>
              <w:ind w:hanging="2"/>
              <w:rPr>
                <w:del w:id="2446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47" w:author="오윤 권" w:date="2023-06-06T20:08:00Z">
              <w:r w:rsidDel="00DF0643">
                <w:rPr>
                  <w:rFonts w:ascii="맑은 고딕" w:hAnsi="맑은 고딕"/>
                </w:rPr>
                <w:delText>B06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3753611F" w14:textId="07938C93" w:rsidR="002443AA" w:rsidDel="00DF0643" w:rsidRDefault="002443AA" w:rsidP="00FD112C">
            <w:pPr>
              <w:ind w:hanging="2"/>
              <w:rPr>
                <w:del w:id="244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49" w:author="오윤 권" w:date="2023-06-06T20:08:00Z">
              <w:r w:rsidDel="00DF0643">
                <w:rPr>
                  <w:rFonts w:ascii="맑은 고딕" w:hAnsi="맑은 고딕"/>
                </w:rPr>
                <w:delText>시스템 초기 화면으로 돌아간다</w:delText>
              </w:r>
            </w:del>
          </w:p>
        </w:tc>
      </w:tr>
      <w:tr w:rsidR="00B0767A" w:rsidRPr="00B0767A" w:rsidDel="00DF0643" w14:paraId="4193F6C3" w14:textId="6730E491" w:rsidTr="007C26EF">
        <w:trPr>
          <w:del w:id="245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DD8E411" w14:textId="78A755E9" w:rsidR="00FD112C" w:rsidDel="00DF0643" w:rsidRDefault="00FD112C" w:rsidP="00FD112C">
            <w:pPr>
              <w:pStyle w:val="af"/>
              <w:ind w:left="1" w:hanging="3"/>
              <w:rPr>
                <w:del w:id="2451" w:author="오윤 권" w:date="2023-06-06T20:08:00Z"/>
                <w:rFonts w:ascii="맑은 고딕" w:eastAsia="맑은 고딕" w:hAnsi="맑은 고딕"/>
              </w:rPr>
            </w:pPr>
            <w:del w:id="245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4B23405" w14:textId="49B61E06" w:rsidR="00FD112C" w:rsidDel="00DF0643" w:rsidRDefault="00FD112C" w:rsidP="00FD112C">
            <w:pPr>
              <w:pStyle w:val="af"/>
              <w:ind w:left="1" w:hanging="3"/>
              <w:rPr>
                <w:del w:id="245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45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382877A" w14:textId="3F16C283" w:rsidR="00FD112C" w:rsidDel="00DF0643" w:rsidRDefault="00FD112C" w:rsidP="00FD112C">
            <w:pPr>
              <w:pStyle w:val="af"/>
              <w:ind w:left="1" w:hanging="3"/>
              <w:rPr>
                <w:del w:id="245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45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아니오를 선택한 경우 ‘회원탈퇴가 진행되지 않았습니다’문구를 출력하고 본래의 페이지로 되돌아간다.</w:delText>
              </w:r>
            </w:del>
          </w:p>
        </w:tc>
      </w:tr>
      <w:tr w:rsidR="00B0767A" w:rsidRPr="00B0767A" w:rsidDel="00DF0643" w14:paraId="7E425E5B" w14:textId="275B6C5D" w:rsidTr="00263FA5">
        <w:trPr>
          <w:del w:id="2457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D95E1A1" w14:textId="736EA57A" w:rsidR="0015423C" w:rsidDel="00DF0643" w:rsidRDefault="0015423C" w:rsidP="0015423C">
            <w:pPr>
              <w:pStyle w:val="af"/>
              <w:ind w:left="1" w:hanging="3"/>
              <w:rPr>
                <w:del w:id="2458" w:author="오윤 권" w:date="2023-06-06T20:08:00Z"/>
                <w:rFonts w:ascii="맑은 고딕" w:eastAsia="맑은 고딕" w:hAnsi="맑은 고딕"/>
              </w:rPr>
            </w:pPr>
            <w:del w:id="2459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예외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69FDA4E5" w14:textId="03ED7D50" w:rsidR="0015423C" w:rsidDel="00DF0643" w:rsidRDefault="0015423C" w:rsidP="0015423C">
            <w:pPr>
              <w:pStyle w:val="af"/>
              <w:ind w:left="1" w:hanging="3"/>
              <w:rPr>
                <w:del w:id="246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46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E03-1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5264C0B9" w14:textId="75BB23DB" w:rsidR="0015423C" w:rsidDel="00DF0643" w:rsidRDefault="0015423C" w:rsidP="0015423C">
            <w:pPr>
              <w:pStyle w:val="af"/>
              <w:ind w:left="1" w:hanging="3"/>
              <w:jc w:val="both"/>
              <w:rPr>
                <w:del w:id="2462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463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선택을 하지 않고 1분이 경과한 경우 ‘회원탈퇴를 다시 시도해주세요.’라는 문구를 화면에 출력한 후 본래의 화면으로 되돌아간다.</w:delText>
              </w:r>
            </w:del>
          </w:p>
        </w:tc>
      </w:tr>
      <w:tr w:rsidR="002443AA" w:rsidRPr="00B0767A" w:rsidDel="00DF0643" w14:paraId="78DF6A98" w14:textId="120F9F80" w:rsidTr="006E1EDD">
        <w:trPr>
          <w:del w:id="2464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B856E31" w14:textId="66E9206A" w:rsidR="002443AA" w:rsidDel="00DF0643" w:rsidRDefault="002443AA" w:rsidP="0015423C">
            <w:pPr>
              <w:pStyle w:val="af"/>
              <w:ind w:left="1" w:hanging="3"/>
              <w:rPr>
                <w:del w:id="2465" w:author="오윤 권" w:date="2023-06-06T20:08:00Z"/>
                <w:rFonts w:ascii="맑은 고딕" w:eastAsia="맑은 고딕" w:hAnsi="맑은 고딕"/>
              </w:rPr>
            </w:pPr>
            <w:del w:id="2466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38E1131C" w14:textId="07DC51CB" w:rsidR="002443AA" w:rsidDel="00DF0643" w:rsidRDefault="002443AA" w:rsidP="0015423C">
            <w:pPr>
              <w:ind w:hanging="2"/>
              <w:rPr>
                <w:del w:id="246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68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2DA6F3B0" w14:textId="5D333F48" w:rsidR="002443AA" w:rsidDel="00DF0643" w:rsidRDefault="002443AA" w:rsidP="0015423C">
            <w:pPr>
              <w:ind w:hanging="2"/>
              <w:rPr>
                <w:del w:id="246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70" w:author="오윤 권" w:date="2023-06-06T20:08:00Z">
              <w:r w:rsidDel="00DF0643">
                <w:rPr>
                  <w:rFonts w:ascii="맑은 고딕" w:hAnsi="맑은 고딕"/>
                </w:rPr>
                <w:delText>B01 → B02 → B03 → B04 → B05 → B06</w:delText>
              </w:r>
            </w:del>
          </w:p>
        </w:tc>
      </w:tr>
      <w:tr w:rsidR="002443AA" w:rsidRPr="00B0767A" w:rsidDel="00DF0643" w14:paraId="4B71BDF4" w14:textId="1B02D9A8" w:rsidTr="006E1EDD">
        <w:trPr>
          <w:del w:id="2471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9CF1DF6" w14:textId="7C66AC04" w:rsidR="002443AA" w:rsidDel="00DF0643" w:rsidRDefault="002443AA" w:rsidP="0015423C">
            <w:pPr>
              <w:pStyle w:val="af"/>
              <w:ind w:left="1" w:hanging="3"/>
              <w:rPr>
                <w:del w:id="2472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9BD42AD" w14:textId="409988E3" w:rsidR="002443AA" w:rsidDel="00DF0643" w:rsidRDefault="002443AA" w:rsidP="0015423C">
            <w:pPr>
              <w:ind w:hanging="2"/>
              <w:rPr>
                <w:del w:id="247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74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6CB3DEA8" w14:textId="77D0A97B" w:rsidR="002443AA" w:rsidDel="00DF0643" w:rsidRDefault="002443AA" w:rsidP="0015423C">
            <w:pPr>
              <w:ind w:hanging="2"/>
              <w:rPr>
                <w:del w:id="247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76" w:author="오윤 권" w:date="2023-06-06T20:08:00Z">
              <w:r w:rsidDel="00DF0643">
                <w:rPr>
                  <w:rFonts w:ascii="맑은 고딕" w:hAnsi="맑은 고딕"/>
                </w:rPr>
                <w:delText>B01 → B02 → A02-1</w:delText>
              </w:r>
            </w:del>
          </w:p>
        </w:tc>
      </w:tr>
      <w:tr w:rsidR="002443AA" w:rsidRPr="00B0767A" w:rsidDel="00DF0643" w14:paraId="1A26EF53" w14:textId="196EF54F" w:rsidTr="006E1EDD">
        <w:trPr>
          <w:del w:id="247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29C4A17" w14:textId="5764D32D" w:rsidR="002443AA" w:rsidDel="00DF0643" w:rsidRDefault="002443AA" w:rsidP="0015423C">
            <w:pPr>
              <w:pStyle w:val="af"/>
              <w:ind w:left="1" w:hanging="3"/>
              <w:rPr>
                <w:del w:id="247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50D3317E" w14:textId="58D1D6A5" w:rsidR="002443AA" w:rsidDel="00DF0643" w:rsidRDefault="002443AA" w:rsidP="0015423C">
            <w:pPr>
              <w:ind w:hanging="2"/>
              <w:rPr>
                <w:del w:id="2479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80" w:author="오윤 권" w:date="2023-06-06T20:08:00Z">
              <w:r w:rsidDel="00DF0643">
                <w:rPr>
                  <w:rFonts w:ascii="맑은 고딕" w:hAnsi="맑은 고딕"/>
                </w:rPr>
                <w:delText>SN003</w:delText>
              </w:r>
            </w:del>
          </w:p>
        </w:tc>
        <w:tc>
          <w:tcPr>
            <w:tcW w:w="6042" w:type="dxa"/>
            <w:vAlign w:val="center"/>
          </w:tcPr>
          <w:p w14:paraId="511E8025" w14:textId="60A0F1F4" w:rsidR="002443AA" w:rsidDel="00DF0643" w:rsidRDefault="002443AA" w:rsidP="0015423C">
            <w:pPr>
              <w:ind w:hanging="2"/>
              <w:rPr>
                <w:del w:id="248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82" w:author="오윤 권" w:date="2023-06-06T20:08:00Z">
              <w:r w:rsidDel="00DF0643">
                <w:rPr>
                  <w:rFonts w:ascii="맑은 고딕" w:hAnsi="맑은 고딕"/>
                </w:rPr>
                <w:delText>B01 → B02 → B03 → E03-1</w:delText>
              </w:r>
            </w:del>
          </w:p>
        </w:tc>
      </w:tr>
    </w:tbl>
    <w:p w14:paraId="2E094A3F" w14:textId="50C59F1B" w:rsidR="001121FA" w:rsidDel="00DF0643" w:rsidRDefault="001121FA" w:rsidP="001121FA">
      <w:pPr>
        <w:ind w:hanging="2"/>
        <w:rPr>
          <w:del w:id="2483" w:author="오윤 권" w:date="2023-06-06T20:08:00Z"/>
          <w:rFonts w:ascii="맑은 고딕" w:hAnsi="맑은 고딕"/>
        </w:rPr>
      </w:pPr>
    </w:p>
    <w:p w14:paraId="4BDD926B" w14:textId="4875AC9E" w:rsidR="001121FA" w:rsidDel="00DF0643" w:rsidRDefault="001121FA" w:rsidP="004221DF">
      <w:pPr>
        <w:rPr>
          <w:del w:id="2484" w:author="오윤 권" w:date="2023-06-06T20:08:00Z"/>
          <w:rFonts w:ascii="맑은 고딕" w:hAnsi="맑은 고딕"/>
        </w:rPr>
      </w:pPr>
    </w:p>
    <w:p w14:paraId="76F43B35" w14:textId="656C131F" w:rsidR="001121FA" w:rsidDel="00DF0643" w:rsidRDefault="001121FA" w:rsidP="004221DF">
      <w:pPr>
        <w:rPr>
          <w:del w:id="2485" w:author="오윤 권" w:date="2023-06-06T20:08:00Z"/>
          <w:rFonts w:ascii="맑은 고딕" w:hAnsi="맑은 고딕"/>
        </w:rPr>
      </w:pPr>
    </w:p>
    <w:p w14:paraId="47CA4D87" w14:textId="7E267169" w:rsidR="008E6F11" w:rsidDel="00DF0643" w:rsidRDefault="008E6F11" w:rsidP="004221DF">
      <w:pPr>
        <w:rPr>
          <w:del w:id="2486" w:author="오윤 권" w:date="2023-06-06T20:08:00Z"/>
          <w:rFonts w:ascii="맑은 고딕" w:hAnsi="맑은 고딕"/>
        </w:rPr>
      </w:pPr>
    </w:p>
    <w:p w14:paraId="45759569" w14:textId="23D9D197" w:rsidR="001121FA" w:rsidDel="00DF0643" w:rsidRDefault="001121FA" w:rsidP="004221DF">
      <w:pPr>
        <w:rPr>
          <w:del w:id="2487" w:author="오윤 권" w:date="2023-06-06T20:08:00Z"/>
          <w:rFonts w:ascii="맑은 고딕" w:hAnsi="맑은 고딕"/>
        </w:rPr>
      </w:pPr>
    </w:p>
    <w:p w14:paraId="337DC5EF" w14:textId="45D0E815" w:rsidR="001121FA" w:rsidDel="00DF0643" w:rsidRDefault="001121FA" w:rsidP="001121FA">
      <w:pPr>
        <w:pBdr>
          <w:top w:val="nil"/>
          <w:left w:val="nil"/>
          <w:bottom w:val="nil"/>
          <w:right w:val="nil"/>
          <w:between w:val="nil"/>
        </w:pBdr>
        <w:ind w:hanging="2"/>
        <w:rPr>
          <w:del w:id="2488" w:author="오윤 권" w:date="2023-06-06T20:08:00Z"/>
          <w:rFonts w:ascii="맑은 고딕" w:hAnsi="맑은 고딕" w:cs="돋움"/>
          <w:szCs w:val="20"/>
        </w:rPr>
      </w:pPr>
      <w:del w:id="2489" w:author="오윤 권" w:date="2023-06-06T20:08:00Z">
        <w:r w:rsidDel="00DF0643">
          <w:rPr>
            <w:rStyle w:val="ae"/>
            <w:rFonts w:ascii="맑은 고딕" w:hAnsi="맑은 고딕"/>
            <w:bCs/>
            <w:color w:val="auto"/>
          </w:rPr>
          <w:delText>UC0</w:delText>
        </w:r>
        <w:r w:rsidR="00B037E1" w:rsidDel="00DF0643">
          <w:rPr>
            <w:rStyle w:val="ae"/>
            <w:rFonts w:ascii="맑은 고딕" w:hAnsi="맑은 고딕"/>
            <w:bCs/>
            <w:color w:val="auto"/>
          </w:rPr>
          <w:delText>21</w:delText>
        </w:r>
        <w:r w:rsidDel="00DF0643">
          <w:rPr>
            <w:rStyle w:val="ae"/>
            <w:rFonts w:ascii="맑은 고딕" w:hAnsi="맑은 고딕"/>
            <w:bCs/>
            <w:color w:val="auto"/>
          </w:rPr>
          <w:delText xml:space="preserve">: </w:delText>
        </w:r>
        <w:r w:rsidR="00B037E1" w:rsidDel="00DF0643">
          <w:rPr>
            <w:rFonts w:ascii="맑은 고딕" w:hAnsi="맑은 고딕" w:cs="돋움" w:hint="eastAsia"/>
            <w:szCs w:val="20"/>
          </w:rPr>
          <w:delText>데이터베이스를 삭제한다.</w:delText>
        </w:r>
      </w:del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0767A" w:rsidRPr="00B0767A" w:rsidDel="00DF0643" w14:paraId="4D45184E" w14:textId="4A227FDF" w:rsidTr="00C32B9F">
        <w:trPr>
          <w:del w:id="249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7B1F2256" w14:textId="72DA667D" w:rsidR="001121FA" w:rsidDel="00DF0643" w:rsidRDefault="001121FA" w:rsidP="00C32B9F">
            <w:pPr>
              <w:pStyle w:val="af"/>
              <w:ind w:left="1" w:hanging="3"/>
              <w:rPr>
                <w:del w:id="2491" w:author="오윤 권" w:date="2023-06-06T20:08:00Z"/>
                <w:rFonts w:ascii="맑은 고딕" w:eastAsia="맑은 고딕" w:hAnsi="맑은 고딕"/>
              </w:rPr>
            </w:pPr>
            <w:del w:id="249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설명</w:delText>
              </w:r>
            </w:del>
          </w:p>
        </w:tc>
        <w:tc>
          <w:tcPr>
            <w:tcW w:w="6974" w:type="dxa"/>
            <w:gridSpan w:val="2"/>
          </w:tcPr>
          <w:p w14:paraId="74752624" w14:textId="7D65EC2D" w:rsidR="001121FA" w:rsidDel="00DF0643" w:rsidRDefault="008E6F11" w:rsidP="00C32B9F">
            <w:pPr>
              <w:ind w:hanging="2"/>
              <w:rPr>
                <w:del w:id="249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94" w:author="오윤 권" w:date="2023-06-06T20:08:00Z">
              <w:r w:rsidDel="00DF0643">
                <w:rPr>
                  <w:rFonts w:ascii="맑은 고딕" w:hAnsi="맑은 고딕"/>
                </w:rPr>
                <w:delText>회원의 정보 삭제 요청</w:delText>
              </w:r>
              <w:r w:rsidDel="00DF0643">
                <w:rPr>
                  <w:rFonts w:ascii="맑은 고딕" w:hAnsi="맑은 고딕" w:hint="eastAsia"/>
                </w:rPr>
                <w:delText xml:space="preserve"> </w:delText>
              </w:r>
              <w:r w:rsidDel="00DF0643">
                <w:rPr>
                  <w:rFonts w:ascii="맑은 고딕" w:hAnsi="맑은 고딕"/>
                </w:rPr>
                <w:delText>시 데이터베이스에 있는 관련 정보를 삭제한</w:delText>
              </w:r>
              <w:r w:rsidDel="00DF0643">
                <w:rPr>
                  <w:rFonts w:ascii="맑은 고딕" w:hAnsi="맑은 고딕" w:cs="바탕" w:hint="eastAsia"/>
                </w:rPr>
                <w:delText>다</w:delText>
              </w:r>
            </w:del>
          </w:p>
        </w:tc>
      </w:tr>
      <w:tr w:rsidR="00B0767A" w:rsidRPr="00B0767A" w:rsidDel="00DF0643" w14:paraId="57E51D0D" w14:textId="359833D3" w:rsidTr="00BB1C5A">
        <w:trPr>
          <w:del w:id="249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6EC25175" w14:textId="331D726B" w:rsidR="00EC79A0" w:rsidDel="00DF0643" w:rsidRDefault="00EC79A0" w:rsidP="00EC79A0">
            <w:pPr>
              <w:pStyle w:val="af"/>
              <w:ind w:left="1" w:hanging="3"/>
              <w:rPr>
                <w:del w:id="2496" w:author="오윤 권" w:date="2023-06-06T20:08:00Z"/>
                <w:rFonts w:ascii="맑은 고딕" w:eastAsia="맑은 고딕" w:hAnsi="맑은 고딕"/>
              </w:rPr>
            </w:pPr>
            <w:del w:id="249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관련 액터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2FBBEFA3" w14:textId="279260CC" w:rsidR="00EC79A0" w:rsidDel="00DF0643" w:rsidRDefault="00EC79A0" w:rsidP="00EC79A0">
            <w:pPr>
              <w:ind w:hanging="2"/>
              <w:rPr>
                <w:del w:id="249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499" w:author="오윤 권" w:date="2023-06-06T20:08:00Z">
              <w:r w:rsidDel="00DF0643">
                <w:rPr>
                  <w:rFonts w:ascii="맑은 고딕" w:hAnsi="맑은 고딕"/>
                </w:rPr>
                <w:delText>관리자</w:delText>
              </w:r>
            </w:del>
          </w:p>
        </w:tc>
      </w:tr>
      <w:tr w:rsidR="00B0767A" w:rsidRPr="00B0767A" w:rsidDel="00DF0643" w14:paraId="2F7835FC" w14:textId="57DBD3C0" w:rsidTr="00BB1C5A">
        <w:trPr>
          <w:del w:id="2500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0B985797" w14:textId="11CA3045" w:rsidR="00EC79A0" w:rsidDel="00DF0643" w:rsidRDefault="00EC79A0" w:rsidP="00EC79A0">
            <w:pPr>
              <w:pStyle w:val="af"/>
              <w:ind w:left="1" w:hanging="3"/>
              <w:rPr>
                <w:del w:id="2501" w:author="오윤 권" w:date="2023-06-06T20:08:00Z"/>
                <w:rFonts w:ascii="맑은 고딕" w:eastAsia="맑은 고딕" w:hAnsi="맑은 고딕"/>
              </w:rPr>
            </w:pPr>
            <w:del w:id="250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6E64E37D" w14:textId="6E874E82" w:rsidR="00EC79A0" w:rsidDel="00DF0643" w:rsidRDefault="00EC79A0" w:rsidP="00EC79A0">
            <w:pPr>
              <w:ind w:hanging="2"/>
              <w:rPr>
                <w:del w:id="250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504" w:author="오윤 권" w:date="2023-06-06T20:08:00Z">
              <w:r w:rsidDel="00DF0643">
                <w:rPr>
                  <w:rFonts w:ascii="맑은 고딕" w:hAnsi="맑은 고딕"/>
                </w:rPr>
                <w:delText>관리자 로그인을 한 상태여야 한다.</w:delText>
              </w:r>
            </w:del>
          </w:p>
        </w:tc>
      </w:tr>
      <w:tr w:rsidR="00B0767A" w:rsidRPr="00B0767A" w:rsidDel="00DF0643" w14:paraId="52E1F9CA" w14:textId="4EDC68B4" w:rsidTr="00BB1C5A">
        <w:trPr>
          <w:del w:id="250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31BBDCE3" w14:textId="54E04059" w:rsidR="00EC79A0" w:rsidDel="00DF0643" w:rsidRDefault="00EC79A0" w:rsidP="00EC79A0">
            <w:pPr>
              <w:pStyle w:val="af"/>
              <w:ind w:left="1" w:hanging="3"/>
              <w:rPr>
                <w:del w:id="2506" w:author="오윤 권" w:date="2023-06-06T20:08:00Z"/>
                <w:rFonts w:ascii="맑은 고딕" w:eastAsia="맑은 고딕" w:hAnsi="맑은 고딕"/>
              </w:rPr>
            </w:pPr>
            <w:del w:id="250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사후 조건</w:delText>
              </w:r>
            </w:del>
          </w:p>
        </w:tc>
        <w:tc>
          <w:tcPr>
            <w:tcW w:w="6974" w:type="dxa"/>
            <w:gridSpan w:val="2"/>
            <w:vAlign w:val="center"/>
          </w:tcPr>
          <w:p w14:paraId="0F15D03A" w14:textId="456BAD19" w:rsidR="00EC79A0" w:rsidDel="00DF0643" w:rsidRDefault="00EC79A0" w:rsidP="00EC79A0">
            <w:pPr>
              <w:ind w:hanging="2"/>
              <w:rPr>
                <w:del w:id="2508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509" w:author="오윤 권" w:date="2023-06-06T20:08:00Z">
              <w:r w:rsidDel="00DF0643">
                <w:rPr>
                  <w:rFonts w:ascii="맑은 고딕" w:hAnsi="맑은 고딕"/>
                </w:rPr>
                <w:delText>사용자의 데이터베이스를 삭제한다.</w:delText>
              </w:r>
            </w:del>
          </w:p>
        </w:tc>
      </w:tr>
      <w:tr w:rsidR="002443AA" w:rsidRPr="00B0767A" w:rsidDel="00DF0643" w14:paraId="7BAC2CD2" w14:textId="482ABA6A" w:rsidTr="008D1E08">
        <w:trPr>
          <w:del w:id="2510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238A77B" w14:textId="586189B9" w:rsidR="002443AA" w:rsidDel="00DF0643" w:rsidRDefault="002443AA" w:rsidP="00EC79A0">
            <w:pPr>
              <w:pStyle w:val="af"/>
              <w:ind w:left="1" w:hanging="3"/>
              <w:rPr>
                <w:del w:id="2511" w:author="오윤 권" w:date="2023-06-06T20:08:00Z"/>
                <w:rFonts w:ascii="맑은 고딕" w:eastAsia="맑은 고딕" w:hAnsi="맑은 고딕"/>
              </w:rPr>
            </w:pPr>
            <w:del w:id="2512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기본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127DDF25" w14:textId="1F2BF572" w:rsidR="002443AA" w:rsidDel="00DF0643" w:rsidRDefault="002443AA" w:rsidP="00EC79A0">
            <w:pPr>
              <w:pStyle w:val="af"/>
              <w:ind w:left="1" w:hanging="3"/>
              <w:rPr>
                <w:del w:id="251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1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B01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1E65088" w14:textId="01377907" w:rsidR="002443AA" w:rsidDel="00DF0643" w:rsidRDefault="002443AA" w:rsidP="00EC79A0">
            <w:pPr>
              <w:pStyle w:val="af"/>
              <w:ind w:left="1" w:hanging="3"/>
              <w:jc w:val="both"/>
              <w:rPr>
                <w:del w:id="251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1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사용자가 회원탈퇴를 요청한다.</w:delText>
              </w:r>
            </w:del>
          </w:p>
        </w:tc>
      </w:tr>
      <w:tr w:rsidR="002443AA" w:rsidRPr="00B0767A" w:rsidDel="00DF0643" w14:paraId="76F7A042" w14:textId="00012975" w:rsidTr="008D1E08">
        <w:trPr>
          <w:del w:id="2517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5807CFC" w14:textId="2A3E492E" w:rsidR="002443AA" w:rsidDel="00DF0643" w:rsidRDefault="002443AA" w:rsidP="00EC79A0">
            <w:pPr>
              <w:pStyle w:val="af"/>
              <w:ind w:left="1" w:hanging="3"/>
              <w:rPr>
                <w:del w:id="2518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D47ADBC" w14:textId="7ABC0782" w:rsidR="002443AA" w:rsidDel="00DF0643" w:rsidRDefault="002443AA" w:rsidP="00EC79A0">
            <w:pPr>
              <w:pStyle w:val="af"/>
              <w:ind w:left="1" w:hanging="3"/>
              <w:rPr>
                <w:del w:id="2519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20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1E0C524" w14:textId="701C1291" w:rsidR="002443AA" w:rsidDel="00DF0643" w:rsidRDefault="002443AA" w:rsidP="00EC79A0">
            <w:pPr>
              <w:pStyle w:val="af"/>
              <w:ind w:left="1" w:hanging="3"/>
              <w:jc w:val="both"/>
              <w:rPr>
                <w:del w:id="252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2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화면은 ‘회원의 데이터베이스를 삭제하시겠습니까?’라는 문구를 출력한다.</w:delText>
              </w:r>
            </w:del>
          </w:p>
        </w:tc>
      </w:tr>
      <w:tr w:rsidR="002443AA" w:rsidRPr="00B0767A" w:rsidDel="00DF0643" w14:paraId="38A7B5B3" w14:textId="156739EE" w:rsidTr="008D1E08">
        <w:trPr>
          <w:del w:id="2523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5225FCD" w14:textId="47A02CD1" w:rsidR="002443AA" w:rsidDel="00DF0643" w:rsidRDefault="002443AA" w:rsidP="00EC79A0">
            <w:pPr>
              <w:pStyle w:val="af"/>
              <w:ind w:left="1" w:hanging="3"/>
              <w:rPr>
                <w:del w:id="2524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2C22D4A" w14:textId="5CA22988" w:rsidR="002443AA" w:rsidDel="00DF0643" w:rsidRDefault="002443AA" w:rsidP="00EC79A0">
            <w:pPr>
              <w:pStyle w:val="af"/>
              <w:ind w:left="1" w:hanging="3"/>
              <w:rPr>
                <w:del w:id="2525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26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B03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0E50465A" w14:textId="167B5B38" w:rsidR="002443AA" w:rsidDel="00DF0643" w:rsidRDefault="002443AA" w:rsidP="00EC79A0">
            <w:pPr>
              <w:pStyle w:val="af"/>
              <w:ind w:left="1" w:hanging="3"/>
              <w:jc w:val="both"/>
              <w:rPr>
                <w:del w:id="2527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28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회원의 데이터베이스를 삭제한다.</w:delText>
              </w:r>
            </w:del>
          </w:p>
        </w:tc>
      </w:tr>
      <w:tr w:rsidR="002443AA" w:rsidRPr="00B0767A" w:rsidDel="00DF0643" w14:paraId="6CB9D4DE" w14:textId="251F8BCF" w:rsidTr="008D1E08">
        <w:trPr>
          <w:del w:id="252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E984E7B" w14:textId="342616FC" w:rsidR="002443AA" w:rsidDel="00DF0643" w:rsidRDefault="002443AA" w:rsidP="00EC79A0">
            <w:pPr>
              <w:pStyle w:val="af"/>
              <w:ind w:left="1" w:hanging="3"/>
              <w:rPr>
                <w:del w:id="253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07C45C" w14:textId="779EF167" w:rsidR="002443AA" w:rsidDel="00DF0643" w:rsidRDefault="002443AA" w:rsidP="00EC79A0">
            <w:pPr>
              <w:pStyle w:val="af"/>
              <w:ind w:left="1" w:hanging="3"/>
              <w:rPr>
                <w:del w:id="2531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32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B04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1904EB0B" w14:textId="06E1F278" w:rsidR="002443AA" w:rsidDel="00DF0643" w:rsidRDefault="002443AA" w:rsidP="00EC79A0">
            <w:pPr>
              <w:pStyle w:val="af"/>
              <w:ind w:left="1" w:hanging="3"/>
              <w:jc w:val="both"/>
              <w:rPr>
                <w:del w:id="2533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34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화면은 ‘회원의 데이터베이스가 정상적으로 삭제되었습니다.’ 문구를 출력한다.</w:delText>
              </w:r>
            </w:del>
          </w:p>
        </w:tc>
      </w:tr>
      <w:tr w:rsidR="00B0767A" w:rsidRPr="00B0767A" w:rsidDel="00DF0643" w14:paraId="53DF74FF" w14:textId="364D765F" w:rsidTr="00F417CB">
        <w:trPr>
          <w:del w:id="2535" w:author="오윤 권" w:date="2023-06-06T20:08:00Z"/>
        </w:trPr>
        <w:tc>
          <w:tcPr>
            <w:tcW w:w="1550" w:type="dxa"/>
            <w:shd w:val="clear" w:color="auto" w:fill="CCCCCC"/>
            <w:vAlign w:val="center"/>
          </w:tcPr>
          <w:p w14:paraId="2C9444C4" w14:textId="6BC19C14" w:rsidR="00EC79A0" w:rsidDel="00DF0643" w:rsidRDefault="00EC79A0" w:rsidP="00EC79A0">
            <w:pPr>
              <w:pStyle w:val="af"/>
              <w:ind w:left="1" w:hanging="3"/>
              <w:rPr>
                <w:del w:id="2536" w:author="오윤 권" w:date="2023-06-06T20:08:00Z"/>
                <w:rFonts w:ascii="맑은 고딕" w:eastAsia="맑은 고딕" w:hAnsi="맑은 고딕"/>
              </w:rPr>
            </w:pPr>
            <w:del w:id="2537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대안 흐름</w:delText>
              </w:r>
            </w:del>
          </w:p>
        </w:tc>
        <w:tc>
          <w:tcPr>
            <w:tcW w:w="932" w:type="dxa"/>
            <w:shd w:val="clear" w:color="auto" w:fill="auto"/>
            <w:vAlign w:val="center"/>
          </w:tcPr>
          <w:p w14:paraId="4F1EF057" w14:textId="3D4E7F7B" w:rsidR="00EC79A0" w:rsidDel="00DF0643" w:rsidRDefault="00EC79A0" w:rsidP="00EC79A0">
            <w:pPr>
              <w:pStyle w:val="af"/>
              <w:ind w:left="1" w:hanging="3"/>
              <w:rPr>
                <w:del w:id="2538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39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A02</w:delText>
              </w:r>
            </w:del>
          </w:p>
        </w:tc>
        <w:tc>
          <w:tcPr>
            <w:tcW w:w="6042" w:type="dxa"/>
            <w:shd w:val="clear" w:color="auto" w:fill="auto"/>
            <w:vAlign w:val="center"/>
          </w:tcPr>
          <w:p w14:paraId="70F721FA" w14:textId="0EBAFB75" w:rsidR="00EC79A0" w:rsidDel="00DF0643" w:rsidRDefault="00EC79A0" w:rsidP="00EC79A0">
            <w:pPr>
              <w:pStyle w:val="af"/>
              <w:ind w:left="1" w:hanging="3"/>
              <w:rPr>
                <w:del w:id="2540" w:author="오윤 권" w:date="2023-06-06T20:08:00Z"/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del w:id="2541" w:author="오윤 권" w:date="2023-06-06T20:08:00Z">
              <w:r w:rsidDel="00DF0643">
                <w:rPr>
                  <w:rFonts w:ascii="맑은 고딕" w:eastAsia="맑은 고딕" w:hAnsi="맑은 고딕"/>
                  <w:b w:val="0"/>
                </w:rPr>
                <w:delText>아니오’를 선택한 경우 회원의 데이터베이스는 삭제되지 않는다.</w:delText>
              </w:r>
            </w:del>
          </w:p>
        </w:tc>
      </w:tr>
      <w:tr w:rsidR="002443AA" w:rsidRPr="00B0767A" w:rsidDel="00DF0643" w14:paraId="067BE98C" w14:textId="7421D51F" w:rsidTr="00406B17">
        <w:trPr>
          <w:del w:id="2542" w:author="오윤 권" w:date="2023-06-06T20:08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69C3453" w14:textId="52ACBA54" w:rsidR="002443AA" w:rsidDel="00DF0643" w:rsidRDefault="002443AA" w:rsidP="00DB5B8A">
            <w:pPr>
              <w:pStyle w:val="af"/>
              <w:ind w:left="1" w:hanging="3"/>
              <w:rPr>
                <w:del w:id="2543" w:author="오윤 권" w:date="2023-06-06T20:08:00Z"/>
                <w:rFonts w:ascii="맑은 고딕" w:eastAsia="맑은 고딕" w:hAnsi="맑은 고딕"/>
              </w:rPr>
            </w:pPr>
            <w:del w:id="2544" w:author="오윤 권" w:date="2023-06-06T20:08:00Z">
              <w:r w:rsidDel="00DF0643">
                <w:rPr>
                  <w:rFonts w:ascii="맑은 고딕" w:eastAsia="맑은 고딕" w:hAnsi="맑은 고딕" w:hint="eastAsia"/>
                </w:rPr>
                <w:delText>시나리오</w:delText>
              </w:r>
            </w:del>
          </w:p>
        </w:tc>
        <w:tc>
          <w:tcPr>
            <w:tcW w:w="932" w:type="dxa"/>
            <w:vAlign w:val="center"/>
          </w:tcPr>
          <w:p w14:paraId="21901C03" w14:textId="6FF382B3" w:rsidR="002443AA" w:rsidDel="00DF0643" w:rsidRDefault="002443AA" w:rsidP="00DB5B8A">
            <w:pPr>
              <w:ind w:hanging="2"/>
              <w:rPr>
                <w:del w:id="2545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546" w:author="오윤 권" w:date="2023-06-06T20:08:00Z">
              <w:r w:rsidDel="00DF0643">
                <w:rPr>
                  <w:rFonts w:ascii="맑은 고딕" w:hAnsi="맑은 고딕"/>
                </w:rPr>
                <w:delText>SN001</w:delText>
              </w:r>
            </w:del>
          </w:p>
        </w:tc>
        <w:tc>
          <w:tcPr>
            <w:tcW w:w="6042" w:type="dxa"/>
            <w:vAlign w:val="center"/>
          </w:tcPr>
          <w:p w14:paraId="308F59FC" w14:textId="0D078263" w:rsidR="002443AA" w:rsidDel="00DF0643" w:rsidRDefault="002443AA" w:rsidP="00DB5B8A">
            <w:pPr>
              <w:ind w:hanging="2"/>
              <w:rPr>
                <w:del w:id="2547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548" w:author="오윤 권" w:date="2023-06-06T20:08:00Z">
              <w:r w:rsidDel="00DF0643">
                <w:rPr>
                  <w:rFonts w:ascii="맑은 고딕" w:hAnsi="맑은 고딕"/>
                </w:rPr>
                <w:delText>B01 → B02 → B03 → B04</w:delText>
              </w:r>
            </w:del>
          </w:p>
        </w:tc>
      </w:tr>
      <w:tr w:rsidR="002443AA" w:rsidRPr="00B0767A" w:rsidDel="00DF0643" w14:paraId="44F617D3" w14:textId="0C02C179" w:rsidTr="00406B17">
        <w:trPr>
          <w:del w:id="2549" w:author="오윤 권" w:date="2023-06-06T20:08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E2720C1" w14:textId="50F9F933" w:rsidR="002443AA" w:rsidDel="00DF0643" w:rsidRDefault="002443AA" w:rsidP="00DB5B8A">
            <w:pPr>
              <w:pStyle w:val="af"/>
              <w:ind w:left="1" w:hanging="3"/>
              <w:rPr>
                <w:del w:id="2550" w:author="오윤 권" w:date="2023-06-06T20:08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E208EA4" w14:textId="68090466" w:rsidR="002443AA" w:rsidDel="00DF0643" w:rsidRDefault="002443AA" w:rsidP="00DB5B8A">
            <w:pPr>
              <w:ind w:hanging="2"/>
              <w:rPr>
                <w:del w:id="2551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552" w:author="오윤 권" w:date="2023-06-06T20:08:00Z">
              <w:r w:rsidDel="00DF0643">
                <w:rPr>
                  <w:rFonts w:ascii="맑은 고딕" w:hAnsi="맑은 고딕"/>
                </w:rPr>
                <w:delText>SN002</w:delText>
              </w:r>
            </w:del>
          </w:p>
        </w:tc>
        <w:tc>
          <w:tcPr>
            <w:tcW w:w="6042" w:type="dxa"/>
            <w:vAlign w:val="center"/>
          </w:tcPr>
          <w:p w14:paraId="020CED3E" w14:textId="78D12EF1" w:rsidR="002443AA" w:rsidDel="00DF0643" w:rsidRDefault="002443AA" w:rsidP="00DB5B8A">
            <w:pPr>
              <w:ind w:hanging="2"/>
              <w:rPr>
                <w:del w:id="2553" w:author="오윤 권" w:date="2023-06-06T20:08:00Z"/>
                <w:rStyle w:val="ae"/>
                <w:rFonts w:ascii="맑은 고딕" w:hAnsi="맑은 고딕"/>
                <w:color w:val="auto"/>
              </w:rPr>
            </w:pPr>
            <w:del w:id="2554" w:author="오윤 권" w:date="2023-06-06T20:08:00Z">
              <w:r w:rsidDel="00DF0643">
                <w:rPr>
                  <w:rFonts w:ascii="맑은 고딕" w:hAnsi="맑은 고딕"/>
                </w:rPr>
                <w:delText>B01 → B02 → A02</w:delText>
              </w:r>
            </w:del>
          </w:p>
        </w:tc>
      </w:tr>
    </w:tbl>
    <w:p w14:paraId="43468446" w14:textId="77777777" w:rsidR="00DF0643" w:rsidRPr="00DF0643" w:rsidRDefault="00DF0643" w:rsidP="00DF0643">
      <w:pPr>
        <w:rPr>
          <w:ins w:id="2555" w:author="오윤 권" w:date="2023-06-06T20:12:00Z"/>
          <w:rFonts w:ascii="맑은 고딕" w:hAnsi="맑은 고딕"/>
          <w:b/>
          <w:bCs/>
        </w:rPr>
      </w:pPr>
      <w:ins w:id="2556" w:author="오윤 권" w:date="2023-06-06T20:12:00Z">
        <w:r w:rsidRPr="00DF0643">
          <w:rPr>
            <w:rFonts w:ascii="맑은 고딕" w:hAnsi="맑은 고딕" w:hint="eastAsia"/>
            <w:b/>
            <w:bCs/>
            <w:sz w:val="24"/>
          </w:rPr>
          <w:t>U</w:t>
        </w:r>
        <w:r w:rsidRPr="00DF0643">
          <w:rPr>
            <w:rFonts w:ascii="맑은 고딕" w:hAnsi="맑은 고딕"/>
            <w:b/>
            <w:bCs/>
            <w:sz w:val="24"/>
          </w:rPr>
          <w:t xml:space="preserve">C001: </w:t>
        </w:r>
        <w:r w:rsidRPr="00DF0643">
          <w:rPr>
            <w:rFonts w:ascii="맑은 고딕" w:hAnsi="맑은 고딕" w:hint="eastAsia"/>
            <w:b/>
            <w:bCs/>
            <w:sz w:val="24"/>
          </w:rPr>
          <w:t>회원가입을 한다</w:t>
        </w:r>
        <w:r w:rsidRPr="00DF0643">
          <w:rPr>
            <w:rFonts w:ascii="맑은 고딕" w:hAnsi="맑은 고딕" w:hint="eastAsia"/>
            <w:b/>
            <w:bCs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D54A11" w14:paraId="58ADFA06" w14:textId="77777777" w:rsidTr="006E5161">
        <w:trPr>
          <w:ins w:id="255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34D376B" w14:textId="77777777" w:rsidR="00DF0643" w:rsidRPr="00D54A11" w:rsidRDefault="00DF0643" w:rsidP="006E5161">
            <w:pPr>
              <w:pStyle w:val="af"/>
              <w:rPr>
                <w:ins w:id="2558" w:author="오윤 권" w:date="2023-06-06T20:12:00Z"/>
              </w:rPr>
            </w:pPr>
            <w:ins w:id="2559" w:author="오윤 권" w:date="2023-06-06T20:12:00Z">
              <w:r w:rsidRPr="00D54A11">
                <w:rPr>
                  <w:rFonts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4453AA02" w14:textId="77777777" w:rsidR="00DF0643" w:rsidRPr="00EF16EE" w:rsidRDefault="00DF0643" w:rsidP="006E5161">
            <w:pPr>
              <w:rPr>
                <w:ins w:id="2560" w:author="오윤 권" w:date="2023-06-06T20:12:00Z"/>
                <w:rStyle w:val="ae"/>
              </w:rPr>
            </w:pPr>
            <w:ins w:id="2561" w:author="오윤 권" w:date="2023-06-06T20:12:00Z">
              <w:r>
                <w:rPr>
                  <w:rStyle w:val="ae"/>
                  <w:rFonts w:hint="eastAsia"/>
                </w:rPr>
                <w:t>사용자는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  <w:rFonts w:hint="eastAsia"/>
                </w:rPr>
                <w:t>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사용하기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위해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아이디</w:t>
              </w:r>
              <w:r>
                <w:rPr>
                  <w:rStyle w:val="ae"/>
                  <w:rFonts w:hint="eastAsia"/>
                </w:rPr>
                <w:t>,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비밀번호</w:t>
              </w:r>
              <w:r>
                <w:rPr>
                  <w:rStyle w:val="ae"/>
                  <w:rFonts w:hint="eastAsia"/>
                </w:rPr>
                <w:t>,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이메일</w:t>
              </w:r>
              <w:r>
                <w:rPr>
                  <w:rStyle w:val="ae"/>
                  <w:rFonts w:hint="eastAsia"/>
                </w:rPr>
                <w:t>,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성별</w:t>
              </w:r>
              <w:r>
                <w:rPr>
                  <w:rStyle w:val="ae"/>
                  <w:rFonts w:hint="eastAsia"/>
                </w:rPr>
                <w:t>(</w:t>
              </w:r>
              <w:r>
                <w:rPr>
                  <w:rStyle w:val="ae"/>
                  <w:rFonts w:hint="eastAsia"/>
                </w:rPr>
                <w:t>선택</w:t>
              </w:r>
              <w:r>
                <w:rPr>
                  <w:rStyle w:val="ae"/>
                  <w:rFonts w:hint="eastAsia"/>
                </w:rPr>
                <w:t>)</w:t>
              </w:r>
              <w:r>
                <w:rPr>
                  <w:rStyle w:val="ae"/>
                  <w:rFonts w:hint="eastAsia"/>
                </w:rPr>
                <w:t>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입력하여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회원가입을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29AD0A1D" w14:textId="77777777" w:rsidTr="006E5161">
        <w:trPr>
          <w:ins w:id="256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55DAD38" w14:textId="77777777" w:rsidR="00DF0643" w:rsidRPr="00D54A11" w:rsidRDefault="00DF0643" w:rsidP="006E5161">
            <w:pPr>
              <w:pStyle w:val="af"/>
              <w:rPr>
                <w:ins w:id="2563" w:author="오윤 권" w:date="2023-06-06T20:12:00Z"/>
              </w:rPr>
            </w:pPr>
            <w:ins w:id="2564" w:author="오윤 권" w:date="2023-06-06T20:12:00Z">
              <w:r w:rsidRPr="00D54A11">
                <w:rPr>
                  <w:rFonts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</w:tcPr>
          <w:p w14:paraId="15CB0C8C" w14:textId="77777777" w:rsidR="00DF0643" w:rsidRPr="00EF16EE" w:rsidRDefault="00DF0643" w:rsidP="006E5161">
            <w:pPr>
              <w:rPr>
                <w:ins w:id="2565" w:author="오윤 권" w:date="2023-06-06T20:12:00Z"/>
                <w:rStyle w:val="ae"/>
              </w:rPr>
            </w:pPr>
            <w:ins w:id="2566" w:author="오윤 권" w:date="2023-06-06T20:12:00Z">
              <w:r>
                <w:rPr>
                  <w:rStyle w:val="ae"/>
                  <w:rFonts w:hint="eastAsia"/>
                </w:rPr>
                <w:t>사용자</w:t>
              </w:r>
            </w:ins>
          </w:p>
        </w:tc>
      </w:tr>
      <w:tr w:rsidR="00DF0643" w:rsidRPr="00D54A11" w14:paraId="599EAED2" w14:textId="77777777" w:rsidTr="006E5161">
        <w:trPr>
          <w:ins w:id="256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E69B74D" w14:textId="77777777" w:rsidR="00DF0643" w:rsidRPr="00D54A11" w:rsidRDefault="00DF0643" w:rsidP="006E5161">
            <w:pPr>
              <w:pStyle w:val="af"/>
              <w:rPr>
                <w:ins w:id="2568" w:author="오윤 권" w:date="2023-06-06T20:12:00Z"/>
              </w:rPr>
            </w:pPr>
            <w:ins w:id="2569" w:author="오윤 권" w:date="2023-06-06T20:12:00Z">
              <w:r w:rsidRPr="00D54A11">
                <w:rPr>
                  <w:rFonts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</w:tcPr>
          <w:p w14:paraId="68A9EAB9" w14:textId="77777777" w:rsidR="00DF0643" w:rsidRPr="00EF16EE" w:rsidRDefault="00DF0643" w:rsidP="006E5161">
            <w:pPr>
              <w:rPr>
                <w:ins w:id="2570" w:author="오윤 권" w:date="2023-06-06T20:12:00Z"/>
                <w:rStyle w:val="ae"/>
              </w:rPr>
            </w:pPr>
          </w:p>
        </w:tc>
      </w:tr>
      <w:tr w:rsidR="00DF0643" w:rsidRPr="00D54A11" w14:paraId="52274A96" w14:textId="77777777" w:rsidTr="006E5161">
        <w:trPr>
          <w:ins w:id="257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7A5928B" w14:textId="77777777" w:rsidR="00DF0643" w:rsidRPr="00D54A11" w:rsidRDefault="00DF0643" w:rsidP="006E5161">
            <w:pPr>
              <w:pStyle w:val="af"/>
              <w:rPr>
                <w:ins w:id="2572" w:author="오윤 권" w:date="2023-06-06T20:12:00Z"/>
              </w:rPr>
            </w:pPr>
            <w:ins w:id="2573" w:author="오윤 권" w:date="2023-06-06T20:12:00Z">
              <w:r w:rsidRPr="00D54A11">
                <w:rPr>
                  <w:rFonts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</w:tcPr>
          <w:p w14:paraId="65F3B9AF" w14:textId="77777777" w:rsidR="00DF0643" w:rsidRPr="00EF16EE" w:rsidRDefault="00DF0643" w:rsidP="006E5161">
            <w:pPr>
              <w:rPr>
                <w:ins w:id="2574" w:author="오윤 권" w:date="2023-06-06T20:12:00Z"/>
                <w:rStyle w:val="ae"/>
              </w:rPr>
            </w:pPr>
            <w:ins w:id="2575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회원이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되고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아이디</w:t>
              </w:r>
              <w:r>
                <w:rPr>
                  <w:rStyle w:val="ae"/>
                  <w:rFonts w:hint="eastAsia"/>
                </w:rPr>
                <w:t>,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비밀번호를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이용해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로그인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할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수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있다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73017903" w14:textId="77777777" w:rsidTr="006E5161">
        <w:trPr>
          <w:ins w:id="257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865386E" w14:textId="77777777" w:rsidR="00DF0643" w:rsidRPr="00D54A11" w:rsidRDefault="00DF0643" w:rsidP="006E5161">
            <w:pPr>
              <w:pStyle w:val="af"/>
              <w:rPr>
                <w:ins w:id="2577" w:author="오윤 권" w:date="2023-06-06T20:12:00Z"/>
              </w:rPr>
            </w:pPr>
            <w:ins w:id="2578" w:author="오윤 권" w:date="2023-06-06T20:12:00Z">
              <w:r w:rsidRPr="00D54A11">
                <w:rPr>
                  <w:rFonts w:hint="eastAsia"/>
                </w:rPr>
                <w:t>기본</w:t>
              </w:r>
              <w:r>
                <w:rPr>
                  <w:rFonts w:hint="eastAsia"/>
                </w:rPr>
                <w:t xml:space="preserve"> </w:t>
              </w:r>
              <w:r w:rsidRPr="00D54A11">
                <w:rPr>
                  <w:rFonts w:hint="eastAsia"/>
                </w:rPr>
                <w:t>흐름</w:t>
              </w:r>
            </w:ins>
          </w:p>
        </w:tc>
        <w:tc>
          <w:tcPr>
            <w:tcW w:w="932" w:type="dxa"/>
            <w:shd w:val="clear" w:color="auto" w:fill="auto"/>
          </w:tcPr>
          <w:p w14:paraId="6E32A8ED" w14:textId="77777777" w:rsidR="00DF0643" w:rsidRPr="00EF16EE" w:rsidRDefault="00DF0643" w:rsidP="006E5161">
            <w:pPr>
              <w:pStyle w:val="af"/>
              <w:rPr>
                <w:ins w:id="2579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580" w:author="오윤 권" w:date="2023-06-06T20:12:00Z">
              <w:r w:rsidRPr="00EF16EE"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</w:tcPr>
          <w:p w14:paraId="28878B8D" w14:textId="77777777" w:rsidR="00DF0643" w:rsidRPr="00EF16EE" w:rsidRDefault="00DF0643" w:rsidP="006E5161">
            <w:pPr>
              <w:pStyle w:val="af"/>
              <w:jc w:val="both"/>
              <w:rPr>
                <w:ins w:id="2581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582" w:author="오윤 권" w:date="2023-06-06T20:12:00Z">
              <w:r w:rsidRPr="00EF16EE"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사용자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로그인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화면에서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회원가입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버튼을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선택한다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09D99E99" w14:textId="77777777" w:rsidTr="006E5161">
        <w:trPr>
          <w:ins w:id="258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A8C4B4C" w14:textId="77777777" w:rsidR="00DF0643" w:rsidRPr="00D54A11" w:rsidRDefault="00DF0643" w:rsidP="006E5161">
            <w:pPr>
              <w:pStyle w:val="af"/>
              <w:rPr>
                <w:ins w:id="2584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133168F8" w14:textId="77777777" w:rsidR="00DF0643" w:rsidRPr="008C6250" w:rsidRDefault="00DF0643" w:rsidP="006E5161">
            <w:pPr>
              <w:pStyle w:val="af"/>
              <w:rPr>
                <w:ins w:id="2585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586" w:author="오윤 권" w:date="2023-06-06T20:12:00Z">
              <w:r w:rsidRPr="008C6250">
                <w:rPr>
                  <w:rStyle w:val="ae"/>
                  <w:rFonts w:hint="eastAsia"/>
                  <w:b w:val="0"/>
                  <w:bCs/>
                </w:rPr>
                <w:t>B</w:t>
              </w:r>
              <w:r w:rsidRPr="008C6250">
                <w:rPr>
                  <w:rStyle w:val="ae"/>
                  <w:b w:val="0"/>
                  <w:bCs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6994BB12" w14:textId="77777777" w:rsidR="00DF0643" w:rsidRPr="008C6250" w:rsidRDefault="00DF0643" w:rsidP="006E5161">
            <w:pPr>
              <w:pStyle w:val="af"/>
              <w:jc w:val="both"/>
              <w:rPr>
                <w:ins w:id="2587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588" w:author="오윤 권" w:date="2023-06-06T20:12:00Z">
              <w:r w:rsidRPr="008C6250">
                <w:rPr>
                  <w:rStyle w:val="ae"/>
                  <w:rFonts w:hint="eastAsia"/>
                  <w:b w:val="0"/>
                  <w:bCs/>
                </w:rPr>
                <w:t>사용자는 아이디,</w:t>
              </w:r>
              <w:r w:rsidRPr="008C6250">
                <w:rPr>
                  <w:rStyle w:val="ae"/>
                  <w:b w:val="0"/>
                  <w:bCs/>
                </w:rPr>
                <w:t xml:space="preserve"> </w:t>
              </w:r>
              <w:r w:rsidRPr="008C6250">
                <w:rPr>
                  <w:rStyle w:val="ae"/>
                  <w:rFonts w:hint="eastAsia"/>
                  <w:b w:val="0"/>
                  <w:bCs/>
                </w:rPr>
                <w:t>비밀번호,</w:t>
              </w:r>
              <w:r w:rsidRPr="008C6250">
                <w:rPr>
                  <w:rStyle w:val="ae"/>
                  <w:b w:val="0"/>
                  <w:bCs/>
                </w:rPr>
                <w:t xml:space="preserve"> </w:t>
              </w:r>
              <w:r w:rsidRPr="008C6250">
                <w:rPr>
                  <w:rStyle w:val="ae"/>
                  <w:rFonts w:hint="eastAsia"/>
                  <w:b w:val="0"/>
                  <w:bCs/>
                </w:rPr>
                <w:t>이메일,</w:t>
              </w:r>
              <w:r w:rsidRPr="008C6250">
                <w:rPr>
                  <w:rStyle w:val="ae"/>
                  <w:b w:val="0"/>
                  <w:bCs/>
                </w:rPr>
                <w:t xml:space="preserve"> </w:t>
              </w:r>
              <w:r w:rsidRPr="008C6250">
                <w:rPr>
                  <w:rStyle w:val="ae"/>
                  <w:rFonts w:hint="eastAsia"/>
                  <w:b w:val="0"/>
                  <w:bCs/>
                </w:rPr>
                <w:t>성별을 입력하고 회원가입을 한다</w:t>
              </w:r>
              <w:r>
                <w:rPr>
                  <w:rStyle w:val="ae"/>
                  <w:rFonts w:hint="eastAsia"/>
                  <w:b w:val="0"/>
                  <w:bCs/>
                </w:rPr>
                <w:t>.</w:t>
              </w:r>
            </w:ins>
          </w:p>
        </w:tc>
      </w:tr>
      <w:tr w:rsidR="00DF0643" w:rsidRPr="00D54A11" w14:paraId="0B745731" w14:textId="77777777" w:rsidTr="006E5161">
        <w:trPr>
          <w:ins w:id="258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CA60D20" w14:textId="77777777" w:rsidR="00DF0643" w:rsidRPr="00D54A11" w:rsidRDefault="00DF0643" w:rsidP="006E5161">
            <w:pPr>
              <w:jc w:val="center"/>
              <w:rPr>
                <w:ins w:id="2590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95271A6" w14:textId="77777777" w:rsidR="00DF0643" w:rsidRPr="00EF16EE" w:rsidRDefault="00DF0643" w:rsidP="006E5161">
            <w:pPr>
              <w:rPr>
                <w:ins w:id="2591" w:author="오윤 권" w:date="2023-06-06T20:12:00Z"/>
                <w:rStyle w:val="ae"/>
              </w:rPr>
            </w:pPr>
            <w:ins w:id="2592" w:author="오윤 권" w:date="2023-06-06T20:12:00Z"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</w:rPr>
                <w:t xml:space="preserve"> B</w:t>
              </w:r>
              <w:r>
                <w:rPr>
                  <w:rStyle w:val="ae"/>
                  <w:rFonts w:hint="eastAsia"/>
                </w:rPr>
                <w:t>0</w:t>
              </w:r>
              <w:r>
                <w:rPr>
                  <w:rStyle w:val="ae"/>
                </w:rPr>
                <w:t>3</w:t>
              </w:r>
            </w:ins>
          </w:p>
        </w:tc>
        <w:tc>
          <w:tcPr>
            <w:tcW w:w="6042" w:type="dxa"/>
            <w:shd w:val="clear" w:color="auto" w:fill="auto"/>
          </w:tcPr>
          <w:p w14:paraId="3ADEABDF" w14:textId="77777777" w:rsidR="00DF0643" w:rsidRPr="00EF16EE" w:rsidRDefault="00DF0643" w:rsidP="006E5161">
            <w:pPr>
              <w:rPr>
                <w:ins w:id="2593" w:author="오윤 권" w:date="2023-06-06T20:12:00Z"/>
                <w:rStyle w:val="ae"/>
              </w:rPr>
            </w:pPr>
            <w:ins w:id="2594" w:author="오윤 권" w:date="2023-06-06T20:12:00Z">
              <w:r>
                <w:rPr>
                  <w:rStyle w:val="ae"/>
                  <w:rFonts w:hint="eastAsia"/>
                </w:rPr>
                <w:t>회원가입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완료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창이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표시되고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회원데이터베이스가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저장된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후</w:t>
              </w:r>
              <w:r>
                <w:rPr>
                  <w:rStyle w:val="ae"/>
                  <w:rFonts w:hint="eastAsia"/>
                </w:rPr>
                <w:t xml:space="preserve">  </w:t>
              </w:r>
              <w:r>
                <w:rPr>
                  <w:rStyle w:val="ae"/>
                  <w:rFonts w:hint="eastAsia"/>
                </w:rPr>
                <w:t>로그인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페이지로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이동한다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46985C50" w14:textId="77777777" w:rsidTr="006E5161">
        <w:trPr>
          <w:ins w:id="259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941A9BA" w14:textId="77777777" w:rsidR="00DF0643" w:rsidRPr="00D54A11" w:rsidRDefault="00DF0643" w:rsidP="006E5161">
            <w:pPr>
              <w:pStyle w:val="af"/>
              <w:rPr>
                <w:ins w:id="2596" w:author="오윤 권" w:date="2023-06-06T20:12:00Z"/>
              </w:rPr>
            </w:pPr>
            <w:ins w:id="2597" w:author="오윤 권" w:date="2023-06-06T20:12:00Z">
              <w:r>
                <w:rPr>
                  <w:rFonts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</w:tcPr>
          <w:p w14:paraId="3718FD84" w14:textId="77777777" w:rsidR="00DF0643" w:rsidRPr="00EF16EE" w:rsidRDefault="00DF0643" w:rsidP="006E5161">
            <w:pPr>
              <w:pStyle w:val="af"/>
              <w:rPr>
                <w:ins w:id="2598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599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A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02-1</w:t>
              </w:r>
            </w:ins>
          </w:p>
        </w:tc>
        <w:tc>
          <w:tcPr>
            <w:tcW w:w="6042" w:type="dxa"/>
            <w:shd w:val="clear" w:color="auto" w:fill="auto"/>
          </w:tcPr>
          <w:p w14:paraId="54C28C97" w14:textId="77777777" w:rsidR="00DF0643" w:rsidRPr="00EF16EE" w:rsidRDefault="00DF0643" w:rsidP="006E5161">
            <w:pPr>
              <w:pStyle w:val="af"/>
              <w:rPr>
                <w:ins w:id="2600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01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이미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존재하는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경우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이미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존재하는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회원입니다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비밀번호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찾기를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진행하세요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”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메시지를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출력하고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B0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1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되돌아간다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</w:ins>
          </w:p>
        </w:tc>
      </w:tr>
      <w:tr w:rsidR="00DF0643" w:rsidRPr="00D54A11" w14:paraId="5DF3CCB1" w14:textId="77777777" w:rsidTr="006E5161">
        <w:trPr>
          <w:ins w:id="260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E1A52A3" w14:textId="77777777" w:rsidR="00DF0643" w:rsidRPr="00D54A11" w:rsidRDefault="00DF0643" w:rsidP="006E5161">
            <w:pPr>
              <w:jc w:val="center"/>
              <w:rPr>
                <w:ins w:id="2603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2E10E6F" w14:textId="77777777" w:rsidR="00DF0643" w:rsidRPr="00EF16EE" w:rsidRDefault="00DF0643" w:rsidP="006E5161">
            <w:pPr>
              <w:pStyle w:val="af"/>
              <w:rPr>
                <w:ins w:id="2604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05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A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02-2</w:t>
              </w:r>
            </w:ins>
          </w:p>
        </w:tc>
        <w:tc>
          <w:tcPr>
            <w:tcW w:w="6042" w:type="dxa"/>
            <w:shd w:val="clear" w:color="auto" w:fill="auto"/>
          </w:tcPr>
          <w:p w14:paraId="7EF37C48" w14:textId="77777777" w:rsidR="00DF0643" w:rsidRPr="00EF16EE" w:rsidRDefault="00DF0643" w:rsidP="006E5161">
            <w:pPr>
              <w:pStyle w:val="af"/>
              <w:rPr>
                <w:ins w:id="2606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07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입력한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정보가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올바르지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않은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경우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입력하신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정보는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올바르지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않습니다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다시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확인해주세요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”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메시지를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출력하고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B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01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되돌아간다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38B72D5B" w14:textId="77777777" w:rsidTr="006E5161">
        <w:trPr>
          <w:ins w:id="2608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D0089ED" w14:textId="77777777" w:rsidR="00DF0643" w:rsidRPr="00D54A11" w:rsidRDefault="00DF0643" w:rsidP="006E5161">
            <w:pPr>
              <w:pStyle w:val="af"/>
              <w:rPr>
                <w:ins w:id="2609" w:author="오윤 권" w:date="2023-06-06T20:12:00Z"/>
              </w:rPr>
            </w:pPr>
            <w:ins w:id="2610" w:author="오윤 권" w:date="2023-06-06T20:12:00Z">
              <w:r w:rsidRPr="00D54A11">
                <w:rPr>
                  <w:rFonts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48B82AF4" w14:textId="77777777" w:rsidR="00DF0643" w:rsidRPr="00EF16EE" w:rsidRDefault="00DF0643" w:rsidP="006E5161">
            <w:pPr>
              <w:pStyle w:val="af"/>
              <w:rPr>
                <w:ins w:id="2611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12" w:author="오윤 권" w:date="2023-06-06T20:12:00Z">
              <w:r w:rsidRPr="00EF16EE"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E0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3</w:t>
              </w:r>
            </w:ins>
          </w:p>
        </w:tc>
        <w:tc>
          <w:tcPr>
            <w:tcW w:w="6042" w:type="dxa"/>
            <w:shd w:val="clear" w:color="auto" w:fill="auto"/>
          </w:tcPr>
          <w:p w14:paraId="5C54B52C" w14:textId="77777777" w:rsidR="00DF0643" w:rsidRPr="00EF16EE" w:rsidRDefault="00DF0643" w:rsidP="006E5161">
            <w:pPr>
              <w:pStyle w:val="af"/>
              <w:jc w:val="both"/>
              <w:rPr>
                <w:ins w:id="2613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14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회원가입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완료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창이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뜨지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않는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경우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,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1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분이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경과하면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B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02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돌아간다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4B5A4806" w14:textId="77777777" w:rsidTr="006E5161">
        <w:trPr>
          <w:ins w:id="261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653C3C3" w14:textId="77777777" w:rsidR="00DF0643" w:rsidRPr="00D54A11" w:rsidRDefault="00DF0643" w:rsidP="006E5161">
            <w:pPr>
              <w:pStyle w:val="af"/>
              <w:rPr>
                <w:ins w:id="2616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368A0986" w14:textId="77777777" w:rsidR="00DF0643" w:rsidRPr="00EF16EE" w:rsidRDefault="00DF0643" w:rsidP="006E5161">
            <w:pPr>
              <w:rPr>
                <w:ins w:id="2617" w:author="오윤 권" w:date="2023-06-06T20:12:00Z"/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689C32EB" w14:textId="77777777" w:rsidR="00DF0643" w:rsidRPr="00EF16EE" w:rsidRDefault="00DF0643" w:rsidP="006E5161">
            <w:pPr>
              <w:rPr>
                <w:ins w:id="2618" w:author="오윤 권" w:date="2023-06-06T20:12:00Z"/>
                <w:rStyle w:val="ae"/>
              </w:rPr>
            </w:pPr>
            <w:ins w:id="2619" w:author="오윤 권" w:date="2023-06-06T20:12:00Z">
              <w:r w:rsidRPr="00EF16EE">
                <w:rPr>
                  <w:rStyle w:val="ae"/>
                  <w:rFonts w:hint="eastAsia"/>
                </w:rPr>
                <w:t>..</w:t>
              </w:r>
            </w:ins>
          </w:p>
        </w:tc>
      </w:tr>
      <w:tr w:rsidR="00DF0643" w:rsidRPr="00D54A11" w14:paraId="03863120" w14:textId="77777777" w:rsidTr="006E5161">
        <w:trPr>
          <w:ins w:id="262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189E22C" w14:textId="77777777" w:rsidR="00DF0643" w:rsidRPr="00D54A11" w:rsidRDefault="00DF0643" w:rsidP="006E5161">
            <w:pPr>
              <w:pStyle w:val="af"/>
              <w:rPr>
                <w:ins w:id="2621" w:author="오윤 권" w:date="2023-06-06T20:12:00Z"/>
              </w:rPr>
            </w:pPr>
            <w:ins w:id="2622" w:author="오윤 권" w:date="2023-06-06T20:12:00Z">
              <w:r w:rsidRPr="00D54A11">
                <w:rPr>
                  <w:rFonts w:hint="eastAsia"/>
                </w:rPr>
                <w:t>시나리오</w:t>
              </w:r>
            </w:ins>
          </w:p>
        </w:tc>
        <w:tc>
          <w:tcPr>
            <w:tcW w:w="932" w:type="dxa"/>
          </w:tcPr>
          <w:p w14:paraId="01B6A394" w14:textId="77777777" w:rsidR="00DF0643" w:rsidRPr="00EF16EE" w:rsidRDefault="00DF0643" w:rsidP="006E5161">
            <w:pPr>
              <w:rPr>
                <w:ins w:id="2623" w:author="오윤 권" w:date="2023-06-06T20:12:00Z"/>
                <w:rStyle w:val="ae"/>
              </w:rPr>
            </w:pPr>
            <w:ins w:id="2624" w:author="오윤 권" w:date="2023-06-06T20:12:00Z">
              <w:r w:rsidRPr="00EF16EE">
                <w:rPr>
                  <w:rStyle w:val="ae"/>
                  <w:rFonts w:hint="eastAsia"/>
                </w:rPr>
                <w:t>SN001</w:t>
              </w:r>
            </w:ins>
          </w:p>
        </w:tc>
        <w:tc>
          <w:tcPr>
            <w:tcW w:w="6042" w:type="dxa"/>
          </w:tcPr>
          <w:p w14:paraId="56AE2654" w14:textId="77777777" w:rsidR="00DF0643" w:rsidRDefault="00DF0643" w:rsidP="006E5161">
            <w:pPr>
              <w:rPr>
                <w:ins w:id="2625" w:author="오윤 권" w:date="2023-06-06T20:12:00Z"/>
                <w:rStyle w:val="ae"/>
              </w:rPr>
            </w:pPr>
            <w:ins w:id="2626" w:author="오윤 권" w:date="2023-06-06T20:12:00Z">
              <w:r w:rsidRPr="00EF16EE">
                <w:rPr>
                  <w:rStyle w:val="ae"/>
                  <w:rFonts w:hint="eastAsia"/>
                </w:rPr>
                <w:t>B01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B0</w:t>
              </w:r>
              <w:r>
                <w:rPr>
                  <w:rStyle w:val="ae"/>
                </w:rPr>
                <w:t>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03</w:t>
              </w:r>
            </w:ins>
          </w:p>
          <w:p w14:paraId="72013BE2" w14:textId="77777777" w:rsidR="00DF0643" w:rsidRDefault="00DF0643" w:rsidP="006E5161">
            <w:pPr>
              <w:rPr>
                <w:ins w:id="2627" w:author="오윤 권" w:date="2023-06-06T20:12:00Z"/>
                <w:rStyle w:val="ae"/>
              </w:rPr>
            </w:pPr>
            <w:ins w:id="2628" w:author="오윤 권" w:date="2023-06-06T20:12:00Z"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A</w:t>
              </w:r>
              <w:r>
                <w:rPr>
                  <w:rStyle w:val="ae"/>
                </w:rPr>
                <w:t>02-1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</w:ins>
          </w:p>
          <w:p w14:paraId="34633601" w14:textId="77777777" w:rsidR="00DF0643" w:rsidRDefault="00DF0643" w:rsidP="006E5161">
            <w:pPr>
              <w:rPr>
                <w:ins w:id="2629" w:author="오윤 권" w:date="2023-06-06T20:12:00Z"/>
                <w:rStyle w:val="ae"/>
              </w:rPr>
            </w:pPr>
            <w:ins w:id="2630" w:author="오윤 권" w:date="2023-06-06T20:12:00Z"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A</w:t>
              </w:r>
              <w:r>
                <w:rPr>
                  <w:rStyle w:val="ae"/>
                </w:rPr>
                <w:t>02-2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</w:ins>
          </w:p>
          <w:p w14:paraId="5D1B833A" w14:textId="77777777" w:rsidR="00DF0643" w:rsidRPr="008C6250" w:rsidRDefault="00DF0643" w:rsidP="006E5161">
            <w:pPr>
              <w:rPr>
                <w:ins w:id="2631" w:author="오윤 권" w:date="2023-06-06T20:12:00Z"/>
                <w:rStyle w:val="ae"/>
              </w:rPr>
            </w:pPr>
            <w:ins w:id="2632" w:author="오윤 권" w:date="2023-06-06T20:12:00Z">
              <w:r w:rsidRPr="00EF16EE">
                <w:rPr>
                  <w:rStyle w:val="ae"/>
                  <w:rFonts w:hint="eastAsia"/>
                </w:rPr>
                <w:t>B01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B0</w:t>
              </w:r>
              <w:r>
                <w:rPr>
                  <w:rStyle w:val="ae"/>
                </w:rPr>
                <w:t>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E0</w:t>
              </w:r>
              <w:r>
                <w:rPr>
                  <w:rStyle w:val="ae"/>
                </w:rPr>
                <w:t>3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</w:ins>
          </w:p>
        </w:tc>
      </w:tr>
    </w:tbl>
    <w:p w14:paraId="4E173F10" w14:textId="77777777" w:rsidR="00DF0643" w:rsidRDefault="00DF0643" w:rsidP="00DF0643">
      <w:pPr>
        <w:rPr>
          <w:ins w:id="2633" w:author="오윤 권" w:date="2023-06-06T20:12:00Z"/>
        </w:rPr>
      </w:pPr>
    </w:p>
    <w:p w14:paraId="6CDB299E" w14:textId="77777777" w:rsidR="00DF0643" w:rsidRDefault="00DF0643" w:rsidP="00DF0643">
      <w:pPr>
        <w:rPr>
          <w:ins w:id="2634" w:author="오윤 권" w:date="2023-06-06T20:12:00Z"/>
          <w:rFonts w:ascii="맑은 고딕" w:hAnsi="맑은 고딕"/>
          <w:b/>
          <w:bCs/>
          <w:sz w:val="24"/>
        </w:rPr>
      </w:pPr>
    </w:p>
    <w:p w14:paraId="2ED88650" w14:textId="77777777" w:rsidR="00DF0643" w:rsidRDefault="00DF0643" w:rsidP="00DF0643">
      <w:pPr>
        <w:rPr>
          <w:ins w:id="2635" w:author="오윤 권" w:date="2023-06-06T20:12:00Z"/>
          <w:rFonts w:ascii="맑은 고딕" w:hAnsi="맑은 고딕"/>
          <w:b/>
          <w:bCs/>
          <w:sz w:val="24"/>
        </w:rPr>
      </w:pPr>
    </w:p>
    <w:p w14:paraId="43A584E7" w14:textId="77777777" w:rsidR="00DF0643" w:rsidRDefault="00DF0643" w:rsidP="00DF0643">
      <w:pPr>
        <w:rPr>
          <w:ins w:id="2636" w:author="오윤 권" w:date="2023-06-06T20:12:00Z"/>
          <w:rFonts w:ascii="맑은 고딕" w:hAnsi="맑은 고딕"/>
          <w:b/>
          <w:bCs/>
          <w:sz w:val="24"/>
        </w:rPr>
      </w:pPr>
    </w:p>
    <w:p w14:paraId="3FE86397" w14:textId="77777777" w:rsidR="00DF0643" w:rsidRDefault="00DF0643" w:rsidP="00DF0643">
      <w:pPr>
        <w:rPr>
          <w:ins w:id="2637" w:author="오윤 권" w:date="2023-06-06T20:12:00Z"/>
          <w:rFonts w:ascii="맑은 고딕" w:hAnsi="맑은 고딕"/>
          <w:b/>
          <w:bCs/>
          <w:sz w:val="24"/>
        </w:rPr>
      </w:pPr>
    </w:p>
    <w:p w14:paraId="5141713F" w14:textId="77777777" w:rsidR="00DF0643" w:rsidRDefault="00DF0643" w:rsidP="00DF0643">
      <w:pPr>
        <w:rPr>
          <w:ins w:id="2638" w:author="오윤 권" w:date="2023-06-06T20:12:00Z"/>
          <w:rFonts w:ascii="맑은 고딕" w:hAnsi="맑은 고딕"/>
          <w:b/>
          <w:bCs/>
          <w:sz w:val="24"/>
        </w:rPr>
      </w:pPr>
    </w:p>
    <w:p w14:paraId="56A24C1C" w14:textId="77777777" w:rsidR="00DF0643" w:rsidRPr="008C6250" w:rsidRDefault="00DF0643" w:rsidP="00DF0643">
      <w:pPr>
        <w:rPr>
          <w:ins w:id="2639" w:author="오윤 권" w:date="2023-06-06T20:12:00Z"/>
          <w:rFonts w:ascii="맑은 고딕" w:hAnsi="맑은 고딕"/>
          <w:b/>
          <w:bCs/>
        </w:rPr>
      </w:pPr>
      <w:ins w:id="2640" w:author="오윤 권" w:date="2023-06-06T20:12:00Z">
        <w:r w:rsidRPr="008C6250">
          <w:rPr>
            <w:rFonts w:ascii="맑은 고딕" w:hAnsi="맑은 고딕" w:hint="eastAsia"/>
            <w:b/>
            <w:bCs/>
            <w:sz w:val="24"/>
          </w:rPr>
          <w:t>U</w:t>
        </w:r>
        <w:r w:rsidRPr="008C6250">
          <w:rPr>
            <w:rFonts w:ascii="맑은 고딕" w:hAnsi="맑은 고딕"/>
            <w:b/>
            <w:bCs/>
            <w:sz w:val="24"/>
          </w:rPr>
          <w:t>C00</w:t>
        </w:r>
        <w:r>
          <w:rPr>
            <w:rFonts w:ascii="맑은 고딕" w:hAnsi="맑은 고딕"/>
            <w:b/>
            <w:bCs/>
            <w:sz w:val="24"/>
          </w:rPr>
          <w:t>2</w:t>
        </w:r>
        <w:r w:rsidRPr="008C6250">
          <w:rPr>
            <w:rFonts w:ascii="맑은 고딕" w:hAnsi="맑은 고딕"/>
            <w:b/>
            <w:bCs/>
            <w:sz w:val="24"/>
          </w:rPr>
          <w:t xml:space="preserve">: </w:t>
        </w:r>
        <w:r w:rsidRPr="008C6250">
          <w:rPr>
            <w:rFonts w:ascii="맑은 고딕" w:hAnsi="맑은 고딕" w:hint="eastAsia"/>
            <w:b/>
            <w:bCs/>
            <w:sz w:val="24"/>
          </w:rPr>
          <w:t>회원</w:t>
        </w:r>
        <w:r>
          <w:rPr>
            <w:rFonts w:ascii="맑은 고딕" w:hAnsi="맑은 고딕" w:hint="eastAsia"/>
            <w:b/>
            <w:bCs/>
            <w:sz w:val="24"/>
          </w:rPr>
          <w:t>탈퇴를</w:t>
        </w:r>
        <w:r w:rsidRPr="008C6250">
          <w:rPr>
            <w:rFonts w:ascii="맑은 고딕" w:hAnsi="맑은 고딕" w:hint="eastAsia"/>
            <w:b/>
            <w:bCs/>
            <w:sz w:val="24"/>
          </w:rPr>
          <w:t xml:space="preserve"> 한다</w:t>
        </w:r>
        <w:r w:rsidRPr="008C6250">
          <w:rPr>
            <w:rFonts w:ascii="맑은 고딕" w:hAnsi="맑은 고딕" w:hint="eastAsia"/>
            <w:b/>
            <w:bCs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D54A11" w14:paraId="62FBB2CD" w14:textId="77777777" w:rsidTr="006E5161">
        <w:trPr>
          <w:ins w:id="264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B4EC04A" w14:textId="77777777" w:rsidR="00DF0643" w:rsidRPr="00D54A11" w:rsidRDefault="00DF0643" w:rsidP="006E5161">
            <w:pPr>
              <w:pStyle w:val="af"/>
              <w:rPr>
                <w:ins w:id="2642" w:author="오윤 권" w:date="2023-06-06T20:12:00Z"/>
              </w:rPr>
            </w:pPr>
            <w:ins w:id="2643" w:author="오윤 권" w:date="2023-06-06T20:12:00Z">
              <w:r w:rsidRPr="00D54A11">
                <w:rPr>
                  <w:rFonts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0733A2DD" w14:textId="77777777" w:rsidR="00DF0643" w:rsidRPr="00EF16EE" w:rsidRDefault="00DF0643" w:rsidP="006E5161">
            <w:pPr>
              <w:rPr>
                <w:ins w:id="2644" w:author="오윤 권" w:date="2023-06-06T20:12:00Z"/>
                <w:rStyle w:val="ae"/>
              </w:rPr>
            </w:pPr>
            <w:ins w:id="2645" w:author="오윤 권" w:date="2023-06-06T20:12:00Z">
              <w:r>
                <w:rPr>
                  <w:rStyle w:val="ae"/>
                  <w:rFonts w:hint="eastAsia"/>
                </w:rPr>
                <w:t>사용자는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</w:rPr>
                <w:t xml:space="preserve">? </w:t>
              </w:r>
              <w:r>
                <w:rPr>
                  <w:rStyle w:val="ae"/>
                  <w:rFonts w:hint="eastAsia"/>
                </w:rPr>
                <w:t>회원탈퇴를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4F06618B" w14:textId="77777777" w:rsidTr="006E5161">
        <w:trPr>
          <w:ins w:id="264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D075D5A" w14:textId="77777777" w:rsidR="00DF0643" w:rsidRPr="00D54A11" w:rsidRDefault="00DF0643" w:rsidP="006E5161">
            <w:pPr>
              <w:pStyle w:val="af"/>
              <w:rPr>
                <w:ins w:id="2647" w:author="오윤 권" w:date="2023-06-06T20:12:00Z"/>
              </w:rPr>
            </w:pPr>
            <w:ins w:id="2648" w:author="오윤 권" w:date="2023-06-06T20:12:00Z">
              <w:r w:rsidRPr="00D54A11">
                <w:rPr>
                  <w:rFonts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</w:tcPr>
          <w:p w14:paraId="4E9541B3" w14:textId="77777777" w:rsidR="00DF0643" w:rsidRPr="00EF16EE" w:rsidRDefault="00DF0643" w:rsidP="006E5161">
            <w:pPr>
              <w:rPr>
                <w:ins w:id="2649" w:author="오윤 권" w:date="2023-06-06T20:12:00Z"/>
                <w:rStyle w:val="ae"/>
              </w:rPr>
            </w:pPr>
            <w:ins w:id="2650" w:author="오윤 권" w:date="2023-06-06T20:12:00Z">
              <w:r>
                <w:rPr>
                  <w:rStyle w:val="ae"/>
                  <w:rFonts w:hint="eastAsia"/>
                </w:rPr>
                <w:t>사용자</w:t>
              </w:r>
            </w:ins>
          </w:p>
        </w:tc>
      </w:tr>
      <w:tr w:rsidR="00DF0643" w:rsidRPr="00D54A11" w14:paraId="272F1D03" w14:textId="77777777" w:rsidTr="006E5161">
        <w:trPr>
          <w:ins w:id="265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2D8F274" w14:textId="77777777" w:rsidR="00DF0643" w:rsidRPr="00D54A11" w:rsidRDefault="00DF0643" w:rsidP="006E5161">
            <w:pPr>
              <w:pStyle w:val="af"/>
              <w:rPr>
                <w:ins w:id="2652" w:author="오윤 권" w:date="2023-06-06T20:12:00Z"/>
              </w:rPr>
            </w:pPr>
            <w:ins w:id="2653" w:author="오윤 권" w:date="2023-06-06T20:12:00Z">
              <w:r w:rsidRPr="00D54A11">
                <w:rPr>
                  <w:rFonts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</w:tcPr>
          <w:p w14:paraId="17DA27A1" w14:textId="77777777" w:rsidR="00DF0643" w:rsidRPr="00EF16EE" w:rsidRDefault="00DF0643" w:rsidP="006E5161">
            <w:pPr>
              <w:rPr>
                <w:ins w:id="2654" w:author="오윤 권" w:date="2023-06-06T20:12:00Z"/>
                <w:rStyle w:val="ae"/>
              </w:rPr>
            </w:pPr>
            <w:ins w:id="2655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회원인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상태여야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3567CFBC" w14:textId="77777777" w:rsidTr="006E5161">
        <w:trPr>
          <w:ins w:id="265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578C78B" w14:textId="77777777" w:rsidR="00DF0643" w:rsidRPr="00D54A11" w:rsidRDefault="00DF0643" w:rsidP="006E5161">
            <w:pPr>
              <w:pStyle w:val="af"/>
              <w:rPr>
                <w:ins w:id="2657" w:author="오윤 권" w:date="2023-06-06T20:12:00Z"/>
              </w:rPr>
            </w:pPr>
            <w:ins w:id="2658" w:author="오윤 권" w:date="2023-06-06T20:12:00Z">
              <w:r w:rsidRPr="00D54A11">
                <w:rPr>
                  <w:rFonts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</w:tcPr>
          <w:p w14:paraId="158BF5F7" w14:textId="77777777" w:rsidR="00DF0643" w:rsidRPr="008C6250" w:rsidRDefault="00DF0643" w:rsidP="006E5161">
            <w:pPr>
              <w:rPr>
                <w:ins w:id="2659" w:author="오윤 권" w:date="2023-06-06T20:12:00Z"/>
                <w:rStyle w:val="ae"/>
              </w:rPr>
            </w:pPr>
            <w:ins w:id="2660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탈퇴되고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데이터베이스에서도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삭제된다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2F872ED5" w14:textId="77777777" w:rsidTr="006E5161">
        <w:trPr>
          <w:ins w:id="266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A993251" w14:textId="77777777" w:rsidR="00DF0643" w:rsidRPr="00D54A11" w:rsidRDefault="00DF0643" w:rsidP="006E5161">
            <w:pPr>
              <w:pStyle w:val="af"/>
              <w:rPr>
                <w:ins w:id="2662" w:author="오윤 권" w:date="2023-06-06T20:12:00Z"/>
              </w:rPr>
            </w:pPr>
            <w:ins w:id="2663" w:author="오윤 권" w:date="2023-06-06T20:12:00Z">
              <w:r w:rsidRPr="00D54A11">
                <w:rPr>
                  <w:rFonts w:hint="eastAsia"/>
                </w:rPr>
                <w:t>기본</w:t>
              </w:r>
              <w:r>
                <w:rPr>
                  <w:rFonts w:hint="eastAsia"/>
                </w:rPr>
                <w:t xml:space="preserve"> </w:t>
              </w:r>
              <w:r w:rsidRPr="00D54A11">
                <w:rPr>
                  <w:rFonts w:hint="eastAsia"/>
                </w:rPr>
                <w:t>흐름</w:t>
              </w:r>
            </w:ins>
          </w:p>
        </w:tc>
        <w:tc>
          <w:tcPr>
            <w:tcW w:w="932" w:type="dxa"/>
            <w:shd w:val="clear" w:color="auto" w:fill="auto"/>
          </w:tcPr>
          <w:p w14:paraId="122C3129" w14:textId="77777777" w:rsidR="00DF0643" w:rsidRPr="00EF16EE" w:rsidRDefault="00DF0643" w:rsidP="006E5161">
            <w:pPr>
              <w:pStyle w:val="af"/>
              <w:rPr>
                <w:ins w:id="2664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65" w:author="오윤 권" w:date="2023-06-06T20:12:00Z">
              <w:r w:rsidRPr="00EF16EE"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</w:tcPr>
          <w:p w14:paraId="44669C4E" w14:textId="77777777" w:rsidR="00DF0643" w:rsidRPr="00EF16EE" w:rsidRDefault="00DF0643" w:rsidP="006E5161">
            <w:pPr>
              <w:pStyle w:val="af"/>
              <w:jc w:val="both"/>
              <w:rPr>
                <w:ins w:id="2666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67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사용자는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마이페이지에서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회원탈퇴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버튼을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선택한다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5F141225" w14:textId="77777777" w:rsidTr="006E5161">
        <w:trPr>
          <w:ins w:id="266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01C7AB1" w14:textId="77777777" w:rsidR="00DF0643" w:rsidRPr="00D54A11" w:rsidRDefault="00DF0643" w:rsidP="006E5161">
            <w:pPr>
              <w:pStyle w:val="af"/>
              <w:rPr>
                <w:ins w:id="2669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0F9BC5ED" w14:textId="77777777" w:rsidR="00DF0643" w:rsidRPr="008C6250" w:rsidRDefault="00DF0643" w:rsidP="006E5161">
            <w:pPr>
              <w:pStyle w:val="af"/>
              <w:rPr>
                <w:ins w:id="2670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671" w:author="오윤 권" w:date="2023-06-06T20:12:00Z">
              <w:r w:rsidRPr="008C6250">
                <w:rPr>
                  <w:rStyle w:val="ae"/>
                  <w:rFonts w:hint="eastAsia"/>
                  <w:b w:val="0"/>
                  <w:bCs/>
                </w:rPr>
                <w:t>B</w:t>
              </w:r>
              <w:r w:rsidRPr="008C6250">
                <w:rPr>
                  <w:rStyle w:val="ae"/>
                  <w:b w:val="0"/>
                  <w:bCs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6604BEAE" w14:textId="77777777" w:rsidR="00DF0643" w:rsidRPr="008C6250" w:rsidRDefault="00DF0643" w:rsidP="006E5161">
            <w:pPr>
              <w:pStyle w:val="af"/>
              <w:jc w:val="both"/>
              <w:rPr>
                <w:ins w:id="2672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673" w:author="오윤 권" w:date="2023-06-06T20:12:00Z">
              <w:r>
                <w:rPr>
                  <w:rStyle w:val="ae"/>
                  <w:rFonts w:hint="eastAsia"/>
                  <w:b w:val="0"/>
                  <w:bCs/>
                </w:rPr>
                <w:t xml:space="preserve">시스템은 </w:t>
              </w:r>
              <w:r>
                <w:rPr>
                  <w:rStyle w:val="ae"/>
                  <w:b w:val="0"/>
                  <w:bCs/>
                </w:rPr>
                <w:t>“</w:t>
              </w:r>
              <w:r>
                <w:rPr>
                  <w:rStyle w:val="ae"/>
                  <w:rFonts w:hint="eastAsia"/>
                  <w:b w:val="0"/>
                  <w:bCs/>
                </w:rPr>
                <w:t>회원탈퇴 하시겠습니까?</w:t>
              </w:r>
              <w:r>
                <w:rPr>
                  <w:rStyle w:val="ae"/>
                  <w:b w:val="0"/>
                  <w:bCs/>
                </w:rPr>
                <w:t xml:space="preserve"> </w:t>
              </w:r>
              <w:r>
                <w:rPr>
                  <w:rStyle w:val="ae"/>
                  <w:rFonts w:hint="eastAsia"/>
                  <w:b w:val="0"/>
                  <w:bCs/>
                </w:rPr>
                <w:t>탈퇴 시 모든 정보가 삭제됩니다.</w:t>
              </w:r>
              <w:r>
                <w:rPr>
                  <w:rStyle w:val="ae"/>
                  <w:b w:val="0"/>
                  <w:bCs/>
                </w:rPr>
                <w:t xml:space="preserve">” </w:t>
              </w:r>
              <w:r>
                <w:rPr>
                  <w:rStyle w:val="ae"/>
                  <w:rFonts w:hint="eastAsia"/>
                  <w:b w:val="0"/>
                  <w:bCs/>
                </w:rPr>
                <w:t xml:space="preserve">메시지를 출력하고 </w:t>
              </w:r>
              <w:r>
                <w:rPr>
                  <w:rStyle w:val="ae"/>
                  <w:b w:val="0"/>
                  <w:bCs/>
                </w:rPr>
                <w:t>‘</w:t>
              </w:r>
              <w:r>
                <w:rPr>
                  <w:rStyle w:val="ae"/>
                  <w:rFonts w:hint="eastAsia"/>
                  <w:b w:val="0"/>
                  <w:bCs/>
                </w:rPr>
                <w:t>예</w:t>
              </w:r>
              <w:r>
                <w:rPr>
                  <w:rStyle w:val="ae"/>
                  <w:b w:val="0"/>
                  <w:bCs/>
                </w:rPr>
                <w:t>’</w:t>
              </w:r>
              <w:r>
                <w:rPr>
                  <w:rStyle w:val="ae"/>
                  <w:rFonts w:hint="eastAsia"/>
                  <w:b w:val="0"/>
                  <w:bCs/>
                </w:rPr>
                <w:t>를 선택하면 로그인 창으로 이동한다</w:t>
              </w:r>
              <w:r w:rsidRPr="008C6250">
                <w:rPr>
                  <w:rStyle w:val="ae"/>
                  <w:rFonts w:hint="eastAsia"/>
                  <w:b w:val="0"/>
                  <w:bCs/>
                </w:rPr>
                <w:t>.</w:t>
              </w:r>
            </w:ins>
          </w:p>
        </w:tc>
      </w:tr>
      <w:tr w:rsidR="00DF0643" w:rsidRPr="00D54A11" w14:paraId="25451972" w14:textId="77777777" w:rsidTr="006E5161">
        <w:trPr>
          <w:ins w:id="267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008F5BA" w14:textId="77777777" w:rsidR="00DF0643" w:rsidRPr="00D54A11" w:rsidRDefault="00DF0643" w:rsidP="006E5161">
            <w:pPr>
              <w:jc w:val="center"/>
              <w:rPr>
                <w:ins w:id="2675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2C7A3B6" w14:textId="77777777" w:rsidR="00DF0643" w:rsidRPr="00EF16EE" w:rsidRDefault="00DF0643" w:rsidP="006E5161">
            <w:pPr>
              <w:rPr>
                <w:ins w:id="2676" w:author="오윤 권" w:date="2023-06-06T20:12:00Z"/>
                <w:rStyle w:val="ae"/>
              </w:rPr>
            </w:pPr>
            <w:ins w:id="2677" w:author="오윤 권" w:date="2023-06-06T20:12:00Z"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</w:rPr>
                <w:t xml:space="preserve"> B</w:t>
              </w:r>
              <w:r>
                <w:rPr>
                  <w:rStyle w:val="ae"/>
                  <w:rFonts w:hint="eastAsia"/>
                </w:rPr>
                <w:t>0</w:t>
              </w:r>
              <w:r>
                <w:rPr>
                  <w:rStyle w:val="ae"/>
                </w:rPr>
                <w:t>3</w:t>
              </w:r>
            </w:ins>
          </w:p>
        </w:tc>
        <w:tc>
          <w:tcPr>
            <w:tcW w:w="6042" w:type="dxa"/>
            <w:shd w:val="clear" w:color="auto" w:fill="auto"/>
          </w:tcPr>
          <w:p w14:paraId="0FE02701" w14:textId="77777777" w:rsidR="00DF0643" w:rsidRPr="00EF16EE" w:rsidRDefault="00DF0643" w:rsidP="006E5161">
            <w:pPr>
              <w:rPr>
                <w:ins w:id="2678" w:author="오윤 권" w:date="2023-06-06T20:12:00Z"/>
                <w:rStyle w:val="ae"/>
              </w:rPr>
            </w:pPr>
            <w:ins w:id="2679" w:author="오윤 권" w:date="2023-06-06T20:12:00Z">
              <w:r>
                <w:rPr>
                  <w:rStyle w:val="ae"/>
                  <w:rFonts w:hint="eastAsia"/>
                </w:rPr>
                <w:t>회원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데이터베이스에서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삭제된다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1FC71DB4" w14:textId="77777777" w:rsidTr="006E5161">
        <w:trPr>
          <w:ins w:id="2680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6EDFA36" w14:textId="77777777" w:rsidR="00DF0643" w:rsidRPr="00D54A11" w:rsidRDefault="00DF0643" w:rsidP="006E5161">
            <w:pPr>
              <w:pStyle w:val="af"/>
              <w:rPr>
                <w:ins w:id="2681" w:author="오윤 권" w:date="2023-06-06T20:12:00Z"/>
              </w:rPr>
            </w:pPr>
            <w:ins w:id="2682" w:author="오윤 권" w:date="2023-06-06T20:12:00Z">
              <w:r>
                <w:rPr>
                  <w:rFonts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</w:tcPr>
          <w:p w14:paraId="52A4D49D" w14:textId="77777777" w:rsidR="00DF0643" w:rsidRPr="00EF16EE" w:rsidRDefault="00DF0643" w:rsidP="006E5161">
            <w:pPr>
              <w:pStyle w:val="af"/>
              <w:rPr>
                <w:ins w:id="2683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84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A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187D7390" w14:textId="77777777" w:rsidR="00DF0643" w:rsidRPr="00EF16EE" w:rsidRDefault="00DF0643" w:rsidP="006E5161">
            <w:pPr>
              <w:pStyle w:val="af"/>
              <w:rPr>
                <w:ins w:id="2685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86" w:author="오윤 권" w:date="2023-06-06T20:12:00Z"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‘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아니요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’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선택한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경우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회원탈퇴가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되지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않고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마이페이지로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이동한다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7E12121D" w14:textId="77777777" w:rsidTr="006E5161">
        <w:trPr>
          <w:ins w:id="268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4CB3352" w14:textId="77777777" w:rsidR="00DF0643" w:rsidRPr="00D54A11" w:rsidRDefault="00DF0643" w:rsidP="006E5161">
            <w:pPr>
              <w:jc w:val="center"/>
              <w:rPr>
                <w:ins w:id="2688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27C9BB7" w14:textId="77777777" w:rsidR="00DF0643" w:rsidRPr="00EF16EE" w:rsidRDefault="00DF0643" w:rsidP="006E5161">
            <w:pPr>
              <w:pStyle w:val="af"/>
              <w:rPr>
                <w:ins w:id="2689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16EADE6" w14:textId="77777777" w:rsidR="00DF0643" w:rsidRPr="00EF16EE" w:rsidRDefault="00DF0643" w:rsidP="006E5161">
            <w:pPr>
              <w:pStyle w:val="af"/>
              <w:rPr>
                <w:ins w:id="2690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691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4C53CE62" w14:textId="77777777" w:rsidTr="006E5161">
        <w:trPr>
          <w:ins w:id="269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64DE045" w14:textId="77777777" w:rsidR="00DF0643" w:rsidRPr="00D54A11" w:rsidRDefault="00DF0643" w:rsidP="006E5161">
            <w:pPr>
              <w:pStyle w:val="af"/>
              <w:rPr>
                <w:ins w:id="2693" w:author="오윤 권" w:date="2023-06-06T20:12:00Z"/>
              </w:rPr>
            </w:pPr>
            <w:ins w:id="2694" w:author="오윤 권" w:date="2023-06-06T20:12:00Z">
              <w:r w:rsidRPr="00D54A11">
                <w:rPr>
                  <w:rFonts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44A162C0" w14:textId="77777777" w:rsidR="00DF0643" w:rsidRPr="00EF16EE" w:rsidRDefault="00DF0643" w:rsidP="006E5161">
            <w:pPr>
              <w:pStyle w:val="af"/>
              <w:rPr>
                <w:ins w:id="2695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E56359D" w14:textId="77777777" w:rsidR="00DF0643" w:rsidRPr="00EF16EE" w:rsidRDefault="00DF0643" w:rsidP="006E5161">
            <w:pPr>
              <w:pStyle w:val="af"/>
              <w:jc w:val="both"/>
              <w:rPr>
                <w:ins w:id="2696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DF0643" w:rsidRPr="00D54A11" w14:paraId="273C9FF6" w14:textId="77777777" w:rsidTr="006E5161">
        <w:trPr>
          <w:ins w:id="269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621534D" w14:textId="77777777" w:rsidR="00DF0643" w:rsidRPr="00D54A11" w:rsidRDefault="00DF0643" w:rsidP="006E5161">
            <w:pPr>
              <w:pStyle w:val="af"/>
              <w:rPr>
                <w:ins w:id="2698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078598AD" w14:textId="77777777" w:rsidR="00DF0643" w:rsidRPr="00EF16EE" w:rsidRDefault="00DF0643" w:rsidP="006E5161">
            <w:pPr>
              <w:rPr>
                <w:ins w:id="2699" w:author="오윤 권" w:date="2023-06-06T20:12:00Z"/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2B3EE750" w14:textId="77777777" w:rsidR="00DF0643" w:rsidRPr="00EF16EE" w:rsidRDefault="00DF0643" w:rsidP="006E5161">
            <w:pPr>
              <w:rPr>
                <w:ins w:id="2700" w:author="오윤 권" w:date="2023-06-06T20:12:00Z"/>
                <w:rStyle w:val="ae"/>
              </w:rPr>
            </w:pPr>
            <w:ins w:id="2701" w:author="오윤 권" w:date="2023-06-06T20:12:00Z">
              <w:r w:rsidRPr="00EF16EE">
                <w:rPr>
                  <w:rStyle w:val="ae"/>
                  <w:rFonts w:hint="eastAsia"/>
                </w:rPr>
                <w:t>..</w:t>
              </w:r>
            </w:ins>
          </w:p>
        </w:tc>
      </w:tr>
      <w:tr w:rsidR="00DF0643" w:rsidRPr="00D54A11" w14:paraId="6398A1D5" w14:textId="77777777" w:rsidTr="006E5161">
        <w:trPr>
          <w:ins w:id="270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BD1672C" w14:textId="77777777" w:rsidR="00DF0643" w:rsidRPr="00D54A11" w:rsidRDefault="00DF0643" w:rsidP="006E5161">
            <w:pPr>
              <w:pStyle w:val="af"/>
              <w:rPr>
                <w:ins w:id="2703" w:author="오윤 권" w:date="2023-06-06T20:12:00Z"/>
              </w:rPr>
            </w:pPr>
            <w:ins w:id="2704" w:author="오윤 권" w:date="2023-06-06T20:12:00Z">
              <w:r w:rsidRPr="00D54A11">
                <w:rPr>
                  <w:rFonts w:hint="eastAsia"/>
                </w:rPr>
                <w:t>시나리오</w:t>
              </w:r>
            </w:ins>
          </w:p>
        </w:tc>
        <w:tc>
          <w:tcPr>
            <w:tcW w:w="932" w:type="dxa"/>
          </w:tcPr>
          <w:p w14:paraId="0B6FF5C7" w14:textId="77777777" w:rsidR="00DF0643" w:rsidRPr="00EF16EE" w:rsidRDefault="00DF0643" w:rsidP="006E5161">
            <w:pPr>
              <w:rPr>
                <w:ins w:id="2705" w:author="오윤 권" w:date="2023-06-06T20:12:00Z"/>
                <w:rStyle w:val="ae"/>
              </w:rPr>
            </w:pPr>
            <w:ins w:id="2706" w:author="오윤 권" w:date="2023-06-06T20:12:00Z">
              <w:r w:rsidRPr="00EF16EE">
                <w:rPr>
                  <w:rStyle w:val="ae"/>
                  <w:rFonts w:hint="eastAsia"/>
                </w:rPr>
                <w:t>SN001</w:t>
              </w:r>
            </w:ins>
          </w:p>
        </w:tc>
        <w:tc>
          <w:tcPr>
            <w:tcW w:w="6042" w:type="dxa"/>
          </w:tcPr>
          <w:p w14:paraId="61349142" w14:textId="77777777" w:rsidR="00DF0643" w:rsidRDefault="00DF0643" w:rsidP="006E5161">
            <w:pPr>
              <w:rPr>
                <w:ins w:id="2707" w:author="오윤 권" w:date="2023-06-06T20:12:00Z"/>
                <w:rStyle w:val="ae"/>
              </w:rPr>
            </w:pPr>
            <w:ins w:id="2708" w:author="오윤 권" w:date="2023-06-06T20:12:00Z">
              <w:r w:rsidRPr="00EF16EE">
                <w:rPr>
                  <w:rStyle w:val="ae"/>
                  <w:rFonts w:hint="eastAsia"/>
                </w:rPr>
                <w:t>B01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B0</w:t>
              </w:r>
              <w:r>
                <w:rPr>
                  <w:rStyle w:val="ae"/>
                </w:rPr>
                <w:t>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03</w:t>
              </w:r>
            </w:ins>
          </w:p>
          <w:p w14:paraId="38B57322" w14:textId="77777777" w:rsidR="00DF0643" w:rsidRDefault="00DF0643" w:rsidP="006E5161">
            <w:pPr>
              <w:rPr>
                <w:ins w:id="2709" w:author="오윤 권" w:date="2023-06-06T20:12:00Z"/>
                <w:rStyle w:val="ae"/>
              </w:rPr>
            </w:pPr>
            <w:ins w:id="2710" w:author="오윤 권" w:date="2023-06-06T20:12:00Z"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A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</w:ins>
          </w:p>
          <w:p w14:paraId="240EB73F" w14:textId="77777777" w:rsidR="00DF0643" w:rsidRPr="008C6250" w:rsidRDefault="00DF0643" w:rsidP="006E5161">
            <w:pPr>
              <w:rPr>
                <w:ins w:id="2711" w:author="오윤 권" w:date="2023-06-06T20:12:00Z"/>
                <w:rStyle w:val="ae"/>
              </w:rPr>
            </w:pPr>
          </w:p>
        </w:tc>
      </w:tr>
    </w:tbl>
    <w:p w14:paraId="71856030" w14:textId="77777777" w:rsidR="00DF0643" w:rsidRDefault="00DF0643" w:rsidP="00DF0643">
      <w:pPr>
        <w:rPr>
          <w:ins w:id="2712" w:author="오윤 권" w:date="2023-06-06T20:12:00Z"/>
        </w:rPr>
      </w:pPr>
    </w:p>
    <w:p w14:paraId="24C7FC4A" w14:textId="77777777" w:rsidR="00DF0643" w:rsidRDefault="00DF0643" w:rsidP="00DF0643">
      <w:pPr>
        <w:rPr>
          <w:ins w:id="2713" w:author="오윤 권" w:date="2023-06-06T20:12:00Z"/>
        </w:rPr>
      </w:pPr>
    </w:p>
    <w:p w14:paraId="27265742" w14:textId="77777777" w:rsidR="00DF0643" w:rsidRDefault="00DF0643" w:rsidP="00DF0643">
      <w:pPr>
        <w:rPr>
          <w:ins w:id="2714" w:author="오윤 권" w:date="2023-06-06T20:12:00Z"/>
        </w:rPr>
      </w:pPr>
    </w:p>
    <w:p w14:paraId="04EE578C" w14:textId="77777777" w:rsidR="00DF0643" w:rsidRDefault="00DF0643" w:rsidP="00DF0643">
      <w:pPr>
        <w:rPr>
          <w:ins w:id="2715" w:author="오윤 권" w:date="2023-06-06T20:12:00Z"/>
        </w:rPr>
      </w:pPr>
    </w:p>
    <w:p w14:paraId="46A13DCC" w14:textId="77777777" w:rsidR="00DF0643" w:rsidRDefault="00DF0643" w:rsidP="00DF0643">
      <w:pPr>
        <w:rPr>
          <w:ins w:id="2716" w:author="오윤 권" w:date="2023-06-06T20:12:00Z"/>
        </w:rPr>
      </w:pPr>
    </w:p>
    <w:p w14:paraId="0E0C501B" w14:textId="77777777" w:rsidR="00DF0643" w:rsidRDefault="00DF0643" w:rsidP="00DF0643">
      <w:pPr>
        <w:rPr>
          <w:ins w:id="2717" w:author="오윤 권" w:date="2023-06-06T20:12:00Z"/>
          <w:rFonts w:ascii="맑은 고딕" w:hAnsi="맑은 고딕"/>
          <w:b/>
          <w:bCs/>
          <w:sz w:val="24"/>
        </w:rPr>
      </w:pPr>
    </w:p>
    <w:p w14:paraId="3AB7FB66" w14:textId="77777777" w:rsidR="00DF0643" w:rsidRDefault="00DF0643" w:rsidP="00DF0643">
      <w:pPr>
        <w:rPr>
          <w:ins w:id="2718" w:author="오윤 권" w:date="2023-06-06T20:12:00Z"/>
          <w:rFonts w:ascii="맑은 고딕" w:hAnsi="맑은 고딕"/>
          <w:b/>
          <w:bCs/>
          <w:sz w:val="24"/>
        </w:rPr>
      </w:pPr>
    </w:p>
    <w:p w14:paraId="2D1E5796" w14:textId="77777777" w:rsidR="00DF0643" w:rsidRDefault="00DF0643" w:rsidP="00DF0643">
      <w:pPr>
        <w:rPr>
          <w:ins w:id="2719" w:author="오윤 권" w:date="2023-06-06T20:12:00Z"/>
          <w:rFonts w:ascii="맑은 고딕" w:hAnsi="맑은 고딕"/>
          <w:b/>
          <w:bCs/>
          <w:sz w:val="24"/>
        </w:rPr>
      </w:pPr>
    </w:p>
    <w:p w14:paraId="6CE2762F" w14:textId="77777777" w:rsidR="00DF0643" w:rsidRDefault="00DF0643" w:rsidP="00DF0643">
      <w:pPr>
        <w:rPr>
          <w:ins w:id="2720" w:author="오윤 권" w:date="2023-06-06T20:12:00Z"/>
          <w:rFonts w:ascii="맑은 고딕" w:hAnsi="맑은 고딕"/>
          <w:b/>
          <w:bCs/>
          <w:sz w:val="24"/>
        </w:rPr>
      </w:pPr>
    </w:p>
    <w:p w14:paraId="622BDFA6" w14:textId="77777777" w:rsidR="00DF0643" w:rsidRDefault="00DF0643" w:rsidP="00DF0643">
      <w:pPr>
        <w:rPr>
          <w:ins w:id="2721" w:author="오윤 권" w:date="2023-06-06T20:12:00Z"/>
          <w:rFonts w:ascii="맑은 고딕" w:hAnsi="맑은 고딕"/>
          <w:b/>
          <w:bCs/>
          <w:sz w:val="24"/>
        </w:rPr>
      </w:pPr>
    </w:p>
    <w:p w14:paraId="32CC8DD5" w14:textId="3BEF30B2" w:rsidR="00DF0643" w:rsidRPr="008C6250" w:rsidRDefault="00DF0643" w:rsidP="00DF0643">
      <w:pPr>
        <w:rPr>
          <w:ins w:id="2722" w:author="오윤 권" w:date="2023-06-06T20:12:00Z"/>
          <w:rFonts w:ascii="맑은 고딕" w:hAnsi="맑은 고딕"/>
          <w:b/>
          <w:bCs/>
        </w:rPr>
      </w:pPr>
      <w:ins w:id="2723" w:author="오윤 권" w:date="2023-06-06T20:12:00Z">
        <w:r w:rsidRPr="008C6250">
          <w:rPr>
            <w:rFonts w:ascii="맑은 고딕" w:hAnsi="맑은 고딕" w:hint="eastAsia"/>
            <w:b/>
            <w:bCs/>
            <w:sz w:val="24"/>
          </w:rPr>
          <w:lastRenderedPageBreak/>
          <w:t>U</w:t>
        </w:r>
        <w:r w:rsidRPr="008C6250">
          <w:rPr>
            <w:rFonts w:ascii="맑은 고딕" w:hAnsi="맑은 고딕"/>
            <w:b/>
            <w:bCs/>
            <w:sz w:val="24"/>
          </w:rPr>
          <w:t>C00</w:t>
        </w:r>
        <w:r>
          <w:rPr>
            <w:rFonts w:ascii="맑은 고딕" w:hAnsi="맑은 고딕"/>
            <w:b/>
            <w:bCs/>
            <w:sz w:val="24"/>
          </w:rPr>
          <w:t>3</w:t>
        </w:r>
        <w:r w:rsidRPr="008C6250">
          <w:rPr>
            <w:rFonts w:ascii="맑은 고딕" w:hAnsi="맑은 고딕"/>
            <w:b/>
            <w:bCs/>
            <w:sz w:val="24"/>
          </w:rPr>
          <w:t xml:space="preserve">: </w:t>
        </w:r>
        <w:r>
          <w:rPr>
            <w:rFonts w:ascii="맑은 고딕" w:hAnsi="맑은 고딕" w:hint="eastAsia"/>
            <w:b/>
            <w:bCs/>
            <w:sz w:val="24"/>
          </w:rPr>
          <w:t>로그인</w:t>
        </w:r>
        <w:r w:rsidRPr="008C6250">
          <w:rPr>
            <w:rFonts w:ascii="맑은 고딕" w:hAnsi="맑은 고딕" w:hint="eastAsia"/>
            <w:b/>
            <w:bCs/>
            <w:sz w:val="24"/>
          </w:rPr>
          <w:t xml:space="preserve"> 한다</w:t>
        </w:r>
        <w:r w:rsidRPr="008C6250">
          <w:rPr>
            <w:rFonts w:ascii="맑은 고딕" w:hAnsi="맑은 고딕" w:hint="eastAsia"/>
            <w:b/>
            <w:bCs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D54A11" w14:paraId="1781393C" w14:textId="77777777" w:rsidTr="006E5161">
        <w:trPr>
          <w:ins w:id="272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C69EC3C" w14:textId="77777777" w:rsidR="00DF0643" w:rsidRPr="00D54A11" w:rsidRDefault="00DF0643" w:rsidP="006E5161">
            <w:pPr>
              <w:pStyle w:val="af"/>
              <w:rPr>
                <w:ins w:id="2725" w:author="오윤 권" w:date="2023-06-06T20:12:00Z"/>
              </w:rPr>
            </w:pPr>
            <w:ins w:id="2726" w:author="오윤 권" w:date="2023-06-06T20:12:00Z">
              <w:r w:rsidRPr="00D54A11">
                <w:rPr>
                  <w:rFonts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36989B0E" w14:textId="77777777" w:rsidR="00DF0643" w:rsidRPr="00EF16EE" w:rsidRDefault="00DF0643" w:rsidP="006E5161">
            <w:pPr>
              <w:rPr>
                <w:ins w:id="2727" w:author="오윤 권" w:date="2023-06-06T20:12:00Z"/>
                <w:rStyle w:val="ae"/>
              </w:rPr>
            </w:pPr>
            <w:ins w:id="2728" w:author="오윤 권" w:date="2023-06-06T20:12:00Z">
              <w:r>
                <w:rPr>
                  <w:rStyle w:val="ae"/>
                  <w:rFonts w:hint="eastAsia"/>
                </w:rPr>
                <w:t>사용자는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아이디</w:t>
              </w:r>
              <w:r>
                <w:rPr>
                  <w:rStyle w:val="ae"/>
                  <w:rFonts w:hint="eastAsia"/>
                </w:rPr>
                <w:t>,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비밀번호를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입력하여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로그인한다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3AF755B5" w14:textId="77777777" w:rsidTr="006E5161">
        <w:trPr>
          <w:ins w:id="272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37D81C5" w14:textId="77777777" w:rsidR="00DF0643" w:rsidRPr="00D54A11" w:rsidRDefault="00DF0643" w:rsidP="006E5161">
            <w:pPr>
              <w:pStyle w:val="af"/>
              <w:rPr>
                <w:ins w:id="2730" w:author="오윤 권" w:date="2023-06-06T20:12:00Z"/>
              </w:rPr>
            </w:pPr>
            <w:ins w:id="2731" w:author="오윤 권" w:date="2023-06-06T20:12:00Z">
              <w:r w:rsidRPr="00D54A11">
                <w:rPr>
                  <w:rFonts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</w:tcPr>
          <w:p w14:paraId="10E84DA4" w14:textId="77777777" w:rsidR="00DF0643" w:rsidRPr="00EF16EE" w:rsidRDefault="00DF0643" w:rsidP="006E5161">
            <w:pPr>
              <w:rPr>
                <w:ins w:id="2732" w:author="오윤 권" w:date="2023-06-06T20:12:00Z"/>
                <w:rStyle w:val="ae"/>
              </w:rPr>
            </w:pPr>
            <w:ins w:id="2733" w:author="오윤 권" w:date="2023-06-06T20:12:00Z">
              <w:r>
                <w:rPr>
                  <w:rStyle w:val="ae"/>
                  <w:rFonts w:hint="eastAsia"/>
                </w:rPr>
                <w:t>사용자</w:t>
              </w:r>
            </w:ins>
          </w:p>
        </w:tc>
      </w:tr>
      <w:tr w:rsidR="00DF0643" w:rsidRPr="00D54A11" w14:paraId="53BCF679" w14:textId="77777777" w:rsidTr="006E5161">
        <w:trPr>
          <w:ins w:id="273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D9FE562" w14:textId="77777777" w:rsidR="00DF0643" w:rsidRPr="00D54A11" w:rsidRDefault="00DF0643" w:rsidP="006E5161">
            <w:pPr>
              <w:pStyle w:val="af"/>
              <w:rPr>
                <w:ins w:id="2735" w:author="오윤 권" w:date="2023-06-06T20:12:00Z"/>
              </w:rPr>
            </w:pPr>
            <w:ins w:id="2736" w:author="오윤 권" w:date="2023-06-06T20:12:00Z">
              <w:r w:rsidRPr="00D54A11">
                <w:rPr>
                  <w:rFonts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</w:tcPr>
          <w:p w14:paraId="3A2FB845" w14:textId="77777777" w:rsidR="00DF0643" w:rsidRPr="00EF16EE" w:rsidRDefault="00DF0643" w:rsidP="006E5161">
            <w:pPr>
              <w:rPr>
                <w:ins w:id="2737" w:author="오윤 권" w:date="2023-06-06T20:12:00Z"/>
                <w:rStyle w:val="ae"/>
              </w:rPr>
            </w:pPr>
            <w:ins w:id="2738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회원가입한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상태여야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33B69640" w14:textId="77777777" w:rsidTr="006E5161">
        <w:trPr>
          <w:ins w:id="273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3485DC5" w14:textId="77777777" w:rsidR="00DF0643" w:rsidRPr="00D54A11" w:rsidRDefault="00DF0643" w:rsidP="006E5161">
            <w:pPr>
              <w:pStyle w:val="af"/>
              <w:rPr>
                <w:ins w:id="2740" w:author="오윤 권" w:date="2023-06-06T20:12:00Z"/>
              </w:rPr>
            </w:pPr>
            <w:ins w:id="2741" w:author="오윤 권" w:date="2023-06-06T20:12:00Z">
              <w:r w:rsidRPr="00D54A11">
                <w:rPr>
                  <w:rFonts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</w:tcPr>
          <w:p w14:paraId="5A4211ED" w14:textId="77777777" w:rsidR="00DF0643" w:rsidRPr="008C6250" w:rsidRDefault="00DF0643" w:rsidP="006E5161">
            <w:pPr>
              <w:rPr>
                <w:ins w:id="2742" w:author="오윤 권" w:date="2023-06-06T20:12:00Z"/>
                <w:rStyle w:val="ae"/>
              </w:rPr>
            </w:pPr>
            <w:ins w:id="2743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 xml:space="preserve">? </w:t>
              </w:r>
              <w:r>
                <w:rPr>
                  <w:rStyle w:val="ae"/>
                  <w:rFonts w:hint="eastAsia"/>
                </w:rPr>
                <w:t>다양한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기능을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사용할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수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있다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0921555B" w14:textId="77777777" w:rsidTr="006E5161">
        <w:trPr>
          <w:ins w:id="2744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EAEF754" w14:textId="77777777" w:rsidR="00DF0643" w:rsidRPr="00D54A11" w:rsidRDefault="00DF0643" w:rsidP="006E5161">
            <w:pPr>
              <w:pStyle w:val="af"/>
              <w:rPr>
                <w:ins w:id="2745" w:author="오윤 권" w:date="2023-06-06T20:12:00Z"/>
              </w:rPr>
            </w:pPr>
            <w:ins w:id="2746" w:author="오윤 권" w:date="2023-06-06T20:12:00Z">
              <w:r w:rsidRPr="00D54A11">
                <w:rPr>
                  <w:rFonts w:hint="eastAsia"/>
                </w:rPr>
                <w:t>기본</w:t>
              </w:r>
              <w:r>
                <w:rPr>
                  <w:rFonts w:hint="eastAsia"/>
                </w:rPr>
                <w:t xml:space="preserve"> </w:t>
              </w:r>
              <w:r w:rsidRPr="00D54A11">
                <w:rPr>
                  <w:rFonts w:hint="eastAsia"/>
                </w:rPr>
                <w:t>흐름</w:t>
              </w:r>
            </w:ins>
          </w:p>
        </w:tc>
        <w:tc>
          <w:tcPr>
            <w:tcW w:w="932" w:type="dxa"/>
            <w:shd w:val="clear" w:color="auto" w:fill="auto"/>
          </w:tcPr>
          <w:p w14:paraId="195348CE" w14:textId="77777777" w:rsidR="00DF0643" w:rsidRPr="00EF16EE" w:rsidRDefault="00DF0643" w:rsidP="006E5161">
            <w:pPr>
              <w:pStyle w:val="af"/>
              <w:rPr>
                <w:ins w:id="2747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748" w:author="오윤 권" w:date="2023-06-06T20:12:00Z">
              <w:r w:rsidRPr="00EF16EE"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</w:tcPr>
          <w:p w14:paraId="2B1CC0E8" w14:textId="77777777" w:rsidR="00DF0643" w:rsidRPr="00EF16EE" w:rsidRDefault="00DF0643" w:rsidP="006E5161">
            <w:pPr>
              <w:pStyle w:val="af"/>
              <w:jc w:val="both"/>
              <w:rPr>
                <w:ins w:id="2749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750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사용자는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아이디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,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비밀번호를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입력하고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로그인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버튼을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선택한다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354E30D6" w14:textId="77777777" w:rsidTr="006E5161">
        <w:trPr>
          <w:ins w:id="275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ED44C10" w14:textId="77777777" w:rsidR="00DF0643" w:rsidRPr="00D54A11" w:rsidRDefault="00DF0643" w:rsidP="006E5161">
            <w:pPr>
              <w:pStyle w:val="af"/>
              <w:rPr>
                <w:ins w:id="2752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1176F102" w14:textId="77777777" w:rsidR="00DF0643" w:rsidRPr="008C6250" w:rsidRDefault="00DF0643" w:rsidP="006E5161">
            <w:pPr>
              <w:pStyle w:val="af"/>
              <w:rPr>
                <w:ins w:id="2753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754" w:author="오윤 권" w:date="2023-06-06T20:12:00Z">
              <w:r w:rsidRPr="008C6250">
                <w:rPr>
                  <w:rStyle w:val="ae"/>
                  <w:rFonts w:hint="eastAsia"/>
                  <w:b w:val="0"/>
                  <w:bCs/>
                </w:rPr>
                <w:t>B</w:t>
              </w:r>
              <w:r w:rsidRPr="008C6250">
                <w:rPr>
                  <w:rStyle w:val="ae"/>
                  <w:b w:val="0"/>
                  <w:bCs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1B08A27C" w14:textId="77777777" w:rsidR="00DF0643" w:rsidRPr="008C6250" w:rsidRDefault="00DF0643" w:rsidP="006E5161">
            <w:pPr>
              <w:pStyle w:val="af"/>
              <w:jc w:val="both"/>
              <w:rPr>
                <w:ins w:id="2755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756" w:author="오윤 권" w:date="2023-06-06T20:12:00Z">
              <w:r>
                <w:rPr>
                  <w:rStyle w:val="ae"/>
                  <w:rFonts w:hint="eastAsia"/>
                  <w:b w:val="0"/>
                  <w:bCs/>
                </w:rPr>
                <w:t>로그인 정보가 일치하면 마이페이지로 이동한다.</w:t>
              </w:r>
            </w:ins>
          </w:p>
        </w:tc>
      </w:tr>
      <w:tr w:rsidR="00DF0643" w:rsidRPr="00D54A11" w14:paraId="2AC31793" w14:textId="77777777" w:rsidTr="006E5161">
        <w:trPr>
          <w:ins w:id="275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3B447A7" w14:textId="77777777" w:rsidR="00DF0643" w:rsidRPr="00D54A11" w:rsidRDefault="00DF0643" w:rsidP="006E5161">
            <w:pPr>
              <w:jc w:val="center"/>
              <w:rPr>
                <w:ins w:id="2758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62D9735" w14:textId="77777777" w:rsidR="00DF0643" w:rsidRPr="00EF16EE" w:rsidRDefault="00DF0643" w:rsidP="006E5161">
            <w:pPr>
              <w:rPr>
                <w:ins w:id="2759" w:author="오윤 권" w:date="2023-06-06T20:12:00Z"/>
                <w:rStyle w:val="ae"/>
              </w:rPr>
            </w:pPr>
            <w:ins w:id="2760" w:author="오윤 권" w:date="2023-06-06T20:12:00Z"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</w:rPr>
                <w:t xml:space="preserve"> </w:t>
              </w:r>
            </w:ins>
          </w:p>
        </w:tc>
        <w:tc>
          <w:tcPr>
            <w:tcW w:w="6042" w:type="dxa"/>
            <w:shd w:val="clear" w:color="auto" w:fill="auto"/>
          </w:tcPr>
          <w:p w14:paraId="1E0E6EF3" w14:textId="77777777" w:rsidR="00DF0643" w:rsidRPr="00EF16EE" w:rsidRDefault="00DF0643" w:rsidP="006E5161">
            <w:pPr>
              <w:rPr>
                <w:ins w:id="2761" w:author="오윤 권" w:date="2023-06-06T20:12:00Z"/>
                <w:rStyle w:val="ae"/>
              </w:rPr>
            </w:pPr>
          </w:p>
        </w:tc>
      </w:tr>
      <w:tr w:rsidR="00DF0643" w:rsidRPr="00D54A11" w14:paraId="4934FE15" w14:textId="77777777" w:rsidTr="006E5161">
        <w:trPr>
          <w:ins w:id="276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96C3E31" w14:textId="77777777" w:rsidR="00DF0643" w:rsidRPr="00D54A11" w:rsidRDefault="00DF0643" w:rsidP="006E5161">
            <w:pPr>
              <w:pStyle w:val="af"/>
              <w:rPr>
                <w:ins w:id="2763" w:author="오윤 권" w:date="2023-06-06T20:12:00Z"/>
              </w:rPr>
            </w:pPr>
            <w:ins w:id="2764" w:author="오윤 권" w:date="2023-06-06T20:12:00Z">
              <w:r>
                <w:rPr>
                  <w:rFonts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</w:tcPr>
          <w:p w14:paraId="689AA4D5" w14:textId="77777777" w:rsidR="00DF0643" w:rsidRPr="00EF16EE" w:rsidRDefault="00DF0643" w:rsidP="006E5161">
            <w:pPr>
              <w:pStyle w:val="af"/>
              <w:rPr>
                <w:ins w:id="2765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766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A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0FB260B7" w14:textId="77777777" w:rsidR="00DF0643" w:rsidRPr="00EF16EE" w:rsidRDefault="00DF0643" w:rsidP="006E5161">
            <w:pPr>
              <w:pStyle w:val="af"/>
              <w:jc w:val="both"/>
              <w:rPr>
                <w:ins w:id="2767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768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로그인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정보가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일치하지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않는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경우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아이디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,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비밀번호를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다시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확인해주세요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”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메시지를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출력한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후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B01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되돌아간다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02FFD092" w14:textId="77777777" w:rsidTr="006E5161">
        <w:trPr>
          <w:ins w:id="276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1044EE9" w14:textId="77777777" w:rsidR="00DF0643" w:rsidRPr="00D54A11" w:rsidRDefault="00DF0643" w:rsidP="006E5161">
            <w:pPr>
              <w:jc w:val="center"/>
              <w:rPr>
                <w:ins w:id="2770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D540DF8" w14:textId="77777777" w:rsidR="00DF0643" w:rsidRPr="00EF16EE" w:rsidRDefault="00DF0643" w:rsidP="006E5161">
            <w:pPr>
              <w:pStyle w:val="af"/>
              <w:rPr>
                <w:ins w:id="2771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CA8CE51" w14:textId="77777777" w:rsidR="00DF0643" w:rsidRPr="00EF16EE" w:rsidRDefault="00DF0643" w:rsidP="006E5161">
            <w:pPr>
              <w:pStyle w:val="af"/>
              <w:rPr>
                <w:ins w:id="2772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773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0084543B" w14:textId="77777777" w:rsidTr="006E5161">
        <w:trPr>
          <w:ins w:id="2774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AF12E08" w14:textId="77777777" w:rsidR="00DF0643" w:rsidRPr="00D54A11" w:rsidRDefault="00DF0643" w:rsidP="006E5161">
            <w:pPr>
              <w:pStyle w:val="af"/>
              <w:rPr>
                <w:ins w:id="2775" w:author="오윤 권" w:date="2023-06-06T20:12:00Z"/>
              </w:rPr>
            </w:pPr>
            <w:ins w:id="2776" w:author="오윤 권" w:date="2023-06-06T20:12:00Z">
              <w:r w:rsidRPr="00D54A11">
                <w:rPr>
                  <w:rFonts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017FBD35" w14:textId="77777777" w:rsidR="00DF0643" w:rsidRPr="00EF16EE" w:rsidRDefault="00DF0643" w:rsidP="006E5161">
            <w:pPr>
              <w:pStyle w:val="af"/>
              <w:rPr>
                <w:ins w:id="2777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C8A4BA2" w14:textId="77777777" w:rsidR="00DF0643" w:rsidRPr="00EF16EE" w:rsidRDefault="00DF0643" w:rsidP="006E5161">
            <w:pPr>
              <w:pStyle w:val="af"/>
              <w:jc w:val="both"/>
              <w:rPr>
                <w:ins w:id="2778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DF0643" w:rsidRPr="00D54A11" w14:paraId="7B6420F6" w14:textId="77777777" w:rsidTr="006E5161">
        <w:trPr>
          <w:ins w:id="277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FA01A42" w14:textId="77777777" w:rsidR="00DF0643" w:rsidRPr="00D54A11" w:rsidRDefault="00DF0643" w:rsidP="006E5161">
            <w:pPr>
              <w:pStyle w:val="af"/>
              <w:rPr>
                <w:ins w:id="2780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6C1C4EB9" w14:textId="77777777" w:rsidR="00DF0643" w:rsidRPr="00EF16EE" w:rsidRDefault="00DF0643" w:rsidP="006E5161">
            <w:pPr>
              <w:rPr>
                <w:ins w:id="2781" w:author="오윤 권" w:date="2023-06-06T20:12:00Z"/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1504FCD4" w14:textId="77777777" w:rsidR="00DF0643" w:rsidRPr="00EF16EE" w:rsidRDefault="00DF0643" w:rsidP="006E5161">
            <w:pPr>
              <w:rPr>
                <w:ins w:id="2782" w:author="오윤 권" w:date="2023-06-06T20:12:00Z"/>
                <w:rStyle w:val="ae"/>
              </w:rPr>
            </w:pPr>
            <w:ins w:id="2783" w:author="오윤 권" w:date="2023-06-06T20:12:00Z">
              <w:r w:rsidRPr="00EF16EE">
                <w:rPr>
                  <w:rStyle w:val="ae"/>
                  <w:rFonts w:hint="eastAsia"/>
                </w:rPr>
                <w:t>..</w:t>
              </w:r>
            </w:ins>
          </w:p>
        </w:tc>
      </w:tr>
      <w:tr w:rsidR="00DF0643" w:rsidRPr="00D54A11" w14:paraId="79C2C1FB" w14:textId="77777777" w:rsidTr="006E5161">
        <w:trPr>
          <w:ins w:id="278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B51764D" w14:textId="77777777" w:rsidR="00DF0643" w:rsidRPr="00D54A11" w:rsidRDefault="00DF0643" w:rsidP="006E5161">
            <w:pPr>
              <w:pStyle w:val="af"/>
              <w:rPr>
                <w:ins w:id="2785" w:author="오윤 권" w:date="2023-06-06T20:12:00Z"/>
              </w:rPr>
            </w:pPr>
            <w:ins w:id="2786" w:author="오윤 권" w:date="2023-06-06T20:12:00Z">
              <w:r w:rsidRPr="00D54A11">
                <w:rPr>
                  <w:rFonts w:hint="eastAsia"/>
                </w:rPr>
                <w:t>시나리오</w:t>
              </w:r>
            </w:ins>
          </w:p>
        </w:tc>
        <w:tc>
          <w:tcPr>
            <w:tcW w:w="932" w:type="dxa"/>
          </w:tcPr>
          <w:p w14:paraId="0F344869" w14:textId="77777777" w:rsidR="00DF0643" w:rsidRPr="00EF16EE" w:rsidRDefault="00DF0643" w:rsidP="006E5161">
            <w:pPr>
              <w:rPr>
                <w:ins w:id="2787" w:author="오윤 권" w:date="2023-06-06T20:12:00Z"/>
                <w:rStyle w:val="ae"/>
              </w:rPr>
            </w:pPr>
            <w:ins w:id="2788" w:author="오윤 권" w:date="2023-06-06T20:12:00Z">
              <w:r w:rsidRPr="00EF16EE">
                <w:rPr>
                  <w:rStyle w:val="ae"/>
                  <w:rFonts w:hint="eastAsia"/>
                </w:rPr>
                <w:t>SN001</w:t>
              </w:r>
            </w:ins>
          </w:p>
        </w:tc>
        <w:tc>
          <w:tcPr>
            <w:tcW w:w="6042" w:type="dxa"/>
          </w:tcPr>
          <w:p w14:paraId="63CA8EDA" w14:textId="77777777" w:rsidR="00DF0643" w:rsidRDefault="00DF0643" w:rsidP="006E5161">
            <w:pPr>
              <w:rPr>
                <w:ins w:id="2789" w:author="오윤 권" w:date="2023-06-06T20:12:00Z"/>
                <w:rStyle w:val="ae"/>
              </w:rPr>
            </w:pPr>
            <w:ins w:id="2790" w:author="오윤 권" w:date="2023-06-06T20:12:00Z">
              <w:r w:rsidRPr="00EF16EE">
                <w:rPr>
                  <w:rStyle w:val="ae"/>
                  <w:rFonts w:hint="eastAsia"/>
                </w:rPr>
                <w:t>B01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B0</w:t>
              </w:r>
              <w:r>
                <w:rPr>
                  <w:rStyle w:val="ae"/>
                </w:rPr>
                <w:t>2</w:t>
              </w:r>
            </w:ins>
          </w:p>
          <w:p w14:paraId="6CD72F90" w14:textId="77777777" w:rsidR="00DF0643" w:rsidRDefault="00DF0643" w:rsidP="006E5161">
            <w:pPr>
              <w:rPr>
                <w:ins w:id="2791" w:author="오윤 권" w:date="2023-06-06T20:12:00Z"/>
                <w:rStyle w:val="ae"/>
              </w:rPr>
            </w:pPr>
            <w:ins w:id="2792" w:author="오윤 권" w:date="2023-06-06T20:12:00Z"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A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</w:ins>
          </w:p>
          <w:p w14:paraId="16489682" w14:textId="77777777" w:rsidR="00DF0643" w:rsidRPr="008C6250" w:rsidRDefault="00DF0643" w:rsidP="006E5161">
            <w:pPr>
              <w:rPr>
                <w:ins w:id="2793" w:author="오윤 권" w:date="2023-06-06T20:12:00Z"/>
                <w:rStyle w:val="ae"/>
              </w:rPr>
            </w:pPr>
          </w:p>
        </w:tc>
      </w:tr>
    </w:tbl>
    <w:p w14:paraId="6A156B3D" w14:textId="77777777" w:rsidR="00DF0643" w:rsidRDefault="00DF0643" w:rsidP="00DF0643">
      <w:pPr>
        <w:rPr>
          <w:ins w:id="2794" w:author="오윤 권" w:date="2023-06-06T20:12:00Z"/>
          <w:rFonts w:hAnsi="맑은 고딕"/>
          <w:b/>
          <w:bCs/>
          <w:sz w:val="24"/>
        </w:rPr>
      </w:pPr>
    </w:p>
    <w:p w14:paraId="29932C60" w14:textId="77777777" w:rsidR="00DF0643" w:rsidRDefault="00DF0643" w:rsidP="00DF0643">
      <w:pPr>
        <w:rPr>
          <w:ins w:id="2795" w:author="오윤 권" w:date="2023-06-06T20:12:00Z"/>
          <w:rFonts w:hAnsi="맑은 고딕"/>
          <w:b/>
          <w:bCs/>
          <w:sz w:val="24"/>
        </w:rPr>
      </w:pPr>
    </w:p>
    <w:p w14:paraId="0A64890F" w14:textId="77777777" w:rsidR="00DF0643" w:rsidRDefault="00DF0643" w:rsidP="00DF0643">
      <w:pPr>
        <w:rPr>
          <w:ins w:id="2796" w:author="오윤 권" w:date="2023-06-06T20:12:00Z"/>
          <w:rFonts w:hAnsi="맑은 고딕"/>
          <w:b/>
          <w:bCs/>
          <w:sz w:val="24"/>
        </w:rPr>
      </w:pPr>
    </w:p>
    <w:p w14:paraId="40EC6D47" w14:textId="77777777" w:rsidR="00DF0643" w:rsidRDefault="00DF0643" w:rsidP="00DF0643">
      <w:pPr>
        <w:rPr>
          <w:ins w:id="2797" w:author="오윤 권" w:date="2023-06-06T20:12:00Z"/>
          <w:rFonts w:hAnsi="맑은 고딕"/>
          <w:b/>
          <w:bCs/>
          <w:sz w:val="24"/>
        </w:rPr>
      </w:pPr>
    </w:p>
    <w:p w14:paraId="48D770B4" w14:textId="77777777" w:rsidR="00DF0643" w:rsidRDefault="00DF0643" w:rsidP="00DF0643">
      <w:pPr>
        <w:rPr>
          <w:ins w:id="2798" w:author="오윤 권" w:date="2023-06-06T20:12:00Z"/>
          <w:rFonts w:hAnsi="맑은 고딕"/>
          <w:b/>
          <w:bCs/>
          <w:sz w:val="24"/>
        </w:rPr>
      </w:pPr>
    </w:p>
    <w:p w14:paraId="319955E4" w14:textId="77777777" w:rsidR="00DF0643" w:rsidRDefault="00DF0643" w:rsidP="00DF0643">
      <w:pPr>
        <w:rPr>
          <w:ins w:id="2799" w:author="오윤 권" w:date="2023-06-06T20:12:00Z"/>
          <w:rFonts w:hAnsi="맑은 고딕"/>
          <w:b/>
          <w:bCs/>
          <w:sz w:val="24"/>
        </w:rPr>
      </w:pPr>
    </w:p>
    <w:p w14:paraId="031AA3C6" w14:textId="77777777" w:rsidR="00DF0643" w:rsidRDefault="00DF0643" w:rsidP="00DF0643">
      <w:pPr>
        <w:rPr>
          <w:ins w:id="2800" w:author="오윤 권" w:date="2023-06-06T20:12:00Z"/>
          <w:rFonts w:hAnsi="맑은 고딕"/>
          <w:b/>
          <w:bCs/>
          <w:sz w:val="24"/>
        </w:rPr>
      </w:pPr>
    </w:p>
    <w:p w14:paraId="5B72603F" w14:textId="77777777" w:rsidR="00DF0643" w:rsidRDefault="00DF0643" w:rsidP="00DF0643">
      <w:pPr>
        <w:rPr>
          <w:ins w:id="2801" w:author="오윤 권" w:date="2023-06-06T20:12:00Z"/>
          <w:rFonts w:hAnsi="맑은 고딕"/>
          <w:b/>
          <w:bCs/>
          <w:sz w:val="24"/>
        </w:rPr>
      </w:pPr>
    </w:p>
    <w:p w14:paraId="2365DFA5" w14:textId="77777777" w:rsidR="00DF0643" w:rsidRDefault="00DF0643" w:rsidP="00DF0643">
      <w:pPr>
        <w:rPr>
          <w:ins w:id="2802" w:author="오윤 권" w:date="2023-06-06T20:12:00Z"/>
          <w:rFonts w:hAnsi="맑은 고딕"/>
          <w:b/>
          <w:bCs/>
          <w:sz w:val="24"/>
        </w:rPr>
      </w:pPr>
    </w:p>
    <w:p w14:paraId="661C88D6" w14:textId="77777777" w:rsidR="00DF0643" w:rsidRDefault="00DF0643" w:rsidP="00DF0643">
      <w:pPr>
        <w:rPr>
          <w:ins w:id="2803" w:author="오윤 권" w:date="2023-06-06T20:12:00Z"/>
          <w:rFonts w:hAnsi="맑은 고딕"/>
          <w:b/>
          <w:bCs/>
          <w:sz w:val="24"/>
        </w:rPr>
      </w:pPr>
    </w:p>
    <w:p w14:paraId="5F669046" w14:textId="77777777" w:rsidR="00DF0643" w:rsidRDefault="00DF0643" w:rsidP="00DF0643">
      <w:pPr>
        <w:rPr>
          <w:ins w:id="2804" w:author="오윤 권" w:date="2023-06-06T20:12:00Z"/>
          <w:rFonts w:hAnsi="맑은 고딕"/>
          <w:b/>
          <w:bCs/>
          <w:sz w:val="24"/>
        </w:rPr>
      </w:pPr>
    </w:p>
    <w:p w14:paraId="005E667A" w14:textId="77777777" w:rsidR="00DF0643" w:rsidRDefault="00DF0643" w:rsidP="00DF0643">
      <w:pPr>
        <w:rPr>
          <w:ins w:id="2805" w:author="오윤 권" w:date="2023-06-06T20:12:00Z"/>
          <w:rFonts w:hAnsi="맑은 고딕"/>
          <w:b/>
          <w:bCs/>
          <w:sz w:val="24"/>
        </w:rPr>
      </w:pPr>
    </w:p>
    <w:p w14:paraId="228E11A1" w14:textId="77777777" w:rsidR="00DF0643" w:rsidRDefault="00DF0643" w:rsidP="00DF0643">
      <w:pPr>
        <w:rPr>
          <w:ins w:id="2806" w:author="오윤 권" w:date="2023-06-06T20:12:00Z"/>
          <w:rFonts w:hAnsi="맑은 고딕"/>
          <w:b/>
          <w:bCs/>
          <w:sz w:val="24"/>
        </w:rPr>
      </w:pPr>
    </w:p>
    <w:p w14:paraId="22DD0B51" w14:textId="77777777" w:rsidR="00DF0643" w:rsidRDefault="00DF0643" w:rsidP="00DF0643">
      <w:pPr>
        <w:rPr>
          <w:ins w:id="2807" w:author="오윤 권" w:date="2023-06-06T20:12:00Z"/>
          <w:rFonts w:hAnsi="맑은 고딕"/>
          <w:b/>
          <w:bCs/>
          <w:sz w:val="24"/>
        </w:rPr>
      </w:pPr>
    </w:p>
    <w:p w14:paraId="6C26A83D" w14:textId="77777777" w:rsidR="00DF0643" w:rsidRDefault="00DF0643" w:rsidP="00DF0643">
      <w:pPr>
        <w:rPr>
          <w:ins w:id="2808" w:author="오윤 권" w:date="2023-06-06T20:12:00Z"/>
          <w:rFonts w:hAnsi="맑은 고딕"/>
          <w:b/>
          <w:bCs/>
          <w:sz w:val="24"/>
        </w:rPr>
      </w:pPr>
    </w:p>
    <w:p w14:paraId="04D7A074" w14:textId="77777777" w:rsidR="00DF0643" w:rsidRDefault="00DF0643" w:rsidP="00DF0643">
      <w:pPr>
        <w:rPr>
          <w:ins w:id="2809" w:author="오윤 권" w:date="2023-06-06T20:12:00Z"/>
          <w:rFonts w:hAnsi="맑은 고딕"/>
          <w:b/>
          <w:bCs/>
          <w:sz w:val="24"/>
        </w:rPr>
      </w:pPr>
    </w:p>
    <w:p w14:paraId="5ED1036E" w14:textId="77777777" w:rsidR="00DF0643" w:rsidRDefault="00DF0643" w:rsidP="00DF0643">
      <w:pPr>
        <w:rPr>
          <w:ins w:id="2810" w:author="오윤 권" w:date="2023-06-06T20:12:00Z"/>
          <w:rFonts w:hAnsi="맑은 고딕"/>
          <w:b/>
          <w:bCs/>
          <w:sz w:val="24"/>
        </w:rPr>
      </w:pPr>
    </w:p>
    <w:p w14:paraId="7BCCE17A" w14:textId="4489355D" w:rsidR="00DF0643" w:rsidRPr="008C6250" w:rsidRDefault="00DF0643" w:rsidP="00DF0643">
      <w:pPr>
        <w:rPr>
          <w:ins w:id="2811" w:author="오윤 권" w:date="2023-06-06T20:12:00Z"/>
          <w:rFonts w:ascii="맑은 고딕" w:hAnsi="맑은 고딕"/>
          <w:b/>
          <w:bCs/>
        </w:rPr>
      </w:pPr>
      <w:ins w:id="2812" w:author="오윤 권" w:date="2023-06-06T20:12:00Z">
        <w:r w:rsidRPr="008C6250">
          <w:rPr>
            <w:rFonts w:ascii="맑은 고딕" w:hAnsi="맑은 고딕" w:hint="eastAsia"/>
            <w:b/>
            <w:bCs/>
            <w:sz w:val="24"/>
          </w:rPr>
          <w:lastRenderedPageBreak/>
          <w:t>U</w:t>
        </w:r>
        <w:r w:rsidRPr="008C6250">
          <w:rPr>
            <w:rFonts w:ascii="맑은 고딕" w:hAnsi="맑은 고딕"/>
            <w:b/>
            <w:bCs/>
            <w:sz w:val="24"/>
          </w:rPr>
          <w:t>C00</w:t>
        </w:r>
        <w:r>
          <w:rPr>
            <w:rFonts w:ascii="맑은 고딕" w:hAnsi="맑은 고딕"/>
            <w:b/>
            <w:bCs/>
            <w:sz w:val="24"/>
          </w:rPr>
          <w:t>4</w:t>
        </w:r>
        <w:r w:rsidRPr="008C6250">
          <w:rPr>
            <w:rFonts w:ascii="맑은 고딕" w:hAnsi="맑은 고딕"/>
            <w:b/>
            <w:bCs/>
            <w:sz w:val="24"/>
          </w:rPr>
          <w:t xml:space="preserve">: </w:t>
        </w:r>
        <w:r>
          <w:rPr>
            <w:rFonts w:ascii="맑은 고딕" w:hAnsi="맑은 고딕" w:hint="eastAsia"/>
            <w:b/>
            <w:bCs/>
            <w:sz w:val="24"/>
          </w:rPr>
          <w:t>로그아웃</w:t>
        </w:r>
        <w:r w:rsidRPr="008C6250">
          <w:rPr>
            <w:rFonts w:ascii="맑은 고딕" w:hAnsi="맑은 고딕" w:hint="eastAsia"/>
            <w:b/>
            <w:bCs/>
            <w:sz w:val="24"/>
          </w:rPr>
          <w:t xml:space="preserve"> 한다</w:t>
        </w:r>
        <w:r w:rsidRPr="008C6250">
          <w:rPr>
            <w:rFonts w:ascii="맑은 고딕" w:hAnsi="맑은 고딕" w:hint="eastAsia"/>
            <w:b/>
            <w:bCs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D54A11" w14:paraId="17009078" w14:textId="77777777" w:rsidTr="006E5161">
        <w:trPr>
          <w:ins w:id="281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DF3006D" w14:textId="77777777" w:rsidR="00DF0643" w:rsidRPr="00D54A11" w:rsidRDefault="00DF0643" w:rsidP="006E5161">
            <w:pPr>
              <w:pStyle w:val="af"/>
              <w:rPr>
                <w:ins w:id="2814" w:author="오윤 권" w:date="2023-06-06T20:12:00Z"/>
              </w:rPr>
            </w:pPr>
            <w:ins w:id="2815" w:author="오윤 권" w:date="2023-06-06T20:12:00Z">
              <w:r w:rsidRPr="00D54A11">
                <w:rPr>
                  <w:rFonts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6E644038" w14:textId="77777777" w:rsidR="00DF0643" w:rsidRPr="00EF16EE" w:rsidRDefault="00DF0643" w:rsidP="006E5161">
            <w:pPr>
              <w:rPr>
                <w:ins w:id="2816" w:author="오윤 권" w:date="2023-06-06T20:12:00Z"/>
                <w:rStyle w:val="ae"/>
              </w:rPr>
            </w:pPr>
            <w:ins w:id="2817" w:author="오윤 권" w:date="2023-06-06T20:12:00Z">
              <w:r>
                <w:rPr>
                  <w:rStyle w:val="ae"/>
                  <w:rFonts w:hint="eastAsia"/>
                </w:rPr>
                <w:t>사용자는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</w:rPr>
                <w:t xml:space="preserve">? </w:t>
              </w:r>
              <w:r>
                <w:rPr>
                  <w:rStyle w:val="ae"/>
                  <w:rFonts w:hint="eastAsia"/>
                </w:rPr>
                <w:t>회원탈퇴를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738445E2" w14:textId="77777777" w:rsidTr="006E5161">
        <w:trPr>
          <w:ins w:id="281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BB30345" w14:textId="77777777" w:rsidR="00DF0643" w:rsidRPr="00D54A11" w:rsidRDefault="00DF0643" w:rsidP="006E5161">
            <w:pPr>
              <w:pStyle w:val="af"/>
              <w:rPr>
                <w:ins w:id="2819" w:author="오윤 권" w:date="2023-06-06T20:12:00Z"/>
              </w:rPr>
            </w:pPr>
            <w:ins w:id="2820" w:author="오윤 권" w:date="2023-06-06T20:12:00Z">
              <w:r w:rsidRPr="00D54A11">
                <w:rPr>
                  <w:rFonts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</w:tcPr>
          <w:p w14:paraId="6D911FF7" w14:textId="77777777" w:rsidR="00DF0643" w:rsidRPr="00EF16EE" w:rsidRDefault="00DF0643" w:rsidP="006E5161">
            <w:pPr>
              <w:rPr>
                <w:ins w:id="2821" w:author="오윤 권" w:date="2023-06-06T20:12:00Z"/>
                <w:rStyle w:val="ae"/>
              </w:rPr>
            </w:pPr>
            <w:ins w:id="2822" w:author="오윤 권" w:date="2023-06-06T20:12:00Z">
              <w:r>
                <w:rPr>
                  <w:rStyle w:val="ae"/>
                  <w:rFonts w:hint="eastAsia"/>
                </w:rPr>
                <w:t>사용자</w:t>
              </w:r>
            </w:ins>
          </w:p>
        </w:tc>
      </w:tr>
      <w:tr w:rsidR="00DF0643" w:rsidRPr="00D54A11" w14:paraId="5A473D30" w14:textId="77777777" w:rsidTr="006E5161">
        <w:trPr>
          <w:ins w:id="282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479D262" w14:textId="77777777" w:rsidR="00DF0643" w:rsidRPr="00D54A11" w:rsidRDefault="00DF0643" w:rsidP="006E5161">
            <w:pPr>
              <w:pStyle w:val="af"/>
              <w:rPr>
                <w:ins w:id="2824" w:author="오윤 권" w:date="2023-06-06T20:12:00Z"/>
              </w:rPr>
            </w:pPr>
            <w:ins w:id="2825" w:author="오윤 권" w:date="2023-06-06T20:12:00Z">
              <w:r w:rsidRPr="00D54A11">
                <w:rPr>
                  <w:rFonts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</w:tcPr>
          <w:p w14:paraId="4088C701" w14:textId="77777777" w:rsidR="00DF0643" w:rsidRPr="00EF16EE" w:rsidRDefault="00DF0643" w:rsidP="006E5161">
            <w:pPr>
              <w:rPr>
                <w:ins w:id="2826" w:author="오윤 권" w:date="2023-06-06T20:12:00Z"/>
                <w:rStyle w:val="ae"/>
              </w:rPr>
            </w:pPr>
            <w:ins w:id="2827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회원인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상태여야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4F6FBDD9" w14:textId="77777777" w:rsidTr="006E5161">
        <w:trPr>
          <w:ins w:id="282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A0353BE" w14:textId="77777777" w:rsidR="00DF0643" w:rsidRPr="00D54A11" w:rsidRDefault="00DF0643" w:rsidP="006E5161">
            <w:pPr>
              <w:pStyle w:val="af"/>
              <w:rPr>
                <w:ins w:id="2829" w:author="오윤 권" w:date="2023-06-06T20:12:00Z"/>
              </w:rPr>
            </w:pPr>
            <w:ins w:id="2830" w:author="오윤 권" w:date="2023-06-06T20:12:00Z">
              <w:r w:rsidRPr="00D54A11">
                <w:rPr>
                  <w:rFonts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</w:tcPr>
          <w:p w14:paraId="6CB0A325" w14:textId="77777777" w:rsidR="00DF0643" w:rsidRPr="008C6250" w:rsidRDefault="00DF0643" w:rsidP="006E5161">
            <w:pPr>
              <w:rPr>
                <w:ins w:id="2831" w:author="오윤 권" w:date="2023-06-06T20:12:00Z"/>
                <w:rStyle w:val="ae"/>
              </w:rPr>
            </w:pPr>
            <w:ins w:id="2832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탈퇴되고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데이터베이스에서도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삭제된다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6C1912FD" w14:textId="77777777" w:rsidTr="006E5161">
        <w:trPr>
          <w:ins w:id="283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CD30DF8" w14:textId="77777777" w:rsidR="00DF0643" w:rsidRPr="00D54A11" w:rsidRDefault="00DF0643" w:rsidP="006E5161">
            <w:pPr>
              <w:pStyle w:val="af"/>
              <w:rPr>
                <w:ins w:id="2834" w:author="오윤 권" w:date="2023-06-06T20:12:00Z"/>
              </w:rPr>
            </w:pPr>
            <w:ins w:id="2835" w:author="오윤 권" w:date="2023-06-06T20:12:00Z">
              <w:r w:rsidRPr="00D54A11">
                <w:rPr>
                  <w:rFonts w:hint="eastAsia"/>
                </w:rPr>
                <w:t>기본</w:t>
              </w:r>
              <w:r>
                <w:rPr>
                  <w:rFonts w:hint="eastAsia"/>
                </w:rPr>
                <w:t xml:space="preserve"> </w:t>
              </w:r>
              <w:r w:rsidRPr="00D54A11">
                <w:rPr>
                  <w:rFonts w:hint="eastAsia"/>
                </w:rPr>
                <w:t>흐름</w:t>
              </w:r>
            </w:ins>
          </w:p>
        </w:tc>
        <w:tc>
          <w:tcPr>
            <w:tcW w:w="932" w:type="dxa"/>
            <w:shd w:val="clear" w:color="auto" w:fill="auto"/>
          </w:tcPr>
          <w:p w14:paraId="17CB984C" w14:textId="77777777" w:rsidR="00DF0643" w:rsidRPr="00EF16EE" w:rsidRDefault="00DF0643" w:rsidP="006E5161">
            <w:pPr>
              <w:pStyle w:val="af"/>
              <w:rPr>
                <w:ins w:id="2836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837" w:author="오윤 권" w:date="2023-06-06T20:12:00Z">
              <w:r w:rsidRPr="00EF16EE"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</w:tcPr>
          <w:p w14:paraId="789E4DBC" w14:textId="77777777" w:rsidR="00DF0643" w:rsidRPr="00EF16EE" w:rsidRDefault="00DF0643" w:rsidP="006E5161">
            <w:pPr>
              <w:pStyle w:val="af"/>
              <w:jc w:val="both"/>
              <w:rPr>
                <w:ins w:id="2838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839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사용자는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마이페이지에서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회원탈퇴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버튼을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선택한다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780909F2" w14:textId="77777777" w:rsidTr="006E5161">
        <w:trPr>
          <w:ins w:id="284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8FA711E" w14:textId="77777777" w:rsidR="00DF0643" w:rsidRPr="00D54A11" w:rsidRDefault="00DF0643" w:rsidP="006E5161">
            <w:pPr>
              <w:pStyle w:val="af"/>
              <w:rPr>
                <w:ins w:id="2841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5AD25374" w14:textId="77777777" w:rsidR="00DF0643" w:rsidRPr="008C6250" w:rsidRDefault="00DF0643" w:rsidP="006E5161">
            <w:pPr>
              <w:pStyle w:val="af"/>
              <w:rPr>
                <w:ins w:id="2842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843" w:author="오윤 권" w:date="2023-06-06T20:12:00Z">
              <w:r w:rsidRPr="008C6250">
                <w:rPr>
                  <w:rStyle w:val="ae"/>
                  <w:rFonts w:hint="eastAsia"/>
                  <w:b w:val="0"/>
                  <w:bCs/>
                </w:rPr>
                <w:t>B</w:t>
              </w:r>
              <w:r w:rsidRPr="008C6250">
                <w:rPr>
                  <w:rStyle w:val="ae"/>
                  <w:b w:val="0"/>
                  <w:bCs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51D874E3" w14:textId="77777777" w:rsidR="00DF0643" w:rsidRPr="008C6250" w:rsidRDefault="00DF0643" w:rsidP="006E5161">
            <w:pPr>
              <w:pStyle w:val="af"/>
              <w:jc w:val="both"/>
              <w:rPr>
                <w:ins w:id="2844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845" w:author="오윤 권" w:date="2023-06-06T20:12:00Z">
              <w:r>
                <w:rPr>
                  <w:rStyle w:val="ae"/>
                  <w:rFonts w:hint="eastAsia"/>
                  <w:b w:val="0"/>
                  <w:bCs/>
                </w:rPr>
                <w:t xml:space="preserve">시스템은 </w:t>
              </w:r>
              <w:r>
                <w:rPr>
                  <w:rStyle w:val="ae"/>
                  <w:b w:val="0"/>
                  <w:bCs/>
                </w:rPr>
                <w:t>“</w:t>
              </w:r>
              <w:r>
                <w:rPr>
                  <w:rStyle w:val="ae"/>
                  <w:rFonts w:hint="eastAsia"/>
                  <w:b w:val="0"/>
                  <w:bCs/>
                </w:rPr>
                <w:t>회원탈퇴 하시겠습니까?</w:t>
              </w:r>
              <w:r>
                <w:rPr>
                  <w:rStyle w:val="ae"/>
                  <w:b w:val="0"/>
                  <w:bCs/>
                </w:rPr>
                <w:t xml:space="preserve"> </w:t>
              </w:r>
              <w:r>
                <w:rPr>
                  <w:rStyle w:val="ae"/>
                  <w:rFonts w:hint="eastAsia"/>
                  <w:b w:val="0"/>
                  <w:bCs/>
                </w:rPr>
                <w:t>탈퇴 시 모든 정보가 삭제됩니다.</w:t>
              </w:r>
              <w:r>
                <w:rPr>
                  <w:rStyle w:val="ae"/>
                  <w:b w:val="0"/>
                  <w:bCs/>
                </w:rPr>
                <w:t xml:space="preserve">” </w:t>
              </w:r>
              <w:r>
                <w:rPr>
                  <w:rStyle w:val="ae"/>
                  <w:rFonts w:hint="eastAsia"/>
                  <w:b w:val="0"/>
                  <w:bCs/>
                </w:rPr>
                <w:t xml:space="preserve">메시지를 출력하고 </w:t>
              </w:r>
              <w:r>
                <w:rPr>
                  <w:rStyle w:val="ae"/>
                  <w:b w:val="0"/>
                  <w:bCs/>
                </w:rPr>
                <w:t>‘</w:t>
              </w:r>
              <w:r>
                <w:rPr>
                  <w:rStyle w:val="ae"/>
                  <w:rFonts w:hint="eastAsia"/>
                  <w:b w:val="0"/>
                  <w:bCs/>
                </w:rPr>
                <w:t>예</w:t>
              </w:r>
              <w:r>
                <w:rPr>
                  <w:rStyle w:val="ae"/>
                  <w:b w:val="0"/>
                  <w:bCs/>
                </w:rPr>
                <w:t>’</w:t>
              </w:r>
              <w:r>
                <w:rPr>
                  <w:rStyle w:val="ae"/>
                  <w:rFonts w:hint="eastAsia"/>
                  <w:b w:val="0"/>
                  <w:bCs/>
                </w:rPr>
                <w:t>를 선택하면 로그인 창으로 이동한다</w:t>
              </w:r>
              <w:r w:rsidRPr="008C6250">
                <w:rPr>
                  <w:rStyle w:val="ae"/>
                  <w:rFonts w:hint="eastAsia"/>
                  <w:b w:val="0"/>
                  <w:bCs/>
                </w:rPr>
                <w:t>.</w:t>
              </w:r>
            </w:ins>
          </w:p>
        </w:tc>
      </w:tr>
      <w:tr w:rsidR="00DF0643" w:rsidRPr="00D54A11" w14:paraId="24726204" w14:textId="77777777" w:rsidTr="006E5161">
        <w:trPr>
          <w:ins w:id="284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DCF6ED2" w14:textId="77777777" w:rsidR="00DF0643" w:rsidRPr="00D54A11" w:rsidRDefault="00DF0643" w:rsidP="006E5161">
            <w:pPr>
              <w:jc w:val="center"/>
              <w:rPr>
                <w:ins w:id="2847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9DB22F6" w14:textId="77777777" w:rsidR="00DF0643" w:rsidRPr="00EF16EE" w:rsidRDefault="00DF0643" w:rsidP="006E5161">
            <w:pPr>
              <w:rPr>
                <w:ins w:id="2848" w:author="오윤 권" w:date="2023-06-06T20:12:00Z"/>
                <w:rStyle w:val="ae"/>
              </w:rPr>
            </w:pPr>
            <w:ins w:id="2849" w:author="오윤 권" w:date="2023-06-06T20:12:00Z"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</w:rPr>
                <w:t xml:space="preserve"> B</w:t>
              </w:r>
              <w:r>
                <w:rPr>
                  <w:rStyle w:val="ae"/>
                  <w:rFonts w:hint="eastAsia"/>
                </w:rPr>
                <w:t>0</w:t>
              </w:r>
              <w:r>
                <w:rPr>
                  <w:rStyle w:val="ae"/>
                </w:rPr>
                <w:t>3</w:t>
              </w:r>
            </w:ins>
          </w:p>
        </w:tc>
        <w:tc>
          <w:tcPr>
            <w:tcW w:w="6042" w:type="dxa"/>
            <w:shd w:val="clear" w:color="auto" w:fill="auto"/>
          </w:tcPr>
          <w:p w14:paraId="16D92BCF" w14:textId="77777777" w:rsidR="00DF0643" w:rsidRPr="00EF16EE" w:rsidRDefault="00DF0643" w:rsidP="006E5161">
            <w:pPr>
              <w:rPr>
                <w:ins w:id="2850" w:author="오윤 권" w:date="2023-06-06T20:12:00Z"/>
                <w:rStyle w:val="ae"/>
              </w:rPr>
            </w:pPr>
            <w:ins w:id="2851" w:author="오윤 권" w:date="2023-06-06T20:12:00Z">
              <w:r>
                <w:rPr>
                  <w:rStyle w:val="ae"/>
                  <w:rFonts w:hint="eastAsia"/>
                </w:rPr>
                <w:t>회원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데이터베이스에서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삭제된다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79C896DB" w14:textId="77777777" w:rsidTr="006E5161">
        <w:trPr>
          <w:ins w:id="285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32707AC" w14:textId="77777777" w:rsidR="00DF0643" w:rsidRPr="00D54A11" w:rsidRDefault="00DF0643" w:rsidP="006E5161">
            <w:pPr>
              <w:pStyle w:val="af"/>
              <w:rPr>
                <w:ins w:id="2853" w:author="오윤 권" w:date="2023-06-06T20:12:00Z"/>
              </w:rPr>
            </w:pPr>
            <w:ins w:id="2854" w:author="오윤 권" w:date="2023-06-06T20:12:00Z">
              <w:r>
                <w:rPr>
                  <w:rFonts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</w:tcPr>
          <w:p w14:paraId="1B5E319F" w14:textId="77777777" w:rsidR="00DF0643" w:rsidRPr="00EF16EE" w:rsidRDefault="00DF0643" w:rsidP="006E5161">
            <w:pPr>
              <w:pStyle w:val="af"/>
              <w:rPr>
                <w:ins w:id="2855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856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A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07A255F7" w14:textId="77777777" w:rsidR="00DF0643" w:rsidRPr="00EF16EE" w:rsidRDefault="00DF0643" w:rsidP="006E5161">
            <w:pPr>
              <w:pStyle w:val="af"/>
              <w:rPr>
                <w:ins w:id="2857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858" w:author="오윤 권" w:date="2023-06-06T20:12:00Z"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‘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아니요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’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선택한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경우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회원탈퇴가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되지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않고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마이페이지로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이동한다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6426C053" w14:textId="77777777" w:rsidTr="006E5161">
        <w:trPr>
          <w:ins w:id="285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F503D42" w14:textId="77777777" w:rsidR="00DF0643" w:rsidRPr="00D54A11" w:rsidRDefault="00DF0643" w:rsidP="006E5161">
            <w:pPr>
              <w:jc w:val="center"/>
              <w:rPr>
                <w:ins w:id="2860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44ABD74" w14:textId="77777777" w:rsidR="00DF0643" w:rsidRPr="00EF16EE" w:rsidRDefault="00DF0643" w:rsidP="006E5161">
            <w:pPr>
              <w:pStyle w:val="af"/>
              <w:rPr>
                <w:ins w:id="2861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2252F8FD" w14:textId="77777777" w:rsidR="00DF0643" w:rsidRPr="00EF16EE" w:rsidRDefault="00DF0643" w:rsidP="006E5161">
            <w:pPr>
              <w:pStyle w:val="af"/>
              <w:rPr>
                <w:ins w:id="2862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863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64840D65" w14:textId="77777777" w:rsidTr="006E5161">
        <w:trPr>
          <w:ins w:id="2864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DAD15C1" w14:textId="77777777" w:rsidR="00DF0643" w:rsidRPr="00D54A11" w:rsidRDefault="00DF0643" w:rsidP="006E5161">
            <w:pPr>
              <w:pStyle w:val="af"/>
              <w:rPr>
                <w:ins w:id="2865" w:author="오윤 권" w:date="2023-06-06T20:12:00Z"/>
              </w:rPr>
            </w:pPr>
            <w:ins w:id="2866" w:author="오윤 권" w:date="2023-06-06T20:12:00Z">
              <w:r w:rsidRPr="00D54A11">
                <w:rPr>
                  <w:rFonts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342872A4" w14:textId="77777777" w:rsidR="00DF0643" w:rsidRPr="00EF16EE" w:rsidRDefault="00DF0643" w:rsidP="006E5161">
            <w:pPr>
              <w:pStyle w:val="af"/>
              <w:rPr>
                <w:ins w:id="2867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EC2DC24" w14:textId="77777777" w:rsidR="00DF0643" w:rsidRPr="00EF16EE" w:rsidRDefault="00DF0643" w:rsidP="006E5161">
            <w:pPr>
              <w:pStyle w:val="af"/>
              <w:jc w:val="both"/>
              <w:rPr>
                <w:ins w:id="2868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DF0643" w:rsidRPr="00D54A11" w14:paraId="04D46E2C" w14:textId="77777777" w:rsidTr="006E5161">
        <w:trPr>
          <w:ins w:id="286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902BE00" w14:textId="77777777" w:rsidR="00DF0643" w:rsidRPr="00D54A11" w:rsidRDefault="00DF0643" w:rsidP="006E5161">
            <w:pPr>
              <w:pStyle w:val="af"/>
              <w:rPr>
                <w:ins w:id="2870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393FC577" w14:textId="77777777" w:rsidR="00DF0643" w:rsidRPr="00EF16EE" w:rsidRDefault="00DF0643" w:rsidP="006E5161">
            <w:pPr>
              <w:rPr>
                <w:ins w:id="2871" w:author="오윤 권" w:date="2023-06-06T20:12:00Z"/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5E873A4C" w14:textId="77777777" w:rsidR="00DF0643" w:rsidRPr="00EF16EE" w:rsidRDefault="00DF0643" w:rsidP="006E5161">
            <w:pPr>
              <w:rPr>
                <w:ins w:id="2872" w:author="오윤 권" w:date="2023-06-06T20:12:00Z"/>
                <w:rStyle w:val="ae"/>
              </w:rPr>
            </w:pPr>
            <w:ins w:id="2873" w:author="오윤 권" w:date="2023-06-06T20:12:00Z">
              <w:r w:rsidRPr="00EF16EE">
                <w:rPr>
                  <w:rStyle w:val="ae"/>
                  <w:rFonts w:hint="eastAsia"/>
                </w:rPr>
                <w:t>..</w:t>
              </w:r>
            </w:ins>
          </w:p>
        </w:tc>
      </w:tr>
      <w:tr w:rsidR="00DF0643" w:rsidRPr="00D54A11" w14:paraId="3289721A" w14:textId="77777777" w:rsidTr="006E5161">
        <w:trPr>
          <w:ins w:id="287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4934B6C" w14:textId="77777777" w:rsidR="00DF0643" w:rsidRPr="00D54A11" w:rsidRDefault="00DF0643" w:rsidP="006E5161">
            <w:pPr>
              <w:pStyle w:val="af"/>
              <w:rPr>
                <w:ins w:id="2875" w:author="오윤 권" w:date="2023-06-06T20:12:00Z"/>
              </w:rPr>
            </w:pPr>
            <w:ins w:id="2876" w:author="오윤 권" w:date="2023-06-06T20:12:00Z">
              <w:r w:rsidRPr="00D54A11">
                <w:rPr>
                  <w:rFonts w:hint="eastAsia"/>
                </w:rPr>
                <w:t>시나리오</w:t>
              </w:r>
            </w:ins>
          </w:p>
        </w:tc>
        <w:tc>
          <w:tcPr>
            <w:tcW w:w="932" w:type="dxa"/>
          </w:tcPr>
          <w:p w14:paraId="01C16C58" w14:textId="77777777" w:rsidR="00DF0643" w:rsidRPr="00EF16EE" w:rsidRDefault="00DF0643" w:rsidP="006E5161">
            <w:pPr>
              <w:rPr>
                <w:ins w:id="2877" w:author="오윤 권" w:date="2023-06-06T20:12:00Z"/>
                <w:rStyle w:val="ae"/>
              </w:rPr>
            </w:pPr>
            <w:ins w:id="2878" w:author="오윤 권" w:date="2023-06-06T20:12:00Z">
              <w:r w:rsidRPr="00EF16EE">
                <w:rPr>
                  <w:rStyle w:val="ae"/>
                  <w:rFonts w:hint="eastAsia"/>
                </w:rPr>
                <w:t>SN001</w:t>
              </w:r>
            </w:ins>
          </w:p>
        </w:tc>
        <w:tc>
          <w:tcPr>
            <w:tcW w:w="6042" w:type="dxa"/>
          </w:tcPr>
          <w:p w14:paraId="746613FA" w14:textId="77777777" w:rsidR="00DF0643" w:rsidRDefault="00DF0643" w:rsidP="006E5161">
            <w:pPr>
              <w:rPr>
                <w:ins w:id="2879" w:author="오윤 권" w:date="2023-06-06T20:12:00Z"/>
                <w:rStyle w:val="ae"/>
              </w:rPr>
            </w:pPr>
            <w:ins w:id="2880" w:author="오윤 권" w:date="2023-06-06T20:12:00Z">
              <w:r w:rsidRPr="00EF16EE">
                <w:rPr>
                  <w:rStyle w:val="ae"/>
                  <w:rFonts w:hint="eastAsia"/>
                </w:rPr>
                <w:t>B01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B0</w:t>
              </w:r>
              <w:r>
                <w:rPr>
                  <w:rStyle w:val="ae"/>
                </w:rPr>
                <w:t>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03</w:t>
              </w:r>
            </w:ins>
          </w:p>
          <w:p w14:paraId="0B195DE1" w14:textId="77777777" w:rsidR="00DF0643" w:rsidRDefault="00DF0643" w:rsidP="006E5161">
            <w:pPr>
              <w:rPr>
                <w:ins w:id="2881" w:author="오윤 권" w:date="2023-06-06T20:12:00Z"/>
                <w:rStyle w:val="ae"/>
              </w:rPr>
            </w:pPr>
            <w:ins w:id="2882" w:author="오윤 권" w:date="2023-06-06T20:12:00Z"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A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</w:ins>
          </w:p>
          <w:p w14:paraId="6733351C" w14:textId="77777777" w:rsidR="00DF0643" w:rsidRPr="008C6250" w:rsidRDefault="00DF0643" w:rsidP="006E5161">
            <w:pPr>
              <w:rPr>
                <w:ins w:id="2883" w:author="오윤 권" w:date="2023-06-06T20:12:00Z"/>
                <w:rStyle w:val="ae"/>
              </w:rPr>
            </w:pPr>
          </w:p>
        </w:tc>
      </w:tr>
    </w:tbl>
    <w:p w14:paraId="5DEB1DBE" w14:textId="77777777" w:rsidR="00DF0643" w:rsidRDefault="00DF0643" w:rsidP="00DF0643">
      <w:pPr>
        <w:rPr>
          <w:ins w:id="2884" w:author="오윤 권" w:date="2023-06-06T20:12:00Z"/>
          <w:b/>
          <w:bCs/>
        </w:rPr>
      </w:pPr>
    </w:p>
    <w:p w14:paraId="1FE0FB1C" w14:textId="77777777" w:rsidR="00DF0643" w:rsidRDefault="00DF0643" w:rsidP="00DF0643">
      <w:pPr>
        <w:rPr>
          <w:ins w:id="2885" w:author="오윤 권" w:date="2023-06-06T20:12:00Z"/>
          <w:b/>
          <w:bCs/>
        </w:rPr>
      </w:pPr>
    </w:p>
    <w:p w14:paraId="150E2908" w14:textId="77777777" w:rsidR="00DF0643" w:rsidRDefault="00DF0643" w:rsidP="00DF0643">
      <w:pPr>
        <w:rPr>
          <w:ins w:id="2886" w:author="오윤 권" w:date="2023-06-06T20:12:00Z"/>
          <w:b/>
          <w:bCs/>
        </w:rPr>
      </w:pPr>
    </w:p>
    <w:p w14:paraId="5B48D2CC" w14:textId="77777777" w:rsidR="00DF0643" w:rsidRDefault="00DF0643" w:rsidP="00DF0643">
      <w:pPr>
        <w:rPr>
          <w:ins w:id="2887" w:author="오윤 권" w:date="2023-06-06T20:12:00Z"/>
          <w:b/>
          <w:bCs/>
        </w:rPr>
      </w:pPr>
    </w:p>
    <w:p w14:paraId="13CBD379" w14:textId="77777777" w:rsidR="00DF0643" w:rsidRDefault="00DF0643" w:rsidP="00DF0643">
      <w:pPr>
        <w:rPr>
          <w:ins w:id="2888" w:author="오윤 권" w:date="2023-06-06T20:12:00Z"/>
          <w:b/>
          <w:bCs/>
        </w:rPr>
      </w:pPr>
    </w:p>
    <w:p w14:paraId="0D7C8A00" w14:textId="77777777" w:rsidR="00DF0643" w:rsidRDefault="00DF0643" w:rsidP="00DF0643">
      <w:pPr>
        <w:rPr>
          <w:ins w:id="2889" w:author="오윤 권" w:date="2023-06-06T20:12:00Z"/>
          <w:b/>
          <w:bCs/>
        </w:rPr>
      </w:pPr>
    </w:p>
    <w:p w14:paraId="5D1EB4A5" w14:textId="77777777" w:rsidR="00DF0643" w:rsidRDefault="00DF0643" w:rsidP="00DF0643">
      <w:pPr>
        <w:rPr>
          <w:ins w:id="2890" w:author="오윤 권" w:date="2023-06-06T20:13:00Z"/>
          <w:rFonts w:ascii="맑은 고딕" w:hAnsi="맑은 고딕"/>
          <w:b/>
          <w:bCs/>
          <w:sz w:val="24"/>
        </w:rPr>
      </w:pPr>
    </w:p>
    <w:p w14:paraId="20E756B7" w14:textId="77777777" w:rsidR="00DF0643" w:rsidRDefault="00DF0643" w:rsidP="00DF0643">
      <w:pPr>
        <w:rPr>
          <w:ins w:id="2891" w:author="오윤 권" w:date="2023-06-06T20:13:00Z"/>
          <w:rFonts w:ascii="맑은 고딕" w:hAnsi="맑은 고딕"/>
          <w:b/>
          <w:bCs/>
          <w:sz w:val="24"/>
        </w:rPr>
      </w:pPr>
    </w:p>
    <w:p w14:paraId="65E1CD7C" w14:textId="77777777" w:rsidR="00DF0643" w:rsidRDefault="00DF0643" w:rsidP="00DF0643">
      <w:pPr>
        <w:rPr>
          <w:ins w:id="2892" w:author="오윤 권" w:date="2023-06-06T20:13:00Z"/>
          <w:rFonts w:ascii="맑은 고딕" w:hAnsi="맑은 고딕"/>
          <w:b/>
          <w:bCs/>
          <w:sz w:val="24"/>
        </w:rPr>
      </w:pPr>
    </w:p>
    <w:p w14:paraId="4AF4830F" w14:textId="77777777" w:rsidR="00DF0643" w:rsidRDefault="00DF0643" w:rsidP="00DF0643">
      <w:pPr>
        <w:rPr>
          <w:ins w:id="2893" w:author="오윤 권" w:date="2023-06-06T20:13:00Z"/>
          <w:rFonts w:ascii="맑은 고딕" w:hAnsi="맑은 고딕"/>
          <w:b/>
          <w:bCs/>
          <w:sz w:val="24"/>
        </w:rPr>
      </w:pPr>
    </w:p>
    <w:p w14:paraId="4B6E7C5C" w14:textId="77777777" w:rsidR="00DF0643" w:rsidRDefault="00DF0643" w:rsidP="00DF0643">
      <w:pPr>
        <w:rPr>
          <w:ins w:id="2894" w:author="오윤 권" w:date="2023-06-06T20:13:00Z"/>
          <w:rFonts w:ascii="맑은 고딕" w:hAnsi="맑은 고딕"/>
          <w:b/>
          <w:bCs/>
          <w:sz w:val="24"/>
        </w:rPr>
      </w:pPr>
    </w:p>
    <w:p w14:paraId="7DC6C896" w14:textId="524E62F4" w:rsidR="00DF0643" w:rsidRPr="008C6250" w:rsidRDefault="00DF0643" w:rsidP="00DF0643">
      <w:pPr>
        <w:rPr>
          <w:ins w:id="2895" w:author="오윤 권" w:date="2023-06-06T20:12:00Z"/>
          <w:rFonts w:ascii="맑은 고딕" w:hAnsi="맑은 고딕"/>
          <w:b/>
          <w:bCs/>
        </w:rPr>
      </w:pPr>
      <w:ins w:id="2896" w:author="오윤 권" w:date="2023-06-06T20:12:00Z">
        <w:r w:rsidRPr="008C6250">
          <w:rPr>
            <w:rFonts w:ascii="맑은 고딕" w:hAnsi="맑은 고딕" w:hint="eastAsia"/>
            <w:b/>
            <w:bCs/>
            <w:sz w:val="24"/>
          </w:rPr>
          <w:lastRenderedPageBreak/>
          <w:t>U</w:t>
        </w:r>
        <w:r w:rsidRPr="008C6250">
          <w:rPr>
            <w:rFonts w:ascii="맑은 고딕" w:hAnsi="맑은 고딕"/>
            <w:b/>
            <w:bCs/>
            <w:sz w:val="24"/>
          </w:rPr>
          <w:t>C0</w:t>
        </w:r>
        <w:r>
          <w:rPr>
            <w:rFonts w:ascii="맑은 고딕" w:hAnsi="맑은 고딕"/>
            <w:b/>
            <w:bCs/>
            <w:sz w:val="24"/>
          </w:rPr>
          <w:t xml:space="preserve">05: </w:t>
        </w:r>
        <w:r>
          <w:rPr>
            <w:rFonts w:ascii="맑은 고딕" w:hAnsi="맑은 고딕" w:hint="eastAsia"/>
            <w:b/>
            <w:bCs/>
            <w:sz w:val="24"/>
          </w:rPr>
          <w:t>비밀번호를 찾는</w:t>
        </w:r>
        <w:r w:rsidRPr="008C6250">
          <w:rPr>
            <w:rFonts w:ascii="맑은 고딕" w:hAnsi="맑은 고딕" w:hint="eastAsia"/>
            <w:b/>
            <w:bCs/>
            <w:sz w:val="24"/>
          </w:rPr>
          <w:t>다</w:t>
        </w:r>
        <w:r w:rsidRPr="008C6250">
          <w:rPr>
            <w:rFonts w:ascii="맑은 고딕" w:hAnsi="맑은 고딕" w:hint="eastAsia"/>
            <w:b/>
            <w:bCs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D54A11" w14:paraId="162493DA" w14:textId="77777777" w:rsidTr="006E5161">
        <w:trPr>
          <w:ins w:id="289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E0A113C" w14:textId="77777777" w:rsidR="00DF0643" w:rsidRPr="00D54A11" w:rsidRDefault="00DF0643" w:rsidP="006E5161">
            <w:pPr>
              <w:pStyle w:val="af"/>
              <w:rPr>
                <w:ins w:id="2898" w:author="오윤 권" w:date="2023-06-06T20:12:00Z"/>
              </w:rPr>
            </w:pPr>
            <w:ins w:id="2899" w:author="오윤 권" w:date="2023-06-06T20:12:00Z">
              <w:r w:rsidRPr="00D54A11">
                <w:rPr>
                  <w:rFonts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344169E" w14:textId="77777777" w:rsidR="00DF0643" w:rsidRPr="00EF16EE" w:rsidRDefault="00DF0643" w:rsidP="006E5161">
            <w:pPr>
              <w:rPr>
                <w:ins w:id="2900" w:author="오윤 권" w:date="2023-06-06T20:12:00Z"/>
                <w:rStyle w:val="ae"/>
              </w:rPr>
            </w:pPr>
            <w:ins w:id="2901" w:author="오윤 권" w:date="2023-06-06T20:12:00Z">
              <w:r>
                <w:rPr>
                  <w:rStyle w:val="ae"/>
                  <w:rFonts w:hint="eastAsia"/>
                </w:rPr>
                <w:t>사용자는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비밀번호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찾기를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통해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비밀번호를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찾는다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59F0691C" w14:textId="77777777" w:rsidTr="006E5161">
        <w:trPr>
          <w:ins w:id="290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448CDC4" w14:textId="77777777" w:rsidR="00DF0643" w:rsidRPr="00D54A11" w:rsidRDefault="00DF0643" w:rsidP="006E5161">
            <w:pPr>
              <w:pStyle w:val="af"/>
              <w:rPr>
                <w:ins w:id="2903" w:author="오윤 권" w:date="2023-06-06T20:12:00Z"/>
              </w:rPr>
            </w:pPr>
            <w:ins w:id="2904" w:author="오윤 권" w:date="2023-06-06T20:12:00Z">
              <w:r w:rsidRPr="00D54A11">
                <w:rPr>
                  <w:rFonts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</w:tcPr>
          <w:p w14:paraId="480A9B30" w14:textId="77777777" w:rsidR="00DF0643" w:rsidRPr="00EF16EE" w:rsidRDefault="00DF0643" w:rsidP="006E5161">
            <w:pPr>
              <w:rPr>
                <w:ins w:id="2905" w:author="오윤 권" w:date="2023-06-06T20:12:00Z"/>
                <w:rStyle w:val="ae"/>
              </w:rPr>
            </w:pPr>
            <w:ins w:id="2906" w:author="오윤 권" w:date="2023-06-06T20:12:00Z">
              <w:r>
                <w:rPr>
                  <w:rStyle w:val="ae"/>
                  <w:rFonts w:hint="eastAsia"/>
                </w:rPr>
                <w:t>사용자</w:t>
              </w:r>
            </w:ins>
          </w:p>
        </w:tc>
      </w:tr>
      <w:tr w:rsidR="00DF0643" w:rsidRPr="00D54A11" w14:paraId="27F17F36" w14:textId="77777777" w:rsidTr="006E5161">
        <w:trPr>
          <w:ins w:id="290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6FD4DDB" w14:textId="77777777" w:rsidR="00DF0643" w:rsidRPr="00D54A11" w:rsidRDefault="00DF0643" w:rsidP="006E5161">
            <w:pPr>
              <w:pStyle w:val="af"/>
              <w:rPr>
                <w:ins w:id="2908" w:author="오윤 권" w:date="2023-06-06T20:12:00Z"/>
              </w:rPr>
            </w:pPr>
            <w:ins w:id="2909" w:author="오윤 권" w:date="2023-06-06T20:12:00Z">
              <w:r w:rsidRPr="00D54A11">
                <w:rPr>
                  <w:rFonts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</w:tcPr>
          <w:p w14:paraId="6EA0BFF8" w14:textId="77777777" w:rsidR="00DF0643" w:rsidRPr="00EF16EE" w:rsidRDefault="00DF0643" w:rsidP="006E5161">
            <w:pPr>
              <w:rPr>
                <w:ins w:id="2910" w:author="오윤 권" w:date="2023-06-06T20:12:00Z"/>
                <w:rStyle w:val="ae"/>
              </w:rPr>
            </w:pPr>
            <w:ins w:id="2911" w:author="오윤 권" w:date="2023-06-06T20:12:00Z">
              <w:r>
                <w:rPr>
                  <w:rStyle w:val="ae"/>
                  <w:rFonts w:hint="eastAsia"/>
                </w:rPr>
                <w:t>내일할래</w:t>
              </w:r>
              <w:r>
                <w:rPr>
                  <w:rStyle w:val="ae"/>
                  <w:rFonts w:hint="eastAsia"/>
                </w:rPr>
                <w:t>?</w:t>
              </w:r>
              <w:r>
                <w:rPr>
                  <w:rStyle w:val="ae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회원인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상태여야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5C27E201" w14:textId="77777777" w:rsidTr="006E5161">
        <w:trPr>
          <w:ins w:id="291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6AA06AB" w14:textId="77777777" w:rsidR="00DF0643" w:rsidRPr="00D54A11" w:rsidRDefault="00DF0643" w:rsidP="006E5161">
            <w:pPr>
              <w:pStyle w:val="af"/>
              <w:rPr>
                <w:ins w:id="2913" w:author="오윤 권" w:date="2023-06-06T20:12:00Z"/>
              </w:rPr>
            </w:pPr>
            <w:ins w:id="2914" w:author="오윤 권" w:date="2023-06-06T20:12:00Z">
              <w:r w:rsidRPr="00D54A11">
                <w:rPr>
                  <w:rFonts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</w:tcPr>
          <w:p w14:paraId="73CEB5F8" w14:textId="77777777" w:rsidR="00DF0643" w:rsidRPr="008C6250" w:rsidRDefault="00DF0643" w:rsidP="006E5161">
            <w:pPr>
              <w:rPr>
                <w:ins w:id="2915" w:author="오윤 권" w:date="2023-06-06T20:12:00Z"/>
                <w:rStyle w:val="ae"/>
              </w:rPr>
            </w:pPr>
            <w:ins w:id="2916" w:author="오윤 권" w:date="2023-06-06T20:12:00Z">
              <w:r>
                <w:rPr>
                  <w:rStyle w:val="ae"/>
                  <w:rFonts w:hint="eastAsia"/>
                </w:rPr>
                <w:t>임시비밀번호가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발급된다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697B05A7" w14:textId="77777777" w:rsidTr="006E5161">
        <w:trPr>
          <w:ins w:id="2917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1162466" w14:textId="77777777" w:rsidR="00DF0643" w:rsidRPr="00D54A11" w:rsidRDefault="00DF0643" w:rsidP="006E5161">
            <w:pPr>
              <w:pStyle w:val="af"/>
              <w:rPr>
                <w:ins w:id="2918" w:author="오윤 권" w:date="2023-06-06T20:12:00Z"/>
              </w:rPr>
            </w:pPr>
            <w:ins w:id="2919" w:author="오윤 권" w:date="2023-06-06T20:12:00Z">
              <w:r w:rsidRPr="00D54A11">
                <w:rPr>
                  <w:rFonts w:hint="eastAsia"/>
                </w:rPr>
                <w:t>기본</w:t>
              </w:r>
              <w:r>
                <w:rPr>
                  <w:rFonts w:hint="eastAsia"/>
                </w:rPr>
                <w:t xml:space="preserve"> </w:t>
              </w:r>
              <w:r w:rsidRPr="00D54A11">
                <w:rPr>
                  <w:rFonts w:hint="eastAsia"/>
                </w:rPr>
                <w:t>흐름</w:t>
              </w:r>
            </w:ins>
          </w:p>
        </w:tc>
        <w:tc>
          <w:tcPr>
            <w:tcW w:w="932" w:type="dxa"/>
            <w:shd w:val="clear" w:color="auto" w:fill="auto"/>
          </w:tcPr>
          <w:p w14:paraId="497EFCF9" w14:textId="77777777" w:rsidR="00DF0643" w:rsidRPr="00EF16EE" w:rsidRDefault="00DF0643" w:rsidP="006E5161">
            <w:pPr>
              <w:pStyle w:val="af"/>
              <w:rPr>
                <w:ins w:id="2920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921" w:author="오윤 권" w:date="2023-06-06T20:12:00Z">
              <w:r w:rsidRPr="00EF16EE"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</w:tcPr>
          <w:p w14:paraId="27BBC4D6" w14:textId="77777777" w:rsidR="00DF0643" w:rsidRPr="00EF16EE" w:rsidRDefault="00DF0643" w:rsidP="006E5161">
            <w:pPr>
              <w:pStyle w:val="af"/>
              <w:jc w:val="both"/>
              <w:rPr>
                <w:ins w:id="2922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923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사용자는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로그인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화면에서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비밀번호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찾기를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선택한다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074AF4D3" w14:textId="77777777" w:rsidTr="006E5161">
        <w:trPr>
          <w:ins w:id="292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F94D58C" w14:textId="77777777" w:rsidR="00DF0643" w:rsidRPr="00D54A11" w:rsidRDefault="00DF0643" w:rsidP="006E5161">
            <w:pPr>
              <w:pStyle w:val="af"/>
              <w:rPr>
                <w:ins w:id="2925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7BD13BB0" w14:textId="77777777" w:rsidR="00DF0643" w:rsidRPr="008C6250" w:rsidRDefault="00DF0643" w:rsidP="006E5161">
            <w:pPr>
              <w:pStyle w:val="af"/>
              <w:rPr>
                <w:ins w:id="2926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927" w:author="오윤 권" w:date="2023-06-06T20:12:00Z">
              <w:r w:rsidRPr="008C6250">
                <w:rPr>
                  <w:rStyle w:val="ae"/>
                  <w:rFonts w:hint="eastAsia"/>
                  <w:b w:val="0"/>
                  <w:bCs/>
                </w:rPr>
                <w:t>B</w:t>
              </w:r>
              <w:r w:rsidRPr="008C6250">
                <w:rPr>
                  <w:rStyle w:val="ae"/>
                  <w:b w:val="0"/>
                  <w:bCs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24EBDB5B" w14:textId="77777777" w:rsidR="00DF0643" w:rsidRPr="00BF2905" w:rsidRDefault="00DF0643" w:rsidP="006E5161">
            <w:pPr>
              <w:pStyle w:val="af"/>
              <w:jc w:val="both"/>
              <w:rPr>
                <w:ins w:id="2928" w:author="오윤 권" w:date="2023-06-06T20:12:00Z"/>
                <w:rStyle w:val="ae"/>
                <w:rFonts w:ascii="바탕" w:eastAsia="맑은 고딕" w:hAnsi="Times New Roman" w:cs="Times New Roman"/>
                <w:b w:val="0"/>
                <w:bCs/>
                <w:szCs w:val="24"/>
              </w:rPr>
            </w:pPr>
            <w:ins w:id="2929" w:author="오윤 권" w:date="2023-06-06T20:12:00Z">
              <w:r>
                <w:rPr>
                  <w:rStyle w:val="ae"/>
                  <w:rFonts w:hint="eastAsia"/>
                  <w:b w:val="0"/>
                  <w:bCs/>
                </w:rPr>
                <w:t>사용자는 임시비밀번호 발급을 위한 아이디,</w:t>
              </w:r>
              <w:r>
                <w:rPr>
                  <w:rStyle w:val="ae"/>
                  <w:b w:val="0"/>
                  <w:bCs/>
                </w:rPr>
                <w:t xml:space="preserve"> </w:t>
              </w:r>
              <w:r>
                <w:rPr>
                  <w:rStyle w:val="ae"/>
                  <w:rFonts w:hint="eastAsia"/>
                  <w:b w:val="0"/>
                  <w:bCs/>
                </w:rPr>
                <w:t>이메일을 입력한다.</w:t>
              </w:r>
            </w:ins>
          </w:p>
        </w:tc>
      </w:tr>
      <w:tr w:rsidR="00DF0643" w:rsidRPr="00D54A11" w14:paraId="4C9F71D2" w14:textId="77777777" w:rsidTr="006E5161">
        <w:trPr>
          <w:ins w:id="293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19EF00F" w14:textId="77777777" w:rsidR="00DF0643" w:rsidRPr="00D54A11" w:rsidRDefault="00DF0643" w:rsidP="006E5161">
            <w:pPr>
              <w:jc w:val="center"/>
              <w:rPr>
                <w:ins w:id="2931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96C4C23" w14:textId="77777777" w:rsidR="00DF0643" w:rsidRPr="00EF16EE" w:rsidRDefault="00DF0643" w:rsidP="006E5161">
            <w:pPr>
              <w:rPr>
                <w:ins w:id="2932" w:author="오윤 권" w:date="2023-06-06T20:12:00Z"/>
                <w:rStyle w:val="ae"/>
              </w:rPr>
            </w:pPr>
            <w:ins w:id="2933" w:author="오윤 권" w:date="2023-06-06T20:12:00Z"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</w:rPr>
                <w:t xml:space="preserve"> B</w:t>
              </w:r>
              <w:r>
                <w:rPr>
                  <w:rStyle w:val="ae"/>
                  <w:rFonts w:hint="eastAsia"/>
                </w:rPr>
                <w:t>0</w:t>
              </w:r>
              <w:r>
                <w:rPr>
                  <w:rStyle w:val="ae"/>
                </w:rPr>
                <w:t>3</w:t>
              </w:r>
            </w:ins>
          </w:p>
        </w:tc>
        <w:tc>
          <w:tcPr>
            <w:tcW w:w="6042" w:type="dxa"/>
            <w:shd w:val="clear" w:color="auto" w:fill="auto"/>
          </w:tcPr>
          <w:p w14:paraId="3AB1A8A4" w14:textId="77777777" w:rsidR="00DF0643" w:rsidRPr="00EF16EE" w:rsidRDefault="00DF0643" w:rsidP="006E5161">
            <w:pPr>
              <w:rPr>
                <w:ins w:id="2934" w:author="오윤 권" w:date="2023-06-06T20:12:00Z"/>
                <w:rStyle w:val="ae"/>
              </w:rPr>
            </w:pPr>
            <w:ins w:id="2935" w:author="오윤 권" w:date="2023-06-06T20:12:00Z">
              <w:r>
                <w:rPr>
                  <w:rStyle w:val="ae"/>
                  <w:rFonts w:hint="eastAsia"/>
                </w:rPr>
                <w:t>시스템은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화면에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</w:rPr>
                <w:t>“</w:t>
              </w:r>
              <w:r>
                <w:rPr>
                  <w:rStyle w:val="ae"/>
                  <w:rFonts w:hint="eastAsia"/>
                </w:rPr>
                <w:t>임시비밀번호가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발급되었습니다</w:t>
              </w:r>
              <w:r>
                <w:rPr>
                  <w:rStyle w:val="ae"/>
                  <w:rFonts w:hint="eastAsia"/>
                </w:rPr>
                <w:t>.</w:t>
              </w:r>
              <w:r>
                <w:rPr>
                  <w:rStyle w:val="ae"/>
                </w:rPr>
                <w:t>”</w:t>
              </w:r>
              <w:r>
                <w:rPr>
                  <w:rStyle w:val="ae"/>
                  <w:rFonts w:hint="eastAsia"/>
                </w:rPr>
                <w:t>라는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메시지메</w:t>
              </w:r>
              <w:r>
                <w:rPr>
                  <w:rStyle w:val="ae"/>
                  <w:rFonts w:hint="eastAsia"/>
                </w:rPr>
                <w:t xml:space="preserve"> </w:t>
              </w:r>
              <w:r>
                <w:rPr>
                  <w:rStyle w:val="ae"/>
                  <w:rFonts w:hint="eastAsia"/>
                </w:rPr>
                <w:t>출력한다</w:t>
              </w:r>
              <w:r>
                <w:rPr>
                  <w:rStyle w:val="ae"/>
                  <w:rFonts w:hint="eastAsia"/>
                </w:rPr>
                <w:t>.</w:t>
              </w:r>
            </w:ins>
          </w:p>
        </w:tc>
      </w:tr>
      <w:tr w:rsidR="00DF0643" w:rsidRPr="00D54A11" w14:paraId="0378D658" w14:textId="77777777" w:rsidTr="006E5161">
        <w:trPr>
          <w:ins w:id="293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BDE61C1" w14:textId="77777777" w:rsidR="00DF0643" w:rsidRPr="00D54A11" w:rsidRDefault="00DF0643" w:rsidP="006E5161">
            <w:pPr>
              <w:pStyle w:val="af"/>
              <w:rPr>
                <w:ins w:id="2937" w:author="오윤 권" w:date="2023-06-06T20:12:00Z"/>
              </w:rPr>
            </w:pPr>
            <w:ins w:id="2938" w:author="오윤 권" w:date="2023-06-06T20:12:00Z">
              <w:r>
                <w:rPr>
                  <w:rFonts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</w:tcPr>
          <w:p w14:paraId="3D58E222" w14:textId="77777777" w:rsidR="00DF0643" w:rsidRPr="00EF16EE" w:rsidRDefault="00DF0643" w:rsidP="006E5161">
            <w:pPr>
              <w:pStyle w:val="af"/>
              <w:rPr>
                <w:ins w:id="2939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940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A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</w:tcPr>
          <w:p w14:paraId="15E814F6" w14:textId="77777777" w:rsidR="00DF0643" w:rsidRPr="00EF16EE" w:rsidRDefault="00DF0643" w:rsidP="006E5161">
            <w:pPr>
              <w:pStyle w:val="af"/>
              <w:rPr>
                <w:ins w:id="2941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942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아이디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,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이메일의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형식이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올바르지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못한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경우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아이디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,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이메일을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다시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입력해주세요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”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메시지를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출력한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후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/>
                  <w:b w:val="0"/>
                  <w:szCs w:val="24"/>
                </w:rPr>
                <w:t>B02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로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 xml:space="preserve"> 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돌아간다</w:t>
              </w:r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5F2DCE6B" w14:textId="77777777" w:rsidTr="006E5161">
        <w:trPr>
          <w:ins w:id="294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DC3B18E" w14:textId="77777777" w:rsidR="00DF0643" w:rsidRPr="00D54A11" w:rsidRDefault="00DF0643" w:rsidP="006E5161">
            <w:pPr>
              <w:jc w:val="center"/>
              <w:rPr>
                <w:ins w:id="2944" w:author="오윤 권" w:date="2023-06-06T20:12:00Z"/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677F6847" w14:textId="77777777" w:rsidR="00DF0643" w:rsidRPr="00EF16EE" w:rsidRDefault="00DF0643" w:rsidP="006E5161">
            <w:pPr>
              <w:pStyle w:val="af"/>
              <w:rPr>
                <w:ins w:id="2945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1DD067E0" w14:textId="77777777" w:rsidR="00DF0643" w:rsidRPr="00EF16EE" w:rsidRDefault="00DF0643" w:rsidP="006E5161">
            <w:pPr>
              <w:pStyle w:val="af"/>
              <w:rPr>
                <w:ins w:id="2946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ins w:id="2947" w:author="오윤 권" w:date="2023-06-06T20:12:00Z">
              <w:r>
                <w:rPr>
                  <w:rStyle w:val="ae"/>
                  <w:rFonts w:ascii="바탕" w:eastAsia="맑은 고딕" w:hAnsi="Times New Roman" w:cs="Times New Roman" w:hint="eastAsia"/>
                  <w:b w:val="0"/>
                  <w:szCs w:val="24"/>
                </w:rPr>
                <w:t>.</w:t>
              </w:r>
            </w:ins>
          </w:p>
        </w:tc>
      </w:tr>
      <w:tr w:rsidR="00DF0643" w:rsidRPr="00D54A11" w14:paraId="1EFBB419" w14:textId="77777777" w:rsidTr="006E5161">
        <w:trPr>
          <w:ins w:id="2948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B54DB19" w14:textId="77777777" w:rsidR="00DF0643" w:rsidRPr="00D54A11" w:rsidRDefault="00DF0643" w:rsidP="006E5161">
            <w:pPr>
              <w:pStyle w:val="af"/>
              <w:rPr>
                <w:ins w:id="2949" w:author="오윤 권" w:date="2023-06-06T20:12:00Z"/>
              </w:rPr>
            </w:pPr>
            <w:ins w:id="2950" w:author="오윤 권" w:date="2023-06-06T20:12:00Z">
              <w:r w:rsidRPr="00D54A11">
                <w:rPr>
                  <w:rFonts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0166546F" w14:textId="77777777" w:rsidR="00DF0643" w:rsidRPr="00EF16EE" w:rsidRDefault="00DF0643" w:rsidP="006E5161">
            <w:pPr>
              <w:pStyle w:val="af"/>
              <w:rPr>
                <w:ins w:id="2951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DC1CDA9" w14:textId="77777777" w:rsidR="00DF0643" w:rsidRPr="00EF16EE" w:rsidRDefault="00DF0643" w:rsidP="006E5161">
            <w:pPr>
              <w:pStyle w:val="af"/>
              <w:jc w:val="both"/>
              <w:rPr>
                <w:ins w:id="2952" w:author="오윤 권" w:date="2023-06-06T20:12:00Z"/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DF0643" w:rsidRPr="00D54A11" w14:paraId="7400BBF8" w14:textId="77777777" w:rsidTr="006E5161">
        <w:trPr>
          <w:ins w:id="295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938F102" w14:textId="77777777" w:rsidR="00DF0643" w:rsidRPr="00D54A11" w:rsidRDefault="00DF0643" w:rsidP="006E5161">
            <w:pPr>
              <w:pStyle w:val="af"/>
              <w:rPr>
                <w:ins w:id="2954" w:author="오윤 권" w:date="2023-06-06T20:12:00Z"/>
              </w:rPr>
            </w:pPr>
          </w:p>
        </w:tc>
        <w:tc>
          <w:tcPr>
            <w:tcW w:w="932" w:type="dxa"/>
            <w:shd w:val="clear" w:color="auto" w:fill="auto"/>
          </w:tcPr>
          <w:p w14:paraId="5882AFF8" w14:textId="77777777" w:rsidR="00DF0643" w:rsidRPr="00EF16EE" w:rsidRDefault="00DF0643" w:rsidP="006E5161">
            <w:pPr>
              <w:rPr>
                <w:ins w:id="2955" w:author="오윤 권" w:date="2023-06-06T20:12:00Z"/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14:paraId="28A5998F" w14:textId="77777777" w:rsidR="00DF0643" w:rsidRPr="00EF16EE" w:rsidRDefault="00DF0643" w:rsidP="006E5161">
            <w:pPr>
              <w:rPr>
                <w:ins w:id="2956" w:author="오윤 권" w:date="2023-06-06T20:12:00Z"/>
                <w:rStyle w:val="ae"/>
              </w:rPr>
            </w:pPr>
            <w:ins w:id="2957" w:author="오윤 권" w:date="2023-06-06T20:12:00Z">
              <w:r w:rsidRPr="00EF16EE">
                <w:rPr>
                  <w:rStyle w:val="ae"/>
                  <w:rFonts w:hint="eastAsia"/>
                </w:rPr>
                <w:t>..</w:t>
              </w:r>
            </w:ins>
          </w:p>
        </w:tc>
      </w:tr>
      <w:tr w:rsidR="00DF0643" w:rsidRPr="00D54A11" w14:paraId="4ABDF452" w14:textId="77777777" w:rsidTr="006E5161">
        <w:trPr>
          <w:ins w:id="295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B37FBB3" w14:textId="77777777" w:rsidR="00DF0643" w:rsidRPr="00D54A11" w:rsidRDefault="00DF0643" w:rsidP="006E5161">
            <w:pPr>
              <w:pStyle w:val="af"/>
              <w:rPr>
                <w:ins w:id="2959" w:author="오윤 권" w:date="2023-06-06T20:12:00Z"/>
              </w:rPr>
            </w:pPr>
            <w:ins w:id="2960" w:author="오윤 권" w:date="2023-06-06T20:12:00Z">
              <w:r w:rsidRPr="00D54A11">
                <w:rPr>
                  <w:rFonts w:hint="eastAsia"/>
                </w:rPr>
                <w:t>시나리오</w:t>
              </w:r>
            </w:ins>
          </w:p>
        </w:tc>
        <w:tc>
          <w:tcPr>
            <w:tcW w:w="932" w:type="dxa"/>
          </w:tcPr>
          <w:p w14:paraId="0DBFDD5E" w14:textId="77777777" w:rsidR="00DF0643" w:rsidRPr="00EF16EE" w:rsidRDefault="00DF0643" w:rsidP="006E5161">
            <w:pPr>
              <w:rPr>
                <w:ins w:id="2961" w:author="오윤 권" w:date="2023-06-06T20:12:00Z"/>
                <w:rStyle w:val="ae"/>
              </w:rPr>
            </w:pPr>
            <w:ins w:id="2962" w:author="오윤 권" w:date="2023-06-06T20:12:00Z">
              <w:r w:rsidRPr="00EF16EE">
                <w:rPr>
                  <w:rStyle w:val="ae"/>
                  <w:rFonts w:hint="eastAsia"/>
                </w:rPr>
                <w:t>SN001</w:t>
              </w:r>
            </w:ins>
          </w:p>
        </w:tc>
        <w:tc>
          <w:tcPr>
            <w:tcW w:w="6042" w:type="dxa"/>
          </w:tcPr>
          <w:p w14:paraId="149C22BD" w14:textId="77777777" w:rsidR="00DF0643" w:rsidRDefault="00DF0643" w:rsidP="006E5161">
            <w:pPr>
              <w:rPr>
                <w:ins w:id="2963" w:author="오윤 권" w:date="2023-06-06T20:12:00Z"/>
                <w:rStyle w:val="ae"/>
              </w:rPr>
            </w:pPr>
            <w:ins w:id="2964" w:author="오윤 권" w:date="2023-06-06T20:12:00Z">
              <w:r w:rsidRPr="00EF16EE">
                <w:rPr>
                  <w:rStyle w:val="ae"/>
                  <w:rFonts w:hint="eastAsia"/>
                </w:rPr>
                <w:t>B01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B0</w:t>
              </w:r>
              <w:r>
                <w:rPr>
                  <w:rStyle w:val="ae"/>
                </w:rPr>
                <w:t>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03</w:t>
              </w:r>
            </w:ins>
          </w:p>
          <w:p w14:paraId="44ED59FE" w14:textId="77777777" w:rsidR="00DF0643" w:rsidRDefault="00DF0643" w:rsidP="006E5161">
            <w:pPr>
              <w:rPr>
                <w:ins w:id="2965" w:author="오윤 권" w:date="2023-06-06T20:12:00Z"/>
                <w:rStyle w:val="ae"/>
              </w:rPr>
            </w:pPr>
            <w:ins w:id="2966" w:author="오윤 권" w:date="2023-06-06T20:12:00Z"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01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A</w:t>
              </w:r>
              <w:r>
                <w:rPr>
                  <w:rStyle w:val="ae"/>
                </w:rPr>
                <w:t>02</w:t>
              </w:r>
              <w:r w:rsidRPr="00EF16EE">
                <w:rPr>
                  <w:rStyle w:val="ae"/>
                  <w:rFonts w:hint="eastAsia"/>
                </w:rPr>
                <w:t>→</w:t>
              </w:r>
              <w:r>
                <w:rPr>
                  <w:rStyle w:val="ae"/>
                  <w:rFonts w:hint="eastAsia"/>
                </w:rPr>
                <w:t>B</w:t>
              </w:r>
              <w:r>
                <w:rPr>
                  <w:rStyle w:val="ae"/>
                </w:rPr>
                <w:t>02</w:t>
              </w:r>
            </w:ins>
          </w:p>
          <w:p w14:paraId="60A23AFD" w14:textId="77777777" w:rsidR="00DF0643" w:rsidRPr="008C6250" w:rsidRDefault="00DF0643" w:rsidP="006E5161">
            <w:pPr>
              <w:rPr>
                <w:ins w:id="2967" w:author="오윤 권" w:date="2023-06-06T20:12:00Z"/>
                <w:rStyle w:val="ae"/>
              </w:rPr>
            </w:pPr>
          </w:p>
        </w:tc>
      </w:tr>
    </w:tbl>
    <w:p w14:paraId="7452C3A7" w14:textId="77777777" w:rsidR="00DF0643" w:rsidRDefault="00DF0643" w:rsidP="00DF0643">
      <w:pPr>
        <w:rPr>
          <w:ins w:id="2968" w:author="오윤 권" w:date="2023-06-06T20:12:00Z"/>
          <w:b/>
          <w:bCs/>
          <w:sz w:val="24"/>
        </w:rPr>
      </w:pPr>
    </w:p>
    <w:p w14:paraId="2628E404" w14:textId="77777777" w:rsidR="00DF0643" w:rsidRDefault="00DF0643" w:rsidP="00DF0643">
      <w:pPr>
        <w:rPr>
          <w:ins w:id="2969" w:author="오윤 권" w:date="2023-06-06T20:12:00Z"/>
          <w:b/>
          <w:bCs/>
          <w:sz w:val="24"/>
        </w:rPr>
      </w:pPr>
    </w:p>
    <w:p w14:paraId="09C03B28" w14:textId="77777777" w:rsidR="00DF0643" w:rsidRDefault="00DF0643" w:rsidP="00DF0643">
      <w:pPr>
        <w:rPr>
          <w:ins w:id="2970" w:author="오윤 권" w:date="2023-06-06T20:12:00Z"/>
          <w:b/>
          <w:bCs/>
          <w:sz w:val="24"/>
        </w:rPr>
      </w:pPr>
    </w:p>
    <w:p w14:paraId="2EAA2EDF" w14:textId="77777777" w:rsidR="00DF0643" w:rsidRDefault="00DF0643" w:rsidP="00DF0643">
      <w:pPr>
        <w:rPr>
          <w:ins w:id="2971" w:author="오윤 권" w:date="2023-06-06T20:12:00Z"/>
          <w:b/>
          <w:bCs/>
          <w:sz w:val="24"/>
        </w:rPr>
      </w:pPr>
    </w:p>
    <w:p w14:paraId="51D4E379" w14:textId="77777777" w:rsidR="00DF0643" w:rsidRDefault="00DF0643" w:rsidP="00DF0643">
      <w:pPr>
        <w:rPr>
          <w:ins w:id="2972" w:author="오윤 권" w:date="2023-06-06T20:12:00Z"/>
          <w:b/>
          <w:bCs/>
          <w:sz w:val="24"/>
        </w:rPr>
      </w:pPr>
    </w:p>
    <w:p w14:paraId="6F277737" w14:textId="77777777" w:rsidR="00DF0643" w:rsidRDefault="00DF0643" w:rsidP="00DF0643">
      <w:pPr>
        <w:rPr>
          <w:ins w:id="2973" w:author="오윤 권" w:date="2023-06-06T20:12:00Z"/>
          <w:b/>
          <w:bCs/>
          <w:sz w:val="24"/>
        </w:rPr>
      </w:pPr>
    </w:p>
    <w:p w14:paraId="58156626" w14:textId="77777777" w:rsidR="00DF0643" w:rsidRDefault="00DF0643" w:rsidP="00DF0643">
      <w:pPr>
        <w:rPr>
          <w:ins w:id="2974" w:author="오윤 권" w:date="2023-06-06T20:12:00Z"/>
          <w:b/>
          <w:bCs/>
          <w:sz w:val="24"/>
        </w:rPr>
      </w:pPr>
    </w:p>
    <w:p w14:paraId="47FCB2AB" w14:textId="77777777" w:rsidR="00DF0643" w:rsidRDefault="00DF0643" w:rsidP="00DF0643">
      <w:pPr>
        <w:rPr>
          <w:ins w:id="2975" w:author="오윤 권" w:date="2023-06-06T20:12:00Z"/>
          <w:b/>
          <w:bCs/>
          <w:sz w:val="24"/>
        </w:rPr>
      </w:pPr>
    </w:p>
    <w:p w14:paraId="445F356B" w14:textId="77777777" w:rsidR="00DF0643" w:rsidRDefault="00DF0643" w:rsidP="00DF0643">
      <w:pPr>
        <w:rPr>
          <w:ins w:id="2976" w:author="오윤 권" w:date="2023-06-06T20:12:00Z"/>
          <w:b/>
          <w:bCs/>
          <w:sz w:val="24"/>
        </w:rPr>
      </w:pPr>
    </w:p>
    <w:p w14:paraId="139127E9" w14:textId="77777777" w:rsidR="00DF0643" w:rsidRDefault="00DF0643" w:rsidP="00DF0643">
      <w:pPr>
        <w:rPr>
          <w:ins w:id="2977" w:author="오윤 권" w:date="2023-06-06T20:12:00Z"/>
          <w:b/>
          <w:bCs/>
          <w:sz w:val="24"/>
        </w:rPr>
      </w:pPr>
    </w:p>
    <w:p w14:paraId="42B4C78C" w14:textId="77777777" w:rsidR="00DF0643" w:rsidRDefault="00DF0643" w:rsidP="00DF0643">
      <w:pPr>
        <w:rPr>
          <w:ins w:id="2978" w:author="오윤 권" w:date="2023-06-06T20:12:00Z"/>
          <w:b/>
          <w:bCs/>
          <w:sz w:val="24"/>
        </w:rPr>
      </w:pPr>
    </w:p>
    <w:p w14:paraId="2C581EA7" w14:textId="77777777" w:rsidR="00DF0643" w:rsidRDefault="00DF0643" w:rsidP="00DF0643">
      <w:pPr>
        <w:rPr>
          <w:ins w:id="2979" w:author="오윤 권" w:date="2023-06-06T20:12:00Z"/>
          <w:b/>
          <w:bCs/>
          <w:sz w:val="24"/>
        </w:rPr>
      </w:pPr>
    </w:p>
    <w:p w14:paraId="4B9CA982" w14:textId="77777777" w:rsidR="00DF0643" w:rsidRDefault="00DF0643" w:rsidP="00DF0643">
      <w:pPr>
        <w:rPr>
          <w:ins w:id="2980" w:author="오윤 권" w:date="2023-06-06T20:12:00Z"/>
          <w:b/>
          <w:bCs/>
          <w:sz w:val="24"/>
        </w:rPr>
      </w:pPr>
    </w:p>
    <w:p w14:paraId="541FCCF2" w14:textId="77777777" w:rsidR="00DF0643" w:rsidRDefault="00DF0643" w:rsidP="00DF0643">
      <w:pPr>
        <w:rPr>
          <w:ins w:id="2981" w:author="오윤 권" w:date="2023-06-06T20:12:00Z"/>
          <w:b/>
          <w:bCs/>
          <w:sz w:val="24"/>
        </w:rPr>
      </w:pPr>
    </w:p>
    <w:p w14:paraId="63064F41" w14:textId="77777777" w:rsidR="00DF0643" w:rsidRDefault="00DF0643" w:rsidP="00DF0643">
      <w:pPr>
        <w:rPr>
          <w:ins w:id="2982" w:author="오윤 권" w:date="2023-06-06T20:12:00Z"/>
          <w:b/>
          <w:bCs/>
          <w:sz w:val="24"/>
        </w:rPr>
      </w:pPr>
    </w:p>
    <w:p w14:paraId="041B6DAC" w14:textId="77777777" w:rsidR="00DF0643" w:rsidRPr="0003288B" w:rsidRDefault="00DF0643" w:rsidP="00DF0643">
      <w:pPr>
        <w:rPr>
          <w:ins w:id="2983" w:author="오윤 권" w:date="2023-06-06T20:12:00Z"/>
          <w:b/>
          <w:bCs/>
          <w:sz w:val="24"/>
        </w:rPr>
      </w:pPr>
    </w:p>
    <w:p w14:paraId="2B4B1908" w14:textId="77777777" w:rsidR="00DF0643" w:rsidRPr="00DF0643" w:rsidRDefault="00DF0643" w:rsidP="00DF0643">
      <w:pPr>
        <w:rPr>
          <w:ins w:id="2984" w:author="오윤 권" w:date="2023-06-06T20:12:00Z"/>
          <w:rFonts w:ascii="맑은 고딕" w:hAnsi="맑은 고딕"/>
          <w:b/>
          <w:bCs/>
          <w:sz w:val="24"/>
        </w:rPr>
        <w:sectPr w:rsidR="00DF0643" w:rsidRPr="00DF0643" w:rsidSect="00DF0643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ins w:id="2992" w:author="오윤 권" w:date="2023-06-06T20:12:00Z">
        <w:r w:rsidRPr="00DF0643">
          <w:rPr>
            <w:rFonts w:ascii="맑은 고딕" w:hAnsi="맑은 고딕" w:cs="돋움"/>
            <w:b/>
            <w:bCs/>
            <w:sz w:val="24"/>
          </w:rPr>
          <w:lastRenderedPageBreak/>
          <w:t xml:space="preserve">UC006: </w:t>
        </w:r>
        <w:r w:rsidRPr="00DF0643">
          <w:rPr>
            <w:rFonts w:ascii="맑은 고딕" w:hAnsi="맑은 고딕" w:cs="돋움" w:hint="eastAsia"/>
            <w:b/>
            <w:bCs/>
            <w:color w:val="000000"/>
            <w:sz w:val="24"/>
          </w:rPr>
          <w:t>작업을 추가한다.</w:t>
        </w:r>
      </w:ins>
    </w:p>
    <w:p w14:paraId="7B0C0E8F" w14:textId="77777777" w:rsidR="00DF0643" w:rsidRDefault="00DF0643" w:rsidP="00DF0643">
      <w:pPr>
        <w:rPr>
          <w:ins w:id="2993" w:author="오윤 권" w:date="2023-06-06T20:12:00Z"/>
          <w:rFonts w:ascii="맑은 고딕" w:hAnsi="맑은 고딕"/>
        </w:rPr>
        <w:sectPr w:rsidR="00DF0643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2FE9A82A" w14:textId="77777777" w:rsidTr="006E5161">
        <w:trPr>
          <w:ins w:id="299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8978F2B" w14:textId="77777777" w:rsidR="00DF0643" w:rsidRDefault="00DF0643" w:rsidP="006E5161">
            <w:pPr>
              <w:pStyle w:val="af"/>
              <w:rPr>
                <w:ins w:id="2995" w:author="오윤 권" w:date="2023-06-06T20:12:00Z"/>
                <w:rFonts w:ascii="맑은 고딕" w:eastAsia="맑은 고딕" w:hAnsi="맑은 고딕"/>
              </w:rPr>
            </w:pPr>
            <w:ins w:id="2996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095C2AFC" w14:textId="77777777" w:rsidR="00DF0643" w:rsidRDefault="00DF0643" w:rsidP="006E5161">
            <w:pPr>
              <w:rPr>
                <w:ins w:id="2997" w:author="오윤 권" w:date="2023-06-06T20:12:00Z"/>
                <w:rStyle w:val="ae"/>
                <w:rFonts w:ascii="맑은 고딕" w:hAnsi="맑은 고딕"/>
              </w:rPr>
            </w:pPr>
            <w:ins w:id="2998" w:author="오윤 권" w:date="2023-06-06T20:12:00Z">
              <w:r>
                <w:rPr>
                  <w:rFonts w:ascii="맑은 고딕" w:hAnsi="맑은 고딕"/>
                </w:rPr>
                <w:t>새로운 작업 내용을 추가한다. 작업에는 작업 제목, 작업 내용을 작성할 수 있으며 작업 마감 날짜 설정한다.</w:t>
              </w:r>
            </w:ins>
          </w:p>
        </w:tc>
      </w:tr>
      <w:tr w:rsidR="00DF0643" w:rsidRPr="00B0767A" w14:paraId="402A0B18" w14:textId="77777777" w:rsidTr="006E5161">
        <w:trPr>
          <w:ins w:id="299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1E529F3" w14:textId="77777777" w:rsidR="00DF0643" w:rsidRDefault="00DF0643" w:rsidP="006E5161">
            <w:pPr>
              <w:pStyle w:val="af"/>
              <w:rPr>
                <w:ins w:id="3000" w:author="오윤 권" w:date="2023-06-06T20:12:00Z"/>
                <w:rFonts w:ascii="맑은 고딕" w:eastAsia="맑은 고딕" w:hAnsi="맑은 고딕"/>
              </w:rPr>
            </w:pPr>
            <w:ins w:id="3001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</w:tcPr>
          <w:p w14:paraId="3F872F30" w14:textId="77777777" w:rsidR="00DF0643" w:rsidRDefault="00DF0643" w:rsidP="006E5161">
            <w:pPr>
              <w:rPr>
                <w:ins w:id="3002" w:author="오윤 권" w:date="2023-06-06T20:12:00Z"/>
                <w:rStyle w:val="ae"/>
                <w:rFonts w:ascii="맑은 고딕" w:hAnsi="맑은 고딕"/>
              </w:rPr>
            </w:pPr>
            <w:ins w:id="3003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</w:t>
              </w:r>
            </w:ins>
          </w:p>
        </w:tc>
      </w:tr>
      <w:tr w:rsidR="00DF0643" w:rsidRPr="00B0767A" w14:paraId="7ADC1713" w14:textId="77777777" w:rsidTr="006E5161">
        <w:trPr>
          <w:ins w:id="300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7F87C93" w14:textId="77777777" w:rsidR="00DF0643" w:rsidRDefault="00DF0643" w:rsidP="006E5161">
            <w:pPr>
              <w:pStyle w:val="af"/>
              <w:rPr>
                <w:ins w:id="3005" w:author="오윤 권" w:date="2023-06-06T20:12:00Z"/>
                <w:rFonts w:ascii="맑은 고딕" w:eastAsia="맑은 고딕" w:hAnsi="맑은 고딕"/>
              </w:rPr>
            </w:pPr>
            <w:ins w:id="3006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</w:tcPr>
          <w:p w14:paraId="02CFD99D" w14:textId="77777777" w:rsidR="00DF0643" w:rsidRDefault="00DF0643" w:rsidP="006E5161">
            <w:pPr>
              <w:rPr>
                <w:ins w:id="3007" w:author="오윤 권" w:date="2023-06-06T20:12:00Z"/>
                <w:rStyle w:val="ae"/>
                <w:rFonts w:ascii="맑은 고딕" w:hAnsi="맑은 고딕"/>
              </w:rPr>
            </w:pPr>
            <w:ins w:id="3008" w:author="오윤 권" w:date="2023-06-06T20:12:00Z">
              <w:r>
                <w:rPr>
                  <w:rStyle w:val="notion-enable-hover"/>
                  <w:rFonts w:ascii="맑은 고딕" w:hAnsi="맑은 고딕"/>
                </w:rPr>
                <w:t>작업 추가버튼을 누른다.</w:t>
              </w:r>
            </w:ins>
          </w:p>
        </w:tc>
      </w:tr>
      <w:tr w:rsidR="00DF0643" w:rsidRPr="00B0767A" w14:paraId="661EFDEF" w14:textId="77777777" w:rsidTr="006E5161">
        <w:trPr>
          <w:ins w:id="300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86E3933" w14:textId="77777777" w:rsidR="00DF0643" w:rsidRDefault="00DF0643" w:rsidP="006E5161">
            <w:pPr>
              <w:pStyle w:val="af"/>
              <w:rPr>
                <w:ins w:id="3010" w:author="오윤 권" w:date="2023-06-06T20:12:00Z"/>
                <w:rFonts w:ascii="맑은 고딕" w:eastAsia="맑은 고딕" w:hAnsi="맑은 고딕"/>
              </w:rPr>
            </w:pPr>
            <w:ins w:id="3011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</w:tcPr>
          <w:p w14:paraId="67954FB0" w14:textId="77777777" w:rsidR="00DF0643" w:rsidRDefault="00DF0643" w:rsidP="006E5161">
            <w:pPr>
              <w:rPr>
                <w:ins w:id="3012" w:author="오윤 권" w:date="2023-06-06T20:12:00Z"/>
                <w:rStyle w:val="ae"/>
                <w:rFonts w:ascii="맑은 고딕" w:hAnsi="맑은 고딕"/>
              </w:rPr>
            </w:pPr>
            <w:ins w:id="3013" w:author="오윤 권" w:date="2023-06-06T20:12:00Z">
              <w:r>
                <w:rPr>
                  <w:rFonts w:ascii="맑은 고딕" w:hAnsi="맑은 고딕"/>
                </w:rPr>
                <w:t>등록한 작업이 todo-list에 저장된다.</w:t>
              </w:r>
              <w:r>
                <w:rPr>
                  <w:rStyle w:val="ae"/>
                  <w:rFonts w:ascii="맑은 고딕" w:hAnsi="맑은 고딕" w:hint="eastAsia"/>
                </w:rPr>
                <w:t>.</w:t>
              </w:r>
            </w:ins>
          </w:p>
        </w:tc>
      </w:tr>
      <w:tr w:rsidR="00DF0643" w:rsidRPr="00B0767A" w14:paraId="031855AB" w14:textId="77777777" w:rsidTr="006E5161">
        <w:trPr>
          <w:ins w:id="3014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00A259" w14:textId="77777777" w:rsidR="00DF0643" w:rsidRDefault="00DF0643" w:rsidP="006E5161">
            <w:pPr>
              <w:pStyle w:val="af"/>
              <w:rPr>
                <w:ins w:id="3015" w:author="오윤 권" w:date="2023-06-06T20:12:00Z"/>
                <w:rFonts w:ascii="맑은 고딕" w:eastAsia="맑은 고딕" w:hAnsi="맑은 고딕"/>
              </w:rPr>
            </w:pPr>
            <w:ins w:id="3016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9611916" w14:textId="77777777" w:rsidR="00DF0643" w:rsidRDefault="00DF0643" w:rsidP="006E5161">
            <w:pPr>
              <w:pStyle w:val="af"/>
              <w:rPr>
                <w:ins w:id="301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01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D0C11EB" w14:textId="77777777" w:rsidR="00DF0643" w:rsidRDefault="00DF0643" w:rsidP="006E5161">
            <w:pPr>
              <w:pStyle w:val="af"/>
              <w:jc w:val="both"/>
              <w:rPr>
                <w:ins w:id="301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020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작업추가버튼을 누른다</w:t>
              </w:r>
            </w:ins>
          </w:p>
        </w:tc>
      </w:tr>
      <w:tr w:rsidR="00DF0643" w:rsidRPr="00B0767A" w14:paraId="78009D93" w14:textId="77777777" w:rsidTr="006E5161">
        <w:trPr>
          <w:ins w:id="302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79B26CF" w14:textId="77777777" w:rsidR="00DF0643" w:rsidRDefault="00DF0643" w:rsidP="006E5161">
            <w:pPr>
              <w:jc w:val="center"/>
              <w:rPr>
                <w:ins w:id="3022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62CBB0D" w14:textId="77777777" w:rsidR="00DF0643" w:rsidRDefault="00DF0643" w:rsidP="006E5161">
            <w:pPr>
              <w:rPr>
                <w:ins w:id="3023" w:author="오윤 권" w:date="2023-06-06T20:12:00Z"/>
                <w:rStyle w:val="ae"/>
                <w:rFonts w:ascii="맑은 고딕" w:hAnsi="맑은 고딕"/>
              </w:rPr>
            </w:pPr>
            <w:ins w:id="3024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D10C920" w14:textId="77777777" w:rsidR="00DF0643" w:rsidRDefault="00DF0643" w:rsidP="006E5161">
            <w:pPr>
              <w:rPr>
                <w:ins w:id="3025" w:author="오윤 권" w:date="2023-06-06T20:12:00Z"/>
                <w:rStyle w:val="ae"/>
                <w:rFonts w:ascii="맑은 고딕" w:hAnsi="맑은 고딕"/>
              </w:rPr>
            </w:pPr>
            <w:ins w:id="3026" w:author="오윤 권" w:date="2023-06-06T20:12:00Z">
              <w:r>
                <w:rPr>
                  <w:rFonts w:ascii="맑은 고딕" w:hAnsi="맑은 고딕"/>
                </w:rPr>
                <w:t xml:space="preserve">내용을 채울 수 있는 작업 제목, 내용 작성 및 마감 날짜칸이 화면에 출력된다. </w:t>
              </w:r>
            </w:ins>
          </w:p>
        </w:tc>
      </w:tr>
      <w:tr w:rsidR="00DF0643" w:rsidRPr="00B0767A" w14:paraId="78517B50" w14:textId="77777777" w:rsidTr="006E5161">
        <w:trPr>
          <w:ins w:id="302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AA9FF25" w14:textId="77777777" w:rsidR="00DF0643" w:rsidRDefault="00DF0643" w:rsidP="006E5161">
            <w:pPr>
              <w:jc w:val="center"/>
              <w:rPr>
                <w:ins w:id="302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6AE1A43" w14:textId="77777777" w:rsidR="00DF0643" w:rsidRDefault="00DF0643" w:rsidP="006E5161">
            <w:pPr>
              <w:rPr>
                <w:ins w:id="3029" w:author="오윤 권" w:date="2023-06-06T20:12:00Z"/>
                <w:rFonts w:ascii="맑은 고딕" w:hAnsi="맑은 고딕"/>
              </w:rPr>
            </w:pPr>
            <w:ins w:id="3030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03264CB" w14:textId="77777777" w:rsidR="00DF0643" w:rsidRDefault="00DF0643" w:rsidP="006E5161">
            <w:pPr>
              <w:rPr>
                <w:ins w:id="3031" w:author="오윤 권" w:date="2023-06-06T20:12:00Z"/>
                <w:rFonts w:ascii="맑은 고딕" w:hAnsi="맑은 고딕"/>
              </w:rPr>
            </w:pPr>
            <w:ins w:id="3032" w:author="오윤 권" w:date="2023-06-06T20:12:00Z">
              <w:r>
                <w:rPr>
                  <w:rFonts w:ascii="맑은 고딕" w:hAnsi="맑은 고딕"/>
                </w:rPr>
                <w:t>화면에 ‘저장하시겠습니까?’문구를 출력한다.</w:t>
              </w:r>
            </w:ins>
          </w:p>
        </w:tc>
      </w:tr>
      <w:tr w:rsidR="00DF0643" w:rsidRPr="00B0767A" w14:paraId="2436FEDE" w14:textId="77777777" w:rsidTr="006E5161">
        <w:trPr>
          <w:ins w:id="303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8F49569" w14:textId="77777777" w:rsidR="00DF0643" w:rsidRDefault="00DF0643" w:rsidP="006E5161">
            <w:pPr>
              <w:jc w:val="center"/>
              <w:rPr>
                <w:ins w:id="3034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A14C5F9" w14:textId="77777777" w:rsidR="00DF0643" w:rsidRDefault="00DF0643" w:rsidP="006E5161">
            <w:pPr>
              <w:rPr>
                <w:ins w:id="3035" w:author="오윤 권" w:date="2023-06-06T20:12:00Z"/>
                <w:rFonts w:ascii="맑은 고딕" w:hAnsi="맑은 고딕"/>
              </w:rPr>
            </w:pPr>
            <w:ins w:id="3036" w:author="오윤 권" w:date="2023-06-06T20:12:00Z">
              <w:r>
                <w:rPr>
                  <w:rFonts w:ascii="맑은 고딕" w:hAnsi="맑은 고딕"/>
                </w:rPr>
                <w:t>B04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9FB995A" w14:textId="77777777" w:rsidR="00DF0643" w:rsidRDefault="00DF0643" w:rsidP="006E5161">
            <w:pPr>
              <w:rPr>
                <w:ins w:id="3037" w:author="오윤 권" w:date="2023-06-06T20:12:00Z"/>
                <w:rFonts w:ascii="맑은 고딕" w:hAnsi="맑은 고딕"/>
              </w:rPr>
            </w:pPr>
            <w:ins w:id="3038" w:author="오윤 권" w:date="2023-06-06T20:12:00Z">
              <w:r>
                <w:rPr>
                  <w:rFonts w:ascii="맑은 고딕" w:hAnsi="맑은 고딕"/>
                </w:rPr>
                <w:t>데이터베이스에 작성내용이 저장된다.</w:t>
              </w:r>
            </w:ins>
          </w:p>
        </w:tc>
      </w:tr>
      <w:tr w:rsidR="00DF0643" w:rsidRPr="00B0767A" w14:paraId="05AAA59F" w14:textId="77777777" w:rsidTr="006E5161">
        <w:trPr>
          <w:ins w:id="3039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CDC5713" w14:textId="77777777" w:rsidR="00DF0643" w:rsidRDefault="00DF0643" w:rsidP="006E5161">
            <w:pPr>
              <w:pStyle w:val="af"/>
              <w:rPr>
                <w:ins w:id="3040" w:author="오윤 권" w:date="2023-06-06T20:12:00Z"/>
                <w:rFonts w:ascii="맑은 고딕" w:eastAsia="맑은 고딕" w:hAnsi="맑은 고딕"/>
              </w:rPr>
            </w:pPr>
            <w:ins w:id="3041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C05583B" w14:textId="77777777" w:rsidR="00DF0643" w:rsidRDefault="00DF0643" w:rsidP="006E5161">
            <w:pPr>
              <w:pStyle w:val="af"/>
              <w:rPr>
                <w:ins w:id="304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04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A03-1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416B1AA" w14:textId="77777777" w:rsidR="00DF0643" w:rsidRDefault="00DF0643" w:rsidP="006E5161">
            <w:pPr>
              <w:pStyle w:val="af"/>
              <w:rPr>
                <w:ins w:id="304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045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아니오를 선택한 경우 작업이 추가되지 않으며 B02로 되돌아간다.</w:t>
              </w:r>
            </w:ins>
          </w:p>
        </w:tc>
      </w:tr>
      <w:tr w:rsidR="00DF0643" w:rsidRPr="00B0767A" w14:paraId="5AF75867" w14:textId="77777777" w:rsidTr="006E5161">
        <w:trPr>
          <w:ins w:id="304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EA07696" w14:textId="77777777" w:rsidR="00DF0643" w:rsidRDefault="00DF0643" w:rsidP="006E5161">
            <w:pPr>
              <w:jc w:val="center"/>
              <w:rPr>
                <w:ins w:id="304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CF250AD" w14:textId="77777777" w:rsidR="00DF0643" w:rsidRDefault="00DF0643" w:rsidP="006E5161">
            <w:pPr>
              <w:pStyle w:val="af"/>
              <w:rPr>
                <w:ins w:id="304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270DE42D" w14:textId="77777777" w:rsidR="00DF0643" w:rsidRDefault="00DF0643" w:rsidP="006E5161">
            <w:pPr>
              <w:pStyle w:val="af"/>
              <w:rPr>
                <w:ins w:id="304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38FCD879" w14:textId="77777777" w:rsidTr="006E5161">
        <w:trPr>
          <w:ins w:id="305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E076140" w14:textId="77777777" w:rsidR="00DF0643" w:rsidRDefault="00DF0643" w:rsidP="006E5161">
            <w:pPr>
              <w:pStyle w:val="af"/>
              <w:rPr>
                <w:ins w:id="3051" w:author="오윤 권" w:date="2023-06-06T20:12:00Z"/>
                <w:rFonts w:ascii="맑은 고딕" w:eastAsia="맑은 고딕" w:hAnsi="맑은 고딕"/>
              </w:rPr>
            </w:pPr>
            <w:ins w:id="3052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C2ABB6D" w14:textId="77777777" w:rsidR="00DF0643" w:rsidRDefault="00DF0643" w:rsidP="006E5161">
            <w:pPr>
              <w:pStyle w:val="af"/>
              <w:rPr>
                <w:ins w:id="305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6E652301" w14:textId="77777777" w:rsidR="00DF0643" w:rsidRDefault="00DF0643" w:rsidP="006E5161">
            <w:pPr>
              <w:pStyle w:val="af"/>
              <w:jc w:val="both"/>
              <w:rPr>
                <w:ins w:id="305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371DA430" w14:textId="77777777" w:rsidTr="006E5161">
        <w:trPr>
          <w:ins w:id="305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7095E37" w14:textId="77777777" w:rsidR="00DF0643" w:rsidRDefault="00DF0643" w:rsidP="006E5161">
            <w:pPr>
              <w:pStyle w:val="af"/>
              <w:rPr>
                <w:ins w:id="3056" w:author="오윤 권" w:date="2023-06-06T20:12:00Z"/>
                <w:rFonts w:ascii="맑은 고딕" w:eastAsia="맑은 고딕" w:hAnsi="맑은 고딕"/>
              </w:rPr>
            </w:pPr>
            <w:ins w:id="3057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1D705008" w14:textId="77777777" w:rsidR="00DF0643" w:rsidRDefault="00DF0643" w:rsidP="006E5161">
            <w:pPr>
              <w:rPr>
                <w:ins w:id="3058" w:author="오윤 권" w:date="2023-06-06T20:12:00Z"/>
                <w:rStyle w:val="ae"/>
                <w:rFonts w:ascii="맑은 고딕" w:hAnsi="맑은 고딕"/>
              </w:rPr>
            </w:pPr>
            <w:ins w:id="3059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78BAF388" w14:textId="77777777" w:rsidR="00DF0643" w:rsidRDefault="00DF0643" w:rsidP="006E5161">
            <w:pPr>
              <w:rPr>
                <w:ins w:id="3060" w:author="오윤 권" w:date="2023-06-06T20:12:00Z"/>
                <w:rStyle w:val="ae"/>
                <w:rFonts w:ascii="맑은 고딕" w:hAnsi="맑은 고딕"/>
              </w:rPr>
            </w:pPr>
            <w:ins w:id="3061" w:author="오윤 권" w:date="2023-06-06T20:12:00Z">
              <w:r>
                <w:rPr>
                  <w:rFonts w:ascii="맑은 고딕" w:hAnsi="맑은 고딕"/>
                </w:rPr>
                <w:t>B01 → B02 → B03 → B04</w:t>
              </w:r>
            </w:ins>
          </w:p>
        </w:tc>
      </w:tr>
      <w:tr w:rsidR="00DF0643" w:rsidRPr="00B0767A" w14:paraId="08D0175D" w14:textId="77777777" w:rsidTr="006E5161">
        <w:trPr>
          <w:ins w:id="306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730A1FA" w14:textId="77777777" w:rsidR="00DF0643" w:rsidRDefault="00DF0643" w:rsidP="006E5161">
            <w:pPr>
              <w:pStyle w:val="af"/>
              <w:rPr>
                <w:ins w:id="3063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FC2B3CE" w14:textId="77777777" w:rsidR="00DF0643" w:rsidRDefault="00DF0643" w:rsidP="006E5161">
            <w:pPr>
              <w:rPr>
                <w:ins w:id="3064" w:author="오윤 권" w:date="2023-06-06T20:12:00Z"/>
                <w:rStyle w:val="ae"/>
                <w:rFonts w:ascii="맑은 고딕" w:hAnsi="맑은 고딕"/>
              </w:rPr>
            </w:pPr>
            <w:ins w:id="3065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1B78EAB0" w14:textId="77777777" w:rsidR="00DF0643" w:rsidRDefault="00DF0643" w:rsidP="006E5161">
            <w:pPr>
              <w:rPr>
                <w:ins w:id="3066" w:author="오윤 권" w:date="2023-06-06T20:12:00Z"/>
                <w:rStyle w:val="ae"/>
                <w:rFonts w:ascii="맑은 고딕" w:hAnsi="맑은 고딕"/>
              </w:rPr>
            </w:pPr>
            <w:ins w:id="3067" w:author="오윤 권" w:date="2023-06-06T20:12:00Z">
              <w:r>
                <w:rPr>
                  <w:rFonts w:ascii="맑은 고딕" w:hAnsi="맑은 고딕"/>
                </w:rPr>
                <w:t>B01 → B02 → B03 → A03-1 →B02</w:t>
              </w:r>
            </w:ins>
          </w:p>
        </w:tc>
      </w:tr>
    </w:tbl>
    <w:p w14:paraId="62E143B1" w14:textId="77777777" w:rsidR="00DF0643" w:rsidRDefault="00DF0643" w:rsidP="00DF0643">
      <w:pPr>
        <w:rPr>
          <w:ins w:id="3068" w:author="오윤 권" w:date="2023-06-06T20:13:00Z"/>
          <w:rFonts w:ascii="맑은 고딕" w:hAnsi="맑은 고딕" w:cs="돋움"/>
          <w:b/>
          <w:bCs/>
          <w:sz w:val="24"/>
        </w:rPr>
      </w:pPr>
    </w:p>
    <w:p w14:paraId="40F45ABB" w14:textId="77777777" w:rsidR="00DF0643" w:rsidRDefault="00DF0643" w:rsidP="00DF0643">
      <w:pPr>
        <w:rPr>
          <w:ins w:id="3069" w:author="오윤 권" w:date="2023-06-06T20:13:00Z"/>
          <w:rFonts w:ascii="맑은 고딕" w:hAnsi="맑은 고딕" w:cs="돋움"/>
          <w:b/>
          <w:bCs/>
          <w:sz w:val="24"/>
        </w:rPr>
      </w:pPr>
    </w:p>
    <w:p w14:paraId="15A6B366" w14:textId="77777777" w:rsidR="00DF0643" w:rsidRDefault="00DF0643" w:rsidP="00DF0643">
      <w:pPr>
        <w:rPr>
          <w:ins w:id="3070" w:author="오윤 권" w:date="2023-06-06T20:13:00Z"/>
          <w:rFonts w:ascii="맑은 고딕" w:hAnsi="맑은 고딕" w:cs="돋움"/>
          <w:b/>
          <w:bCs/>
          <w:sz w:val="24"/>
        </w:rPr>
      </w:pPr>
    </w:p>
    <w:p w14:paraId="3C72366C" w14:textId="77777777" w:rsidR="00DF0643" w:rsidRDefault="00DF0643" w:rsidP="00DF0643">
      <w:pPr>
        <w:rPr>
          <w:ins w:id="3071" w:author="오윤 권" w:date="2023-06-06T20:13:00Z"/>
          <w:rFonts w:ascii="맑은 고딕" w:hAnsi="맑은 고딕" w:cs="돋움"/>
          <w:b/>
          <w:bCs/>
          <w:sz w:val="24"/>
        </w:rPr>
      </w:pPr>
    </w:p>
    <w:p w14:paraId="1BDACFE0" w14:textId="77777777" w:rsidR="00DF0643" w:rsidRDefault="00DF0643" w:rsidP="00DF0643">
      <w:pPr>
        <w:rPr>
          <w:ins w:id="3072" w:author="오윤 권" w:date="2023-06-06T20:13:00Z"/>
          <w:rFonts w:ascii="맑은 고딕" w:hAnsi="맑은 고딕" w:cs="돋움"/>
          <w:b/>
          <w:bCs/>
          <w:sz w:val="24"/>
        </w:rPr>
      </w:pPr>
    </w:p>
    <w:p w14:paraId="36F8323C" w14:textId="77777777" w:rsidR="00DF0643" w:rsidRDefault="00DF0643" w:rsidP="00DF0643">
      <w:pPr>
        <w:rPr>
          <w:ins w:id="3073" w:author="오윤 권" w:date="2023-06-06T20:13:00Z"/>
          <w:rFonts w:ascii="맑은 고딕" w:hAnsi="맑은 고딕" w:cs="돋움"/>
          <w:b/>
          <w:bCs/>
          <w:sz w:val="24"/>
        </w:rPr>
      </w:pPr>
    </w:p>
    <w:p w14:paraId="62380DDC" w14:textId="77777777" w:rsidR="00DF0643" w:rsidRDefault="00DF0643" w:rsidP="00DF0643">
      <w:pPr>
        <w:rPr>
          <w:ins w:id="3074" w:author="오윤 권" w:date="2023-06-06T20:13:00Z"/>
          <w:rFonts w:ascii="맑은 고딕" w:hAnsi="맑은 고딕" w:cs="돋움"/>
          <w:b/>
          <w:bCs/>
          <w:sz w:val="24"/>
        </w:rPr>
      </w:pPr>
    </w:p>
    <w:p w14:paraId="53A0C7C0" w14:textId="77777777" w:rsidR="00DF0643" w:rsidRDefault="00DF0643" w:rsidP="00DF0643">
      <w:pPr>
        <w:rPr>
          <w:ins w:id="3075" w:author="오윤 권" w:date="2023-06-06T20:13:00Z"/>
          <w:rFonts w:ascii="맑은 고딕" w:hAnsi="맑은 고딕" w:cs="돋움"/>
          <w:b/>
          <w:bCs/>
          <w:sz w:val="24"/>
        </w:rPr>
      </w:pPr>
    </w:p>
    <w:p w14:paraId="321D11D1" w14:textId="14E295FD" w:rsidR="00DF0643" w:rsidRPr="0003288B" w:rsidRDefault="00DF0643" w:rsidP="00DF0643">
      <w:pPr>
        <w:rPr>
          <w:ins w:id="3076" w:author="오윤 권" w:date="2023-06-06T20:12:00Z"/>
          <w:rFonts w:ascii="맑은 고딕" w:hAnsi="맑은 고딕"/>
          <w:b/>
          <w:bCs/>
          <w:sz w:val="24"/>
        </w:rPr>
        <w:sectPr w:rsidR="00DF0643" w:rsidRPr="0003288B" w:rsidSect="0003288B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ins w:id="3084" w:author="오윤 권" w:date="2023-06-06T20:12:00Z">
        <w:r w:rsidRPr="0003288B">
          <w:rPr>
            <w:rFonts w:ascii="맑은 고딕" w:hAnsi="맑은 고딕" w:cs="돋움"/>
            <w:b/>
            <w:bCs/>
            <w:sz w:val="24"/>
          </w:rPr>
          <w:lastRenderedPageBreak/>
          <w:t>UC00</w:t>
        </w:r>
        <w:r>
          <w:rPr>
            <w:rFonts w:ascii="맑은 고딕" w:hAnsi="맑은 고딕" w:cs="돋움"/>
            <w:b/>
            <w:bCs/>
            <w:sz w:val="24"/>
          </w:rPr>
          <w:t>7</w:t>
        </w:r>
        <w:r w:rsidRPr="0003288B">
          <w:rPr>
            <w:rFonts w:ascii="맑은 고딕" w:hAnsi="맑은 고딕" w:cs="돋움"/>
            <w:b/>
            <w:bCs/>
            <w:sz w:val="24"/>
          </w:rPr>
          <w:t xml:space="preserve">: </w:t>
        </w:r>
        <w:r w:rsidRPr="0003288B">
          <w:rPr>
            <w:rFonts w:ascii="맑은 고딕" w:hAnsi="맑은 고딕" w:cs="돋움" w:hint="eastAsia"/>
            <w:b/>
            <w:bCs/>
            <w:color w:val="000000"/>
            <w:sz w:val="24"/>
          </w:rPr>
          <w:t xml:space="preserve">작업을 </w:t>
        </w:r>
        <w:r>
          <w:rPr>
            <w:rFonts w:ascii="맑은 고딕" w:hAnsi="맑은 고딕" w:cs="돋움" w:hint="eastAsia"/>
            <w:b/>
            <w:bCs/>
            <w:color w:val="000000"/>
            <w:sz w:val="24"/>
          </w:rPr>
          <w:t>수정</w:t>
        </w:r>
        <w:r w:rsidRPr="0003288B">
          <w:rPr>
            <w:rFonts w:ascii="맑은 고딕" w:hAnsi="맑은 고딕" w:cs="돋움" w:hint="eastAsia"/>
            <w:b/>
            <w:bCs/>
            <w:color w:val="000000"/>
            <w:sz w:val="24"/>
          </w:rPr>
          <w:t>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09694FD6" w14:textId="77777777" w:rsidTr="006E5161">
        <w:trPr>
          <w:ins w:id="308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0416043" w14:textId="77777777" w:rsidR="00DF0643" w:rsidRDefault="00DF0643" w:rsidP="006E5161">
            <w:pPr>
              <w:pStyle w:val="af"/>
              <w:rPr>
                <w:ins w:id="3086" w:author="오윤 권" w:date="2023-06-06T20:12:00Z"/>
                <w:rFonts w:ascii="맑은 고딕" w:eastAsia="맑은 고딕" w:hAnsi="맑은 고딕"/>
              </w:rPr>
            </w:pPr>
            <w:ins w:id="3087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07169BF2" w14:textId="77777777" w:rsidR="00DF0643" w:rsidRDefault="00DF0643" w:rsidP="006E5161">
            <w:pPr>
              <w:rPr>
                <w:ins w:id="3088" w:author="오윤 권" w:date="2023-06-06T20:12:00Z"/>
                <w:rStyle w:val="ae"/>
                <w:rFonts w:ascii="맑은 고딕" w:hAnsi="맑은 고딕"/>
              </w:rPr>
            </w:pPr>
            <w:ins w:id="3089" w:author="오윤 권" w:date="2023-06-06T20:12:00Z">
              <w:r>
                <w:rPr>
                  <w:rFonts w:ascii="맑은 고딕" w:hAnsi="맑은 고딕"/>
                </w:rPr>
                <w:t>작업 수정에는 사전에 작성한 작업 제목, 작업 내용, 작업 마감 날짜를 수정 한다.</w:t>
              </w:r>
            </w:ins>
          </w:p>
        </w:tc>
      </w:tr>
      <w:tr w:rsidR="00DF0643" w:rsidRPr="00B0767A" w14:paraId="1835351B" w14:textId="77777777" w:rsidTr="006E5161">
        <w:trPr>
          <w:ins w:id="309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8286BB5" w14:textId="77777777" w:rsidR="00DF0643" w:rsidRDefault="00DF0643" w:rsidP="006E5161">
            <w:pPr>
              <w:pStyle w:val="af"/>
              <w:rPr>
                <w:ins w:id="3091" w:author="오윤 권" w:date="2023-06-06T20:12:00Z"/>
                <w:rFonts w:ascii="맑은 고딕" w:eastAsia="맑은 고딕" w:hAnsi="맑은 고딕"/>
              </w:rPr>
            </w:pPr>
            <w:ins w:id="3092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1B8C39D" w14:textId="77777777" w:rsidR="00DF0643" w:rsidRDefault="00DF0643" w:rsidP="006E5161">
            <w:pPr>
              <w:rPr>
                <w:ins w:id="3093" w:author="오윤 권" w:date="2023-06-06T20:12:00Z"/>
                <w:rStyle w:val="ae"/>
                <w:rFonts w:ascii="맑은 고딕" w:hAnsi="맑은 고딕"/>
              </w:rPr>
            </w:pPr>
            <w:ins w:id="3094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7676BB78" w14:textId="77777777" w:rsidTr="006E5161">
        <w:trPr>
          <w:ins w:id="309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C4302D5" w14:textId="77777777" w:rsidR="00DF0643" w:rsidRDefault="00DF0643" w:rsidP="006E5161">
            <w:pPr>
              <w:pStyle w:val="af"/>
              <w:rPr>
                <w:ins w:id="3096" w:author="오윤 권" w:date="2023-06-06T20:12:00Z"/>
                <w:rFonts w:ascii="맑은 고딕" w:eastAsia="맑은 고딕" w:hAnsi="맑은 고딕"/>
              </w:rPr>
            </w:pPr>
            <w:ins w:id="3097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1D07DCB" w14:textId="77777777" w:rsidR="00DF0643" w:rsidRDefault="00DF0643" w:rsidP="006E5161">
            <w:pPr>
              <w:rPr>
                <w:ins w:id="3098" w:author="오윤 권" w:date="2023-06-06T20:12:00Z"/>
                <w:rStyle w:val="ae"/>
                <w:rFonts w:ascii="맑은 고딕" w:hAnsi="맑은 고딕"/>
              </w:rPr>
            </w:pPr>
            <w:ins w:id="3099" w:author="오윤 권" w:date="2023-06-06T20:12:00Z">
              <w:r>
                <w:rPr>
                  <w:rFonts w:ascii="맑은 고딕" w:hAnsi="맑은 고딕"/>
                </w:rPr>
                <w:t>기존 작업이 존재한 상태여야 한다.</w:t>
              </w:r>
            </w:ins>
          </w:p>
        </w:tc>
      </w:tr>
      <w:tr w:rsidR="00DF0643" w:rsidRPr="00B0767A" w14:paraId="03D17727" w14:textId="77777777" w:rsidTr="006E5161">
        <w:trPr>
          <w:ins w:id="310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402EBEC" w14:textId="77777777" w:rsidR="00DF0643" w:rsidRDefault="00DF0643" w:rsidP="006E5161">
            <w:pPr>
              <w:pStyle w:val="af"/>
              <w:rPr>
                <w:ins w:id="3101" w:author="오윤 권" w:date="2023-06-06T20:12:00Z"/>
                <w:rFonts w:ascii="맑은 고딕" w:eastAsia="맑은 고딕" w:hAnsi="맑은 고딕"/>
              </w:rPr>
            </w:pPr>
            <w:ins w:id="3102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F2183FE" w14:textId="77777777" w:rsidR="00DF0643" w:rsidRPr="0003288B" w:rsidRDefault="00DF0643" w:rsidP="006E5161">
            <w:pPr>
              <w:rPr>
                <w:ins w:id="3103" w:author="오윤 권" w:date="2023-06-06T20:12:00Z"/>
                <w:rStyle w:val="ae"/>
                <w:rFonts w:ascii="맑은 고딕" w:hAnsi="맑은 고딕"/>
              </w:rPr>
            </w:pPr>
            <w:ins w:id="3104" w:author="오윤 권" w:date="2023-06-06T20:12:00Z">
              <w:r w:rsidRPr="0003288B">
                <w:rPr>
                  <w:rFonts w:ascii="맑은 고딕" w:hAnsi="맑은 고딕"/>
                </w:rPr>
                <w:t>기존 작업 작성 화면이 출력된다.</w:t>
              </w:r>
            </w:ins>
          </w:p>
        </w:tc>
      </w:tr>
      <w:tr w:rsidR="00DF0643" w:rsidRPr="00B0767A" w14:paraId="01E17E4D" w14:textId="77777777" w:rsidTr="006E5161">
        <w:trPr>
          <w:ins w:id="310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5D4B869" w14:textId="77777777" w:rsidR="00DF0643" w:rsidRDefault="00DF0643" w:rsidP="006E5161">
            <w:pPr>
              <w:pStyle w:val="af"/>
              <w:rPr>
                <w:ins w:id="3106" w:author="오윤 권" w:date="2023-06-06T20:12:00Z"/>
                <w:rFonts w:ascii="맑은 고딕" w:eastAsia="맑은 고딕" w:hAnsi="맑은 고딕"/>
              </w:rPr>
            </w:pPr>
            <w:ins w:id="3107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CB35230" w14:textId="77777777" w:rsidR="00DF0643" w:rsidRPr="0003288B" w:rsidRDefault="00DF0643" w:rsidP="006E5161">
            <w:pPr>
              <w:pStyle w:val="af"/>
              <w:rPr>
                <w:ins w:id="310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109" w:author="오윤 권" w:date="2023-06-06T20:12:00Z">
              <w:r w:rsidRPr="0003288B"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664BE33" w14:textId="77777777" w:rsidR="00DF0643" w:rsidRPr="0003288B" w:rsidRDefault="00DF0643" w:rsidP="006E5161">
            <w:pPr>
              <w:pStyle w:val="af"/>
              <w:jc w:val="both"/>
              <w:rPr>
                <w:ins w:id="311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111" w:author="오윤 권" w:date="2023-06-06T20:12:00Z">
              <w:r w:rsidRPr="0003288B">
                <w:rPr>
                  <w:rFonts w:ascii="맑은 고딕" w:eastAsia="맑은 고딕" w:hAnsi="맑은 고딕"/>
                  <w:b w:val="0"/>
                </w:rPr>
                <w:t>사용자는 작업 수정 버튼을 누른다.</w:t>
              </w:r>
            </w:ins>
          </w:p>
        </w:tc>
      </w:tr>
      <w:tr w:rsidR="00DF0643" w:rsidRPr="00B0767A" w14:paraId="5B0184D9" w14:textId="77777777" w:rsidTr="006E5161">
        <w:trPr>
          <w:ins w:id="311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2B7064C" w14:textId="77777777" w:rsidR="00DF0643" w:rsidRDefault="00DF0643" w:rsidP="006E5161">
            <w:pPr>
              <w:jc w:val="center"/>
              <w:rPr>
                <w:ins w:id="3113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2795F8B" w14:textId="77777777" w:rsidR="00DF0643" w:rsidRPr="0003288B" w:rsidRDefault="00DF0643" w:rsidP="006E5161">
            <w:pPr>
              <w:rPr>
                <w:ins w:id="3114" w:author="오윤 권" w:date="2023-06-06T20:12:00Z"/>
                <w:rStyle w:val="ae"/>
                <w:rFonts w:ascii="맑은 고딕" w:hAnsi="맑은 고딕"/>
              </w:rPr>
            </w:pPr>
            <w:ins w:id="3115" w:author="오윤 권" w:date="2023-06-06T20:12:00Z">
              <w:r w:rsidRPr="0003288B"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552F805" w14:textId="77777777" w:rsidR="00DF0643" w:rsidRPr="0003288B" w:rsidRDefault="00DF0643" w:rsidP="006E5161">
            <w:pPr>
              <w:rPr>
                <w:ins w:id="3116" w:author="오윤 권" w:date="2023-06-06T20:12:00Z"/>
                <w:rStyle w:val="ae"/>
                <w:rFonts w:ascii="맑은 고딕" w:hAnsi="맑은 고딕"/>
              </w:rPr>
            </w:pPr>
            <w:ins w:id="3117" w:author="오윤 권" w:date="2023-06-06T20:12:00Z">
              <w:r w:rsidRPr="0003288B">
                <w:rPr>
                  <w:rFonts w:ascii="맑은 고딕" w:hAnsi="맑은 고딕"/>
                </w:rPr>
                <w:t>화면에 ‘수</w:t>
              </w:r>
              <w:r w:rsidRPr="0003288B">
                <w:rPr>
                  <w:rFonts w:ascii="맑은 고딕" w:hAnsi="맑은 고딕" w:hint="eastAsia"/>
                </w:rPr>
                <w:t>정</w:t>
              </w:r>
              <w:r w:rsidRPr="0003288B">
                <w:rPr>
                  <w:rFonts w:ascii="맑은 고딕" w:hAnsi="맑은 고딕"/>
                </w:rPr>
                <w:t>하시겠습니까?’문구를 출력한다.</w:t>
              </w:r>
            </w:ins>
          </w:p>
        </w:tc>
      </w:tr>
      <w:tr w:rsidR="00DF0643" w:rsidRPr="00B0767A" w14:paraId="633A16B5" w14:textId="77777777" w:rsidTr="006E5161">
        <w:trPr>
          <w:ins w:id="311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4527008" w14:textId="77777777" w:rsidR="00DF0643" w:rsidRDefault="00DF0643" w:rsidP="006E5161">
            <w:pPr>
              <w:jc w:val="center"/>
              <w:rPr>
                <w:ins w:id="3119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9A0D373" w14:textId="77777777" w:rsidR="00DF0643" w:rsidRPr="0003288B" w:rsidRDefault="00DF0643" w:rsidP="006E5161">
            <w:pPr>
              <w:rPr>
                <w:ins w:id="3120" w:author="오윤 권" w:date="2023-06-06T20:12:00Z"/>
                <w:rFonts w:ascii="맑은 고딕" w:hAnsi="맑은 고딕"/>
              </w:rPr>
            </w:pPr>
            <w:ins w:id="3121" w:author="오윤 권" w:date="2023-06-06T20:12:00Z">
              <w:r w:rsidRPr="0003288B"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9DCB5E0" w14:textId="77777777" w:rsidR="00DF0643" w:rsidRPr="0003288B" w:rsidRDefault="00DF0643" w:rsidP="006E5161">
            <w:pPr>
              <w:rPr>
                <w:ins w:id="3122" w:author="오윤 권" w:date="2023-06-06T20:12:00Z"/>
                <w:rFonts w:ascii="맑은 고딕" w:hAnsi="맑은 고딕"/>
              </w:rPr>
            </w:pPr>
            <w:ins w:id="3123" w:author="오윤 권" w:date="2023-06-06T20:12:00Z">
              <w:r w:rsidRPr="0003288B">
                <w:rPr>
                  <w:rFonts w:ascii="맑은 고딕" w:hAnsi="맑은 고딕"/>
                </w:rPr>
                <w:t>데이터베이스에 작성내용이 저장된다.</w:t>
              </w:r>
            </w:ins>
          </w:p>
        </w:tc>
      </w:tr>
      <w:tr w:rsidR="00DF0643" w:rsidRPr="00B0767A" w14:paraId="66AB15B2" w14:textId="77777777" w:rsidTr="006E5161">
        <w:trPr>
          <w:ins w:id="312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68610C5" w14:textId="77777777" w:rsidR="00DF0643" w:rsidRDefault="00DF0643" w:rsidP="006E5161">
            <w:pPr>
              <w:pStyle w:val="af"/>
              <w:rPr>
                <w:ins w:id="3125" w:author="오윤 권" w:date="2023-06-06T20:12:00Z"/>
                <w:rFonts w:ascii="맑은 고딕" w:eastAsia="맑은 고딕" w:hAnsi="맑은 고딕"/>
              </w:rPr>
            </w:pPr>
            <w:ins w:id="3126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03E2870" w14:textId="77777777" w:rsidR="00DF0643" w:rsidRPr="0003288B" w:rsidRDefault="00DF0643" w:rsidP="006E5161">
            <w:pPr>
              <w:pStyle w:val="af"/>
              <w:rPr>
                <w:ins w:id="312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128" w:author="오윤 권" w:date="2023-06-06T20:12:00Z">
              <w:r w:rsidRPr="0003288B"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BA2267C" w14:textId="77777777" w:rsidR="00DF0643" w:rsidRPr="0003288B" w:rsidRDefault="00DF0643" w:rsidP="006E5161">
            <w:pPr>
              <w:pStyle w:val="af"/>
              <w:rPr>
                <w:ins w:id="312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130" w:author="오윤 권" w:date="2023-06-06T20:12:00Z">
              <w:r w:rsidRPr="0003288B">
                <w:rPr>
                  <w:rFonts w:ascii="맑은 고딕" w:eastAsia="맑은 고딕" w:hAnsi="맑은 고딕"/>
                  <w:b w:val="0"/>
                </w:rPr>
                <w:t>사용자가 아니오를 선택한 경우 작업이 추가되지 않으며 B02로 되돌아간다.</w:t>
              </w:r>
            </w:ins>
          </w:p>
        </w:tc>
      </w:tr>
      <w:tr w:rsidR="00DF0643" w:rsidRPr="00B0767A" w14:paraId="22E85B1D" w14:textId="77777777" w:rsidTr="006E5161">
        <w:trPr>
          <w:ins w:id="313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C6C45C6" w14:textId="77777777" w:rsidR="00DF0643" w:rsidRDefault="00DF0643" w:rsidP="006E5161">
            <w:pPr>
              <w:pStyle w:val="af"/>
              <w:rPr>
                <w:ins w:id="3132" w:author="오윤 권" w:date="2023-06-06T20:12:00Z"/>
                <w:rFonts w:ascii="맑은 고딕" w:eastAsia="맑은 고딕" w:hAnsi="맑은 고딕"/>
              </w:rPr>
            </w:pPr>
            <w:ins w:id="3133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70BD9D49" w14:textId="77777777" w:rsidR="00DF0643" w:rsidRDefault="00DF0643" w:rsidP="006E5161">
            <w:pPr>
              <w:pStyle w:val="af"/>
              <w:rPr>
                <w:ins w:id="313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547E9FD" w14:textId="77777777" w:rsidR="00DF0643" w:rsidRDefault="00DF0643" w:rsidP="006E5161">
            <w:pPr>
              <w:pStyle w:val="af"/>
              <w:jc w:val="both"/>
              <w:rPr>
                <w:ins w:id="313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63DDF64A" w14:textId="77777777" w:rsidTr="006E5161">
        <w:trPr>
          <w:ins w:id="313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6FC36F6" w14:textId="77777777" w:rsidR="00DF0643" w:rsidRDefault="00DF0643" w:rsidP="006E5161">
            <w:pPr>
              <w:pStyle w:val="af"/>
              <w:rPr>
                <w:ins w:id="3137" w:author="오윤 권" w:date="2023-06-06T20:12:00Z"/>
                <w:rFonts w:ascii="맑은 고딕" w:eastAsia="맑은 고딕" w:hAnsi="맑은 고딕"/>
              </w:rPr>
            </w:pPr>
            <w:ins w:id="3138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54D54386" w14:textId="77777777" w:rsidR="00DF0643" w:rsidRDefault="00DF0643" w:rsidP="006E5161">
            <w:pPr>
              <w:rPr>
                <w:ins w:id="3139" w:author="오윤 권" w:date="2023-06-06T20:12:00Z"/>
                <w:rStyle w:val="ae"/>
                <w:rFonts w:ascii="맑은 고딕" w:hAnsi="맑은 고딕"/>
              </w:rPr>
            </w:pPr>
            <w:ins w:id="3140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148C4273" w14:textId="77777777" w:rsidR="00DF0643" w:rsidRDefault="00DF0643" w:rsidP="006E5161">
            <w:pPr>
              <w:rPr>
                <w:ins w:id="3141" w:author="오윤 권" w:date="2023-06-06T20:12:00Z"/>
                <w:rStyle w:val="ae"/>
                <w:rFonts w:ascii="맑은 고딕" w:hAnsi="맑은 고딕"/>
              </w:rPr>
            </w:pPr>
            <w:ins w:id="3142" w:author="오윤 권" w:date="2023-06-06T20:12:00Z">
              <w:r>
                <w:rPr>
                  <w:rFonts w:ascii="맑은 고딕" w:hAnsi="맑은 고딕"/>
                </w:rPr>
                <w:t>B01 → B02 → B03</w:t>
              </w:r>
            </w:ins>
          </w:p>
        </w:tc>
      </w:tr>
      <w:tr w:rsidR="00DF0643" w:rsidRPr="00B0767A" w14:paraId="534B45F8" w14:textId="77777777" w:rsidTr="006E5161">
        <w:trPr>
          <w:ins w:id="314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53E5DC8" w14:textId="77777777" w:rsidR="00DF0643" w:rsidRDefault="00DF0643" w:rsidP="006E5161">
            <w:pPr>
              <w:pStyle w:val="af"/>
              <w:rPr>
                <w:ins w:id="3144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54A0A6E2" w14:textId="77777777" w:rsidR="00DF0643" w:rsidRDefault="00DF0643" w:rsidP="006E5161">
            <w:pPr>
              <w:rPr>
                <w:ins w:id="3145" w:author="오윤 권" w:date="2023-06-06T20:12:00Z"/>
                <w:rStyle w:val="ae"/>
                <w:rFonts w:ascii="맑은 고딕" w:hAnsi="맑은 고딕"/>
              </w:rPr>
            </w:pPr>
            <w:ins w:id="3146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322F1527" w14:textId="77777777" w:rsidR="00DF0643" w:rsidRDefault="00DF0643" w:rsidP="006E5161">
            <w:pPr>
              <w:rPr>
                <w:ins w:id="3147" w:author="오윤 권" w:date="2023-06-06T20:12:00Z"/>
                <w:rStyle w:val="ae"/>
                <w:rFonts w:ascii="맑은 고딕" w:hAnsi="맑은 고딕"/>
              </w:rPr>
            </w:pPr>
            <w:ins w:id="3148" w:author="오윤 권" w:date="2023-06-06T20:12:00Z">
              <w:r>
                <w:rPr>
                  <w:rFonts w:ascii="맑은 고딕" w:hAnsi="맑은 고딕"/>
                </w:rPr>
                <w:t>B01 → B02 → A02-1 → B02</w:t>
              </w:r>
            </w:ins>
          </w:p>
        </w:tc>
      </w:tr>
    </w:tbl>
    <w:p w14:paraId="09C81BE8" w14:textId="77777777" w:rsidR="00DF0643" w:rsidRDefault="00DF0643" w:rsidP="00DF0643">
      <w:pPr>
        <w:rPr>
          <w:ins w:id="3149" w:author="오윤 권" w:date="2023-06-06T20:12:00Z"/>
          <w:rFonts w:ascii="맑은 고딕" w:hAnsi="맑은 고딕"/>
        </w:rPr>
      </w:pPr>
    </w:p>
    <w:p w14:paraId="0C6690F9" w14:textId="77777777" w:rsidR="00DF0643" w:rsidRDefault="00DF0643" w:rsidP="00DF0643">
      <w:pPr>
        <w:rPr>
          <w:ins w:id="3150" w:author="오윤 권" w:date="2023-06-06T20:13:00Z"/>
          <w:rFonts w:ascii="맑은 고딕" w:hAnsi="맑은 고딕" w:cs="돋움"/>
          <w:b/>
          <w:bCs/>
          <w:sz w:val="24"/>
        </w:rPr>
      </w:pPr>
    </w:p>
    <w:p w14:paraId="504E0AD8" w14:textId="77777777" w:rsidR="00DF0643" w:rsidRDefault="00DF0643" w:rsidP="00DF0643">
      <w:pPr>
        <w:rPr>
          <w:ins w:id="3151" w:author="오윤 권" w:date="2023-06-06T20:13:00Z"/>
          <w:rFonts w:ascii="맑은 고딕" w:hAnsi="맑은 고딕" w:cs="돋움"/>
          <w:b/>
          <w:bCs/>
          <w:sz w:val="24"/>
        </w:rPr>
      </w:pPr>
    </w:p>
    <w:p w14:paraId="5488D753" w14:textId="77777777" w:rsidR="00DF0643" w:rsidRDefault="00DF0643" w:rsidP="00DF0643">
      <w:pPr>
        <w:rPr>
          <w:ins w:id="3152" w:author="오윤 권" w:date="2023-06-06T20:13:00Z"/>
          <w:rFonts w:ascii="맑은 고딕" w:hAnsi="맑은 고딕" w:cs="돋움"/>
          <w:b/>
          <w:bCs/>
          <w:sz w:val="24"/>
        </w:rPr>
      </w:pPr>
    </w:p>
    <w:p w14:paraId="02AF1E19" w14:textId="77777777" w:rsidR="00DF0643" w:rsidRDefault="00DF0643" w:rsidP="00DF0643">
      <w:pPr>
        <w:rPr>
          <w:ins w:id="3153" w:author="오윤 권" w:date="2023-06-06T20:13:00Z"/>
          <w:rFonts w:ascii="맑은 고딕" w:hAnsi="맑은 고딕" w:cs="돋움"/>
          <w:b/>
          <w:bCs/>
          <w:sz w:val="24"/>
        </w:rPr>
      </w:pPr>
    </w:p>
    <w:p w14:paraId="2644E7CB" w14:textId="77777777" w:rsidR="00DF0643" w:rsidRDefault="00DF0643" w:rsidP="00DF0643">
      <w:pPr>
        <w:rPr>
          <w:ins w:id="3154" w:author="오윤 권" w:date="2023-06-06T20:13:00Z"/>
          <w:rFonts w:ascii="맑은 고딕" w:hAnsi="맑은 고딕" w:cs="돋움"/>
          <w:b/>
          <w:bCs/>
          <w:sz w:val="24"/>
        </w:rPr>
      </w:pPr>
    </w:p>
    <w:p w14:paraId="2414FD59" w14:textId="77777777" w:rsidR="00DF0643" w:rsidRDefault="00DF0643" w:rsidP="00DF0643">
      <w:pPr>
        <w:rPr>
          <w:ins w:id="3155" w:author="오윤 권" w:date="2023-06-06T20:13:00Z"/>
          <w:rFonts w:ascii="맑은 고딕" w:hAnsi="맑은 고딕" w:cs="돋움"/>
          <w:b/>
          <w:bCs/>
          <w:sz w:val="24"/>
        </w:rPr>
      </w:pPr>
    </w:p>
    <w:p w14:paraId="67F87855" w14:textId="77777777" w:rsidR="00DF0643" w:rsidRDefault="00DF0643" w:rsidP="00DF0643">
      <w:pPr>
        <w:rPr>
          <w:ins w:id="3156" w:author="오윤 권" w:date="2023-06-06T20:13:00Z"/>
          <w:rFonts w:ascii="맑은 고딕" w:hAnsi="맑은 고딕" w:cs="돋움"/>
          <w:b/>
          <w:bCs/>
          <w:sz w:val="24"/>
        </w:rPr>
      </w:pPr>
    </w:p>
    <w:p w14:paraId="5F905F06" w14:textId="77777777" w:rsidR="00DF0643" w:rsidRDefault="00DF0643" w:rsidP="00DF0643">
      <w:pPr>
        <w:rPr>
          <w:ins w:id="3157" w:author="오윤 권" w:date="2023-06-06T20:13:00Z"/>
          <w:rFonts w:ascii="맑은 고딕" w:hAnsi="맑은 고딕" w:cs="돋움"/>
          <w:b/>
          <w:bCs/>
          <w:sz w:val="24"/>
        </w:rPr>
      </w:pPr>
    </w:p>
    <w:p w14:paraId="437E31BD" w14:textId="77777777" w:rsidR="00DF0643" w:rsidRDefault="00DF0643" w:rsidP="00DF0643">
      <w:pPr>
        <w:rPr>
          <w:ins w:id="3158" w:author="오윤 권" w:date="2023-06-06T20:13:00Z"/>
          <w:rFonts w:ascii="맑은 고딕" w:hAnsi="맑은 고딕" w:cs="돋움"/>
          <w:b/>
          <w:bCs/>
          <w:sz w:val="24"/>
        </w:rPr>
      </w:pPr>
    </w:p>
    <w:p w14:paraId="4E850229" w14:textId="77777777" w:rsidR="00DF0643" w:rsidRDefault="00DF0643" w:rsidP="00DF0643">
      <w:pPr>
        <w:rPr>
          <w:ins w:id="3159" w:author="오윤 권" w:date="2023-06-06T20:13:00Z"/>
          <w:rFonts w:ascii="맑은 고딕" w:hAnsi="맑은 고딕" w:cs="돋움"/>
          <w:b/>
          <w:bCs/>
          <w:sz w:val="24"/>
        </w:rPr>
      </w:pPr>
    </w:p>
    <w:p w14:paraId="5CE33A78" w14:textId="5B470483" w:rsidR="00DF0643" w:rsidRPr="0003288B" w:rsidRDefault="00DF0643" w:rsidP="00DF0643">
      <w:pPr>
        <w:rPr>
          <w:ins w:id="3160" w:author="오윤 권" w:date="2023-06-06T20:12:00Z"/>
          <w:rFonts w:ascii="맑은 고딕" w:hAnsi="맑은 고딕"/>
          <w:b/>
          <w:bCs/>
          <w:sz w:val="24"/>
        </w:rPr>
        <w:sectPr w:rsidR="00DF0643" w:rsidRPr="0003288B" w:rsidSect="0003288B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ins w:id="3168" w:author="오윤 권" w:date="2023-06-06T20:12:00Z">
        <w:r w:rsidRPr="0003288B">
          <w:rPr>
            <w:rFonts w:ascii="맑은 고딕" w:hAnsi="맑은 고딕" w:cs="돋움"/>
            <w:b/>
            <w:bCs/>
            <w:sz w:val="24"/>
          </w:rPr>
          <w:lastRenderedPageBreak/>
          <w:t>UC00</w:t>
        </w:r>
        <w:r>
          <w:rPr>
            <w:rFonts w:ascii="맑은 고딕" w:hAnsi="맑은 고딕" w:cs="돋움"/>
            <w:b/>
            <w:bCs/>
            <w:sz w:val="24"/>
          </w:rPr>
          <w:t>8</w:t>
        </w:r>
        <w:r w:rsidRPr="0003288B">
          <w:rPr>
            <w:rFonts w:ascii="맑은 고딕" w:hAnsi="맑은 고딕" w:cs="돋움"/>
            <w:b/>
            <w:bCs/>
            <w:sz w:val="24"/>
          </w:rPr>
          <w:t xml:space="preserve">: </w:t>
        </w:r>
        <w:r w:rsidRPr="0003288B">
          <w:rPr>
            <w:rFonts w:ascii="맑은 고딕" w:hAnsi="맑은 고딕" w:cs="돋움" w:hint="eastAsia"/>
            <w:b/>
            <w:bCs/>
            <w:color w:val="000000"/>
            <w:sz w:val="24"/>
          </w:rPr>
          <w:t xml:space="preserve">작업을 </w:t>
        </w:r>
        <w:r>
          <w:rPr>
            <w:rFonts w:ascii="맑은 고딕" w:hAnsi="맑은 고딕" w:cs="돋움" w:hint="eastAsia"/>
            <w:b/>
            <w:bCs/>
            <w:color w:val="000000"/>
            <w:sz w:val="24"/>
          </w:rPr>
          <w:t>삭제</w:t>
        </w:r>
        <w:r w:rsidRPr="0003288B">
          <w:rPr>
            <w:rFonts w:ascii="맑은 고딕" w:hAnsi="맑은 고딕" w:cs="돋움" w:hint="eastAsia"/>
            <w:b/>
            <w:bCs/>
            <w:color w:val="000000"/>
            <w:sz w:val="24"/>
          </w:rPr>
          <w:t>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02E7CC24" w14:textId="77777777" w:rsidTr="006E5161">
        <w:trPr>
          <w:ins w:id="316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446E75C" w14:textId="77777777" w:rsidR="00DF0643" w:rsidRDefault="00DF0643" w:rsidP="006E5161">
            <w:pPr>
              <w:pStyle w:val="af"/>
              <w:rPr>
                <w:ins w:id="3170" w:author="오윤 권" w:date="2023-06-06T20:12:00Z"/>
                <w:rFonts w:ascii="맑은 고딕" w:eastAsia="맑은 고딕" w:hAnsi="맑은 고딕"/>
              </w:rPr>
            </w:pPr>
            <w:ins w:id="3171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F267F1F" w14:textId="77777777" w:rsidR="00DF0643" w:rsidRDefault="00DF0643" w:rsidP="006E5161">
            <w:pPr>
              <w:rPr>
                <w:ins w:id="3172" w:author="오윤 권" w:date="2023-06-06T20:12:00Z"/>
                <w:rStyle w:val="ae"/>
                <w:rFonts w:ascii="맑은 고딕" w:hAnsi="맑은 고딕"/>
              </w:rPr>
            </w:pPr>
            <w:ins w:id="3173" w:author="오윤 권" w:date="2023-06-06T20:12:00Z">
              <w:r>
                <w:rPr>
                  <w:rFonts w:ascii="맑은 고딕" w:hAnsi="맑은 고딕"/>
                </w:rPr>
                <w:t>기존에 작성한 작업을 삭제한다.</w:t>
              </w:r>
            </w:ins>
          </w:p>
        </w:tc>
      </w:tr>
      <w:tr w:rsidR="00DF0643" w:rsidRPr="00B0767A" w14:paraId="69018EDC" w14:textId="77777777" w:rsidTr="006E5161">
        <w:trPr>
          <w:ins w:id="317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18F2892" w14:textId="77777777" w:rsidR="00DF0643" w:rsidRDefault="00DF0643" w:rsidP="006E5161">
            <w:pPr>
              <w:pStyle w:val="af"/>
              <w:rPr>
                <w:ins w:id="3175" w:author="오윤 권" w:date="2023-06-06T20:12:00Z"/>
                <w:rFonts w:ascii="맑은 고딕" w:eastAsia="맑은 고딕" w:hAnsi="맑은 고딕"/>
              </w:rPr>
            </w:pPr>
            <w:ins w:id="3176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C1411F4" w14:textId="77777777" w:rsidR="00DF0643" w:rsidRDefault="00DF0643" w:rsidP="006E5161">
            <w:pPr>
              <w:rPr>
                <w:ins w:id="3177" w:author="오윤 권" w:date="2023-06-06T20:12:00Z"/>
                <w:rStyle w:val="ae"/>
                <w:rFonts w:ascii="맑은 고딕" w:hAnsi="맑은 고딕"/>
              </w:rPr>
            </w:pPr>
            <w:ins w:id="3178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44A641D6" w14:textId="77777777" w:rsidTr="006E5161">
        <w:trPr>
          <w:ins w:id="317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BD28A39" w14:textId="77777777" w:rsidR="00DF0643" w:rsidRDefault="00DF0643" w:rsidP="006E5161">
            <w:pPr>
              <w:pStyle w:val="af"/>
              <w:rPr>
                <w:ins w:id="3180" w:author="오윤 권" w:date="2023-06-06T20:12:00Z"/>
                <w:rFonts w:ascii="맑은 고딕" w:eastAsia="맑은 고딕" w:hAnsi="맑은 고딕"/>
              </w:rPr>
            </w:pPr>
            <w:ins w:id="3181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70DBA05" w14:textId="77777777" w:rsidR="00DF0643" w:rsidRDefault="00DF0643" w:rsidP="006E5161">
            <w:pPr>
              <w:rPr>
                <w:ins w:id="3182" w:author="오윤 권" w:date="2023-06-06T20:12:00Z"/>
                <w:rStyle w:val="ae"/>
                <w:rFonts w:ascii="맑은 고딕" w:hAnsi="맑은 고딕"/>
              </w:rPr>
            </w:pPr>
            <w:ins w:id="3183" w:author="오윤 권" w:date="2023-06-06T20:12:00Z">
              <w:r>
                <w:rPr>
                  <w:rFonts w:ascii="맑은 고딕" w:hAnsi="맑은 고딕"/>
                </w:rPr>
                <w:t>사용자가 작업을 추가한 상태여야한다.</w:t>
              </w:r>
            </w:ins>
          </w:p>
        </w:tc>
      </w:tr>
      <w:tr w:rsidR="00DF0643" w:rsidRPr="00B0767A" w14:paraId="2B3C11E7" w14:textId="77777777" w:rsidTr="006E5161">
        <w:trPr>
          <w:ins w:id="318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938776C" w14:textId="77777777" w:rsidR="00DF0643" w:rsidRDefault="00DF0643" w:rsidP="006E5161">
            <w:pPr>
              <w:pStyle w:val="af"/>
              <w:rPr>
                <w:ins w:id="3185" w:author="오윤 권" w:date="2023-06-06T20:12:00Z"/>
                <w:rFonts w:ascii="맑은 고딕" w:eastAsia="맑은 고딕" w:hAnsi="맑은 고딕"/>
              </w:rPr>
            </w:pPr>
            <w:ins w:id="3186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64A4B6B" w14:textId="77777777" w:rsidR="00DF0643" w:rsidRDefault="00DF0643" w:rsidP="006E5161">
            <w:pPr>
              <w:rPr>
                <w:ins w:id="3187" w:author="오윤 권" w:date="2023-06-06T20:12:00Z"/>
                <w:rStyle w:val="ae"/>
                <w:rFonts w:ascii="맑은 고딕" w:hAnsi="맑은 고딕"/>
              </w:rPr>
            </w:pPr>
            <w:ins w:id="3188" w:author="오윤 권" w:date="2023-06-06T20:12:00Z">
              <w:r>
                <w:rPr>
                  <w:rFonts w:ascii="맑은 고딕" w:hAnsi="맑은 고딕"/>
                </w:rPr>
                <w:t>기존의 작성했던 작업이 삭제된다.</w:t>
              </w:r>
            </w:ins>
          </w:p>
        </w:tc>
      </w:tr>
      <w:tr w:rsidR="00DF0643" w:rsidRPr="00B0767A" w14:paraId="492A8B80" w14:textId="77777777" w:rsidTr="006E5161">
        <w:trPr>
          <w:ins w:id="3189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A879014" w14:textId="77777777" w:rsidR="00DF0643" w:rsidRDefault="00DF0643" w:rsidP="006E5161">
            <w:pPr>
              <w:pStyle w:val="af"/>
              <w:rPr>
                <w:ins w:id="3190" w:author="오윤 권" w:date="2023-06-06T20:12:00Z"/>
                <w:rFonts w:ascii="맑은 고딕" w:eastAsia="맑은 고딕" w:hAnsi="맑은 고딕"/>
              </w:rPr>
            </w:pPr>
            <w:ins w:id="3191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7DAF1BD7" w14:textId="77777777" w:rsidR="00DF0643" w:rsidRDefault="00DF0643" w:rsidP="006E5161">
            <w:pPr>
              <w:pStyle w:val="af"/>
              <w:rPr>
                <w:ins w:id="319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19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1CBF95F" w14:textId="77777777" w:rsidR="00DF0643" w:rsidRDefault="00DF0643" w:rsidP="006E5161">
            <w:pPr>
              <w:pStyle w:val="af"/>
              <w:jc w:val="both"/>
              <w:rPr>
                <w:ins w:id="319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195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사용자는 삭제하고자 하는 작업을 선택한다.</w:t>
              </w:r>
            </w:ins>
          </w:p>
        </w:tc>
      </w:tr>
      <w:tr w:rsidR="00DF0643" w:rsidRPr="00B0767A" w14:paraId="0FA3064D" w14:textId="77777777" w:rsidTr="006E5161">
        <w:trPr>
          <w:ins w:id="319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0368D1D" w14:textId="77777777" w:rsidR="00DF0643" w:rsidRDefault="00DF0643" w:rsidP="006E5161">
            <w:pPr>
              <w:jc w:val="center"/>
              <w:rPr>
                <w:ins w:id="319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7D03C52" w14:textId="77777777" w:rsidR="00DF0643" w:rsidRDefault="00DF0643" w:rsidP="006E5161">
            <w:pPr>
              <w:rPr>
                <w:ins w:id="3198" w:author="오윤 권" w:date="2023-06-06T20:12:00Z"/>
                <w:rStyle w:val="ae"/>
                <w:rFonts w:ascii="맑은 고딕" w:hAnsi="맑은 고딕"/>
              </w:rPr>
            </w:pPr>
            <w:ins w:id="3199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AA6E4C4" w14:textId="77777777" w:rsidR="00DF0643" w:rsidRDefault="00DF0643" w:rsidP="006E5161">
            <w:pPr>
              <w:rPr>
                <w:ins w:id="3200" w:author="오윤 권" w:date="2023-06-06T20:12:00Z"/>
                <w:rStyle w:val="ae"/>
                <w:rFonts w:ascii="맑은 고딕" w:hAnsi="맑은 고딕"/>
              </w:rPr>
            </w:pPr>
            <w:ins w:id="3201" w:author="오윤 권" w:date="2023-06-06T20:12:00Z">
              <w:r>
                <w:rPr>
                  <w:rFonts w:ascii="맑은 고딕" w:hAnsi="맑은 고딕"/>
                </w:rPr>
                <w:t>화면에 ‘삭제하시겠습니까?’라는 문구를 출력한다.</w:t>
              </w:r>
            </w:ins>
          </w:p>
        </w:tc>
      </w:tr>
      <w:tr w:rsidR="00DF0643" w:rsidRPr="00B0767A" w14:paraId="59088A57" w14:textId="77777777" w:rsidTr="006E5161">
        <w:trPr>
          <w:ins w:id="320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C357C4E" w14:textId="77777777" w:rsidR="00DF0643" w:rsidRDefault="00DF0643" w:rsidP="006E5161">
            <w:pPr>
              <w:jc w:val="center"/>
              <w:rPr>
                <w:ins w:id="3203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AEEAF5A" w14:textId="77777777" w:rsidR="00DF0643" w:rsidRDefault="00DF0643" w:rsidP="006E5161">
            <w:pPr>
              <w:rPr>
                <w:ins w:id="3204" w:author="오윤 권" w:date="2023-06-06T20:12:00Z"/>
                <w:rStyle w:val="ae"/>
                <w:rFonts w:ascii="맑은 고딕" w:hAnsi="맑은 고딕"/>
              </w:rPr>
            </w:pPr>
            <w:ins w:id="3205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1C9E2A5" w14:textId="77777777" w:rsidR="00DF0643" w:rsidRDefault="00DF0643" w:rsidP="006E5161">
            <w:pPr>
              <w:rPr>
                <w:ins w:id="3206" w:author="오윤 권" w:date="2023-06-06T20:12:00Z"/>
                <w:rStyle w:val="ae"/>
                <w:rFonts w:ascii="맑은 고딕" w:hAnsi="맑은 고딕"/>
              </w:rPr>
            </w:pPr>
            <w:ins w:id="3207" w:author="오윤 권" w:date="2023-06-06T20:12:00Z">
              <w:r>
                <w:rPr>
                  <w:rFonts w:ascii="맑은 고딕" w:hAnsi="맑은 고딕"/>
                </w:rPr>
                <w:t>화면에 ‘예’ ,’아니오’라는 문구를 출력한다.</w:t>
              </w:r>
            </w:ins>
          </w:p>
        </w:tc>
      </w:tr>
      <w:tr w:rsidR="00DF0643" w:rsidRPr="00B0767A" w14:paraId="6C27B984" w14:textId="77777777" w:rsidTr="006E5161">
        <w:trPr>
          <w:ins w:id="320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7B00080" w14:textId="77777777" w:rsidR="00DF0643" w:rsidRDefault="00DF0643" w:rsidP="006E5161">
            <w:pPr>
              <w:jc w:val="center"/>
              <w:rPr>
                <w:ins w:id="3209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610009E" w14:textId="77777777" w:rsidR="00DF0643" w:rsidRDefault="00DF0643" w:rsidP="006E5161">
            <w:pPr>
              <w:rPr>
                <w:ins w:id="3210" w:author="오윤 권" w:date="2023-06-06T20:12:00Z"/>
                <w:rStyle w:val="ae"/>
                <w:rFonts w:ascii="맑은 고딕" w:hAnsi="맑은 고딕"/>
              </w:rPr>
            </w:pPr>
            <w:ins w:id="3211" w:author="오윤 권" w:date="2023-06-06T20:12:00Z">
              <w:r>
                <w:rPr>
                  <w:rFonts w:ascii="맑은 고딕" w:hAnsi="맑은 고딕"/>
                </w:rPr>
                <w:t>B04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EF4B099" w14:textId="77777777" w:rsidR="00DF0643" w:rsidRDefault="00DF0643" w:rsidP="006E5161">
            <w:pPr>
              <w:rPr>
                <w:ins w:id="3212" w:author="오윤 권" w:date="2023-06-06T20:12:00Z"/>
                <w:rStyle w:val="ae"/>
                <w:rFonts w:ascii="맑은 고딕" w:hAnsi="맑은 고딕"/>
              </w:rPr>
            </w:pPr>
            <w:ins w:id="3213" w:author="오윤 권" w:date="2023-06-06T20:12:00Z">
              <w:r>
                <w:rPr>
                  <w:rFonts w:ascii="맑은 고딕" w:hAnsi="맑은 고딕"/>
                </w:rPr>
                <w:t>사용자는 ‘예’버튼을 선택한다.</w:t>
              </w:r>
            </w:ins>
          </w:p>
        </w:tc>
      </w:tr>
      <w:tr w:rsidR="00DF0643" w:rsidRPr="00B0767A" w14:paraId="4131E3FC" w14:textId="77777777" w:rsidTr="006E5161">
        <w:trPr>
          <w:ins w:id="321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B04F849" w14:textId="77777777" w:rsidR="00DF0643" w:rsidRDefault="00DF0643" w:rsidP="006E5161">
            <w:pPr>
              <w:jc w:val="center"/>
              <w:rPr>
                <w:ins w:id="3215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8B5E1C3" w14:textId="77777777" w:rsidR="00DF0643" w:rsidRDefault="00DF0643" w:rsidP="006E5161">
            <w:pPr>
              <w:rPr>
                <w:ins w:id="3216" w:author="오윤 권" w:date="2023-06-06T20:12:00Z"/>
                <w:rStyle w:val="ae"/>
                <w:rFonts w:ascii="맑은 고딕" w:hAnsi="맑은 고딕"/>
              </w:rPr>
            </w:pPr>
            <w:ins w:id="3217" w:author="오윤 권" w:date="2023-06-06T20:12:00Z">
              <w:r>
                <w:rPr>
                  <w:rFonts w:ascii="맑은 고딕" w:hAnsi="맑은 고딕"/>
                </w:rPr>
                <w:t>B05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4A2B622" w14:textId="77777777" w:rsidR="00DF0643" w:rsidRDefault="00DF0643" w:rsidP="006E5161">
            <w:pPr>
              <w:rPr>
                <w:ins w:id="3218" w:author="오윤 권" w:date="2023-06-06T20:12:00Z"/>
                <w:rStyle w:val="ae"/>
                <w:rFonts w:ascii="맑은 고딕" w:hAnsi="맑은 고딕"/>
              </w:rPr>
            </w:pPr>
            <w:ins w:id="3219" w:author="오윤 권" w:date="2023-06-06T20:12:00Z">
              <w:r>
                <w:rPr>
                  <w:rFonts w:ascii="맑은 고딕" w:hAnsi="맑은 고딕"/>
                </w:rPr>
                <w:t>선택된 문서는 삭제된다</w:t>
              </w:r>
            </w:ins>
          </w:p>
        </w:tc>
      </w:tr>
      <w:tr w:rsidR="00DF0643" w:rsidRPr="00B0767A" w14:paraId="6EA6E1FE" w14:textId="77777777" w:rsidTr="006E5161">
        <w:trPr>
          <w:ins w:id="322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20405C7" w14:textId="77777777" w:rsidR="00DF0643" w:rsidRDefault="00DF0643" w:rsidP="006E5161">
            <w:pPr>
              <w:pStyle w:val="af"/>
              <w:rPr>
                <w:ins w:id="3221" w:author="오윤 권" w:date="2023-06-06T20:12:00Z"/>
                <w:rFonts w:ascii="맑은 고딕" w:eastAsia="맑은 고딕" w:hAnsi="맑은 고딕"/>
              </w:rPr>
            </w:pPr>
            <w:ins w:id="3222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F5E64DB" w14:textId="77777777" w:rsidR="00DF0643" w:rsidRDefault="00DF0643" w:rsidP="006E5161">
            <w:pPr>
              <w:pStyle w:val="af"/>
              <w:rPr>
                <w:ins w:id="322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22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A03-1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34FFCED" w14:textId="77777777" w:rsidR="00DF0643" w:rsidRDefault="00DF0643" w:rsidP="006E5161">
            <w:pPr>
              <w:pStyle w:val="af"/>
              <w:rPr>
                <w:ins w:id="322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22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아니오를 선택한 경우 작업은 삭제되지 않으며 선택된 작업은 보존된다.</w:t>
              </w:r>
            </w:ins>
          </w:p>
        </w:tc>
      </w:tr>
      <w:tr w:rsidR="00DF0643" w:rsidRPr="00B0767A" w14:paraId="161FAE87" w14:textId="77777777" w:rsidTr="006E5161">
        <w:trPr>
          <w:ins w:id="3227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338BB92" w14:textId="77777777" w:rsidR="00DF0643" w:rsidRDefault="00DF0643" w:rsidP="006E5161">
            <w:pPr>
              <w:pStyle w:val="af"/>
              <w:rPr>
                <w:ins w:id="3228" w:author="오윤 권" w:date="2023-06-06T20:12:00Z"/>
                <w:rFonts w:ascii="맑은 고딕" w:eastAsia="맑은 고딕" w:hAnsi="맑은 고딕"/>
              </w:rPr>
            </w:pPr>
            <w:ins w:id="3229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28091E8" w14:textId="77777777" w:rsidR="00DF0643" w:rsidRDefault="00DF0643" w:rsidP="006E5161">
            <w:pPr>
              <w:pStyle w:val="af"/>
              <w:rPr>
                <w:ins w:id="323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231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E03-1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96A17CC" w14:textId="77777777" w:rsidR="00DF0643" w:rsidRDefault="00DF0643" w:rsidP="006E5161">
            <w:pPr>
              <w:pStyle w:val="af"/>
              <w:jc w:val="both"/>
              <w:rPr>
                <w:ins w:id="323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23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선택을 하지 않고 1분이 경과한 경우 ‘작업삭제를 다시 시도해주세요.’라는 문구를 화면에 출력한 후 본래의 화면으로 되돌아간다.</w:t>
              </w:r>
            </w:ins>
          </w:p>
        </w:tc>
      </w:tr>
      <w:tr w:rsidR="00DF0643" w:rsidRPr="00B0767A" w14:paraId="1CE36C1E" w14:textId="77777777" w:rsidTr="006E5161">
        <w:trPr>
          <w:ins w:id="323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8772B1C" w14:textId="77777777" w:rsidR="00DF0643" w:rsidRDefault="00DF0643" w:rsidP="006E5161">
            <w:pPr>
              <w:pStyle w:val="af"/>
              <w:rPr>
                <w:ins w:id="3235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EBDC89B" w14:textId="77777777" w:rsidR="00DF0643" w:rsidRDefault="00DF0643" w:rsidP="006E5161">
            <w:pPr>
              <w:rPr>
                <w:ins w:id="3236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 w14:paraId="01C5D0AF" w14:textId="77777777" w:rsidR="00DF0643" w:rsidRDefault="00DF0643" w:rsidP="006E5161">
            <w:pPr>
              <w:rPr>
                <w:ins w:id="3237" w:author="오윤 권" w:date="2023-06-06T20:12:00Z"/>
                <w:rStyle w:val="ae"/>
                <w:rFonts w:ascii="맑은 고딕" w:hAnsi="맑은 고딕"/>
              </w:rPr>
            </w:pPr>
            <w:ins w:id="3238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..</w:t>
              </w:r>
            </w:ins>
          </w:p>
        </w:tc>
      </w:tr>
      <w:tr w:rsidR="00DF0643" w:rsidRPr="00B0767A" w14:paraId="01F07C5B" w14:textId="77777777" w:rsidTr="006E5161">
        <w:trPr>
          <w:ins w:id="3239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BB78AA0" w14:textId="77777777" w:rsidR="00DF0643" w:rsidRDefault="00DF0643" w:rsidP="006E5161">
            <w:pPr>
              <w:pStyle w:val="af"/>
              <w:rPr>
                <w:ins w:id="3240" w:author="오윤 권" w:date="2023-06-06T20:12:00Z"/>
                <w:rFonts w:ascii="맑은 고딕" w:eastAsia="맑은 고딕" w:hAnsi="맑은 고딕"/>
              </w:rPr>
            </w:pPr>
            <w:ins w:id="3241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2B4DF0CC" w14:textId="77777777" w:rsidR="00DF0643" w:rsidRDefault="00DF0643" w:rsidP="006E5161">
            <w:pPr>
              <w:rPr>
                <w:ins w:id="3242" w:author="오윤 권" w:date="2023-06-06T20:12:00Z"/>
                <w:rStyle w:val="ae"/>
                <w:rFonts w:ascii="맑은 고딕" w:hAnsi="맑은 고딕"/>
              </w:rPr>
            </w:pPr>
            <w:ins w:id="3243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681B7F53" w14:textId="77777777" w:rsidR="00DF0643" w:rsidRDefault="00DF0643" w:rsidP="006E5161">
            <w:pPr>
              <w:rPr>
                <w:ins w:id="3244" w:author="오윤 권" w:date="2023-06-06T20:12:00Z"/>
                <w:rStyle w:val="ae"/>
                <w:rFonts w:ascii="맑은 고딕" w:hAnsi="맑은 고딕"/>
              </w:rPr>
            </w:pPr>
            <w:ins w:id="3245" w:author="오윤 권" w:date="2023-06-06T20:12:00Z">
              <w:r>
                <w:rPr>
                  <w:rFonts w:ascii="맑은 고딕" w:hAnsi="맑은 고딕"/>
                </w:rPr>
                <w:t>B01 → B02 → B03 → B04 → B05</w:t>
              </w:r>
            </w:ins>
          </w:p>
        </w:tc>
      </w:tr>
      <w:tr w:rsidR="00DF0643" w:rsidRPr="00B0767A" w14:paraId="32763D27" w14:textId="77777777" w:rsidTr="006E5161">
        <w:trPr>
          <w:ins w:id="324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1DF6370" w14:textId="77777777" w:rsidR="00DF0643" w:rsidRDefault="00DF0643" w:rsidP="006E5161">
            <w:pPr>
              <w:pStyle w:val="af"/>
              <w:rPr>
                <w:ins w:id="3247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1F671E4" w14:textId="77777777" w:rsidR="00DF0643" w:rsidRDefault="00DF0643" w:rsidP="006E5161">
            <w:pPr>
              <w:rPr>
                <w:ins w:id="3248" w:author="오윤 권" w:date="2023-06-06T20:12:00Z"/>
                <w:rStyle w:val="ae"/>
                <w:rFonts w:ascii="맑은 고딕" w:hAnsi="맑은 고딕"/>
              </w:rPr>
            </w:pPr>
            <w:ins w:id="3249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167C1D21" w14:textId="77777777" w:rsidR="00DF0643" w:rsidRDefault="00DF0643" w:rsidP="006E5161">
            <w:pPr>
              <w:rPr>
                <w:ins w:id="3250" w:author="오윤 권" w:date="2023-06-06T20:12:00Z"/>
                <w:rStyle w:val="ae"/>
                <w:rFonts w:ascii="맑은 고딕" w:hAnsi="맑은 고딕"/>
              </w:rPr>
            </w:pPr>
            <w:ins w:id="3251" w:author="오윤 권" w:date="2023-06-06T20:12:00Z">
              <w:r>
                <w:rPr>
                  <w:rFonts w:ascii="맑은 고딕" w:hAnsi="맑은 고딕"/>
                </w:rPr>
                <w:t>B01 → B02 → B03 → A03-1 → B01</w:t>
              </w:r>
            </w:ins>
          </w:p>
        </w:tc>
      </w:tr>
      <w:tr w:rsidR="00DF0643" w:rsidRPr="00B0767A" w14:paraId="2509E30C" w14:textId="77777777" w:rsidTr="006E5161">
        <w:trPr>
          <w:ins w:id="325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D14C38D" w14:textId="77777777" w:rsidR="00DF0643" w:rsidRDefault="00DF0643" w:rsidP="006E5161">
            <w:pPr>
              <w:pStyle w:val="af"/>
              <w:rPr>
                <w:ins w:id="3253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09EF5E1" w14:textId="77777777" w:rsidR="00DF0643" w:rsidRDefault="00DF0643" w:rsidP="006E5161">
            <w:pPr>
              <w:rPr>
                <w:ins w:id="3254" w:author="오윤 권" w:date="2023-06-06T20:12:00Z"/>
                <w:rStyle w:val="ae"/>
                <w:rFonts w:ascii="맑은 고딕" w:hAnsi="맑은 고딕"/>
              </w:rPr>
            </w:pPr>
            <w:ins w:id="3255" w:author="오윤 권" w:date="2023-06-06T20:12:00Z">
              <w:r>
                <w:rPr>
                  <w:rFonts w:ascii="맑은 고딕" w:hAnsi="맑은 고딕"/>
                </w:rPr>
                <w:t>SN003</w:t>
              </w:r>
            </w:ins>
          </w:p>
        </w:tc>
        <w:tc>
          <w:tcPr>
            <w:tcW w:w="6042" w:type="dxa"/>
            <w:vAlign w:val="center"/>
          </w:tcPr>
          <w:p w14:paraId="0D4B83BF" w14:textId="77777777" w:rsidR="00DF0643" w:rsidRDefault="00DF0643" w:rsidP="006E5161">
            <w:pPr>
              <w:rPr>
                <w:ins w:id="3256" w:author="오윤 권" w:date="2023-06-06T20:12:00Z"/>
                <w:rStyle w:val="ae"/>
                <w:rFonts w:ascii="맑은 고딕" w:hAnsi="맑은 고딕"/>
              </w:rPr>
            </w:pPr>
            <w:ins w:id="3257" w:author="오윤 권" w:date="2023-06-06T20:12:00Z">
              <w:r>
                <w:rPr>
                  <w:rFonts w:ascii="맑은 고딕" w:hAnsi="맑은 고딕"/>
                </w:rPr>
                <w:t>B01 → B02 → B03 → E03-1</w:t>
              </w:r>
            </w:ins>
          </w:p>
        </w:tc>
      </w:tr>
    </w:tbl>
    <w:p w14:paraId="075800BB" w14:textId="77777777" w:rsidR="00DF0643" w:rsidRDefault="00DF0643" w:rsidP="00DF0643">
      <w:pPr>
        <w:rPr>
          <w:ins w:id="3258" w:author="오윤 권" w:date="2023-06-06T20:12:00Z"/>
          <w:rFonts w:ascii="맑은 고딕" w:hAnsi="맑은 고딕"/>
        </w:rPr>
      </w:pPr>
    </w:p>
    <w:p w14:paraId="5620B058" w14:textId="77777777" w:rsidR="00DF0643" w:rsidRDefault="00DF0643" w:rsidP="00DF0643">
      <w:pPr>
        <w:rPr>
          <w:ins w:id="3259" w:author="오윤 권" w:date="2023-06-06T20:12:00Z"/>
          <w:rFonts w:ascii="맑은 고딕" w:hAnsi="맑은 고딕"/>
        </w:rPr>
      </w:pPr>
    </w:p>
    <w:p w14:paraId="28C67DA2" w14:textId="77777777" w:rsidR="00DF0643" w:rsidRDefault="00DF0643" w:rsidP="00DF0643">
      <w:pPr>
        <w:rPr>
          <w:ins w:id="3260" w:author="오윤 권" w:date="2023-06-06T20:13:00Z"/>
          <w:rFonts w:ascii="맑은 고딕" w:hAnsi="맑은 고딕" w:cs="돋움"/>
          <w:b/>
          <w:bCs/>
          <w:sz w:val="24"/>
        </w:rPr>
      </w:pPr>
    </w:p>
    <w:p w14:paraId="47188FED" w14:textId="77777777" w:rsidR="00DF0643" w:rsidRDefault="00DF0643" w:rsidP="00DF0643">
      <w:pPr>
        <w:rPr>
          <w:ins w:id="3261" w:author="오윤 권" w:date="2023-06-06T20:13:00Z"/>
          <w:rFonts w:ascii="맑은 고딕" w:hAnsi="맑은 고딕" w:cs="돋움"/>
          <w:b/>
          <w:bCs/>
          <w:sz w:val="24"/>
        </w:rPr>
      </w:pPr>
    </w:p>
    <w:p w14:paraId="5037C42B" w14:textId="77777777" w:rsidR="00DF0643" w:rsidRDefault="00DF0643" w:rsidP="00DF0643">
      <w:pPr>
        <w:rPr>
          <w:ins w:id="3262" w:author="오윤 권" w:date="2023-06-06T20:13:00Z"/>
          <w:rFonts w:ascii="맑은 고딕" w:hAnsi="맑은 고딕" w:cs="돋움"/>
          <w:b/>
          <w:bCs/>
          <w:sz w:val="24"/>
        </w:rPr>
      </w:pPr>
    </w:p>
    <w:p w14:paraId="309A70BB" w14:textId="77777777" w:rsidR="00DF0643" w:rsidRDefault="00DF0643" w:rsidP="00DF0643">
      <w:pPr>
        <w:rPr>
          <w:ins w:id="3263" w:author="오윤 권" w:date="2023-06-06T20:13:00Z"/>
          <w:rFonts w:ascii="맑은 고딕" w:hAnsi="맑은 고딕" w:cs="돋움"/>
          <w:b/>
          <w:bCs/>
          <w:sz w:val="24"/>
        </w:rPr>
      </w:pPr>
    </w:p>
    <w:p w14:paraId="47BEF439" w14:textId="77777777" w:rsidR="00DF0643" w:rsidRDefault="00DF0643" w:rsidP="00DF0643">
      <w:pPr>
        <w:rPr>
          <w:ins w:id="3264" w:author="오윤 권" w:date="2023-06-06T20:13:00Z"/>
          <w:rFonts w:ascii="맑은 고딕" w:hAnsi="맑은 고딕" w:cs="돋움"/>
          <w:b/>
          <w:bCs/>
          <w:sz w:val="24"/>
        </w:rPr>
      </w:pPr>
    </w:p>
    <w:p w14:paraId="79CAF4C9" w14:textId="77777777" w:rsidR="00DF0643" w:rsidRDefault="00DF0643" w:rsidP="00DF0643">
      <w:pPr>
        <w:rPr>
          <w:ins w:id="3265" w:author="오윤 권" w:date="2023-06-06T20:13:00Z"/>
          <w:rFonts w:ascii="맑은 고딕" w:hAnsi="맑은 고딕" w:cs="돋움"/>
          <w:b/>
          <w:bCs/>
          <w:sz w:val="24"/>
        </w:rPr>
      </w:pPr>
    </w:p>
    <w:p w14:paraId="64022601" w14:textId="77777777" w:rsidR="00DF0643" w:rsidRDefault="00DF0643" w:rsidP="00DF0643">
      <w:pPr>
        <w:rPr>
          <w:ins w:id="3266" w:author="오윤 권" w:date="2023-06-06T20:13:00Z"/>
          <w:rFonts w:ascii="맑은 고딕" w:hAnsi="맑은 고딕" w:cs="돋움"/>
          <w:b/>
          <w:bCs/>
          <w:sz w:val="24"/>
        </w:rPr>
      </w:pPr>
    </w:p>
    <w:p w14:paraId="3F19F277" w14:textId="7A1DCB03" w:rsidR="00DF0643" w:rsidRPr="0003288B" w:rsidRDefault="00DF0643" w:rsidP="00DF0643">
      <w:pPr>
        <w:rPr>
          <w:ins w:id="3267" w:author="오윤 권" w:date="2023-06-06T20:12:00Z"/>
          <w:rFonts w:ascii="맑은 고딕" w:hAnsi="맑은 고딕"/>
          <w:b/>
          <w:bCs/>
          <w:sz w:val="24"/>
        </w:rPr>
        <w:sectPr w:rsidR="00DF0643" w:rsidRPr="0003288B" w:rsidSect="0003288B">
          <w:headerReference w:type="default" r:id="rId26"/>
          <w:footerReference w:type="even" r:id="rId27"/>
          <w:footerReference w:type="default" r:id="rId28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ins w:id="3275" w:author="오윤 권" w:date="2023-06-06T20:12:00Z">
        <w:r w:rsidRPr="0003288B">
          <w:rPr>
            <w:rFonts w:ascii="맑은 고딕" w:hAnsi="맑은 고딕" w:cs="돋움"/>
            <w:b/>
            <w:bCs/>
            <w:sz w:val="24"/>
          </w:rPr>
          <w:lastRenderedPageBreak/>
          <w:t>UC00</w:t>
        </w:r>
        <w:r>
          <w:rPr>
            <w:rFonts w:ascii="맑은 고딕" w:hAnsi="맑은 고딕" w:cs="돋움"/>
            <w:b/>
            <w:bCs/>
            <w:sz w:val="24"/>
          </w:rPr>
          <w:t>9</w:t>
        </w:r>
        <w:r w:rsidRPr="0003288B">
          <w:rPr>
            <w:rFonts w:ascii="맑은 고딕" w:hAnsi="맑은 고딕" w:cs="돋움"/>
            <w:b/>
            <w:bCs/>
            <w:sz w:val="24"/>
          </w:rPr>
          <w:t xml:space="preserve">: </w:t>
        </w:r>
        <w:r w:rsidRPr="0003288B">
          <w:rPr>
            <w:rFonts w:ascii="맑은 고딕" w:hAnsi="맑은 고딕" w:cs="돋움" w:hint="eastAsia"/>
            <w:b/>
            <w:bCs/>
            <w:color w:val="000000"/>
            <w:sz w:val="24"/>
          </w:rPr>
          <w:t xml:space="preserve">작업을 </w:t>
        </w:r>
        <w:r>
          <w:rPr>
            <w:rFonts w:ascii="맑은 고딕" w:hAnsi="맑은 고딕" w:cs="돋움" w:hint="eastAsia"/>
            <w:b/>
            <w:bCs/>
            <w:color w:val="000000"/>
            <w:sz w:val="24"/>
          </w:rPr>
          <w:t>완료한다.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333F20C6" w14:textId="77777777" w:rsidTr="006E5161">
        <w:trPr>
          <w:ins w:id="327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177988B" w14:textId="77777777" w:rsidR="00DF0643" w:rsidRDefault="00DF0643" w:rsidP="006E5161">
            <w:pPr>
              <w:pStyle w:val="af"/>
              <w:rPr>
                <w:ins w:id="3277" w:author="오윤 권" w:date="2023-06-06T20:12:00Z"/>
                <w:rFonts w:ascii="맑은 고딕" w:eastAsia="맑은 고딕" w:hAnsi="맑은 고딕"/>
              </w:rPr>
            </w:pPr>
            <w:ins w:id="3278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4423FA1E" w14:textId="77777777" w:rsidR="00DF0643" w:rsidRDefault="00DF0643" w:rsidP="006E5161">
            <w:pPr>
              <w:rPr>
                <w:ins w:id="3279" w:author="오윤 권" w:date="2023-06-06T20:12:00Z"/>
                <w:rStyle w:val="ae"/>
                <w:rFonts w:ascii="맑은 고딕" w:hAnsi="맑은 고딕"/>
              </w:rPr>
            </w:pPr>
            <w:ins w:id="3280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완료된 작업을 완료 상태로 만든다.</w:t>
              </w:r>
            </w:ins>
          </w:p>
        </w:tc>
      </w:tr>
      <w:tr w:rsidR="00DF0643" w:rsidRPr="00B0767A" w14:paraId="0EEE0E54" w14:textId="77777777" w:rsidTr="006E5161">
        <w:trPr>
          <w:ins w:id="328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7D91789" w14:textId="77777777" w:rsidR="00DF0643" w:rsidRDefault="00DF0643" w:rsidP="006E5161">
            <w:pPr>
              <w:pStyle w:val="af"/>
              <w:rPr>
                <w:ins w:id="3282" w:author="오윤 권" w:date="2023-06-06T20:12:00Z"/>
                <w:rFonts w:ascii="맑은 고딕" w:eastAsia="맑은 고딕" w:hAnsi="맑은 고딕"/>
              </w:rPr>
            </w:pPr>
            <w:ins w:id="3283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7E68A0CF" w14:textId="77777777" w:rsidR="00DF0643" w:rsidRDefault="00DF0643" w:rsidP="006E5161">
            <w:pPr>
              <w:rPr>
                <w:ins w:id="3284" w:author="오윤 권" w:date="2023-06-06T20:12:00Z"/>
                <w:rStyle w:val="ae"/>
                <w:rFonts w:ascii="맑은 고딕" w:hAnsi="맑은 고딕"/>
              </w:rPr>
            </w:pPr>
            <w:ins w:id="3285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4C675A0D" w14:textId="77777777" w:rsidTr="006E5161">
        <w:trPr>
          <w:ins w:id="328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DA859FF" w14:textId="77777777" w:rsidR="00DF0643" w:rsidRDefault="00DF0643" w:rsidP="006E5161">
            <w:pPr>
              <w:pStyle w:val="af"/>
              <w:rPr>
                <w:ins w:id="3287" w:author="오윤 권" w:date="2023-06-06T20:12:00Z"/>
                <w:rFonts w:ascii="맑은 고딕" w:eastAsia="맑은 고딕" w:hAnsi="맑은 고딕"/>
              </w:rPr>
            </w:pPr>
            <w:ins w:id="3288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E916F4B" w14:textId="77777777" w:rsidR="00DF0643" w:rsidRDefault="00DF0643" w:rsidP="006E5161">
            <w:pPr>
              <w:rPr>
                <w:ins w:id="3289" w:author="오윤 권" w:date="2023-06-06T20:12:00Z"/>
                <w:rStyle w:val="ae"/>
                <w:rFonts w:ascii="맑은 고딕" w:hAnsi="맑은 고딕"/>
              </w:rPr>
            </w:pPr>
            <w:ins w:id="3290" w:author="오윤 권" w:date="2023-06-06T20:12:00Z">
              <w:r>
                <w:rPr>
                  <w:rFonts w:ascii="맑은 고딕" w:hAnsi="맑은 고딕"/>
                </w:rPr>
                <w:t xml:space="preserve">사용자가 작업을 </w:t>
              </w:r>
              <w:r>
                <w:rPr>
                  <w:rFonts w:ascii="맑은 고딕" w:hAnsi="맑은 고딕" w:hint="eastAsia"/>
                </w:rPr>
                <w:t>완료한 상태여야 한다.</w:t>
              </w:r>
            </w:ins>
          </w:p>
        </w:tc>
      </w:tr>
      <w:tr w:rsidR="00DF0643" w:rsidRPr="00B0767A" w14:paraId="556A72A3" w14:textId="77777777" w:rsidTr="006E5161">
        <w:trPr>
          <w:ins w:id="329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3F67B57" w14:textId="77777777" w:rsidR="00DF0643" w:rsidRDefault="00DF0643" w:rsidP="006E5161">
            <w:pPr>
              <w:pStyle w:val="af"/>
              <w:rPr>
                <w:ins w:id="3292" w:author="오윤 권" w:date="2023-06-06T20:12:00Z"/>
                <w:rFonts w:ascii="맑은 고딕" w:eastAsia="맑은 고딕" w:hAnsi="맑은 고딕"/>
              </w:rPr>
            </w:pPr>
            <w:ins w:id="3293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1E6918C" w14:textId="77777777" w:rsidR="00DF0643" w:rsidRDefault="00DF0643" w:rsidP="006E5161">
            <w:pPr>
              <w:rPr>
                <w:ins w:id="3294" w:author="오윤 권" w:date="2023-06-06T20:12:00Z"/>
                <w:rStyle w:val="ae"/>
                <w:rFonts w:ascii="맑은 고딕" w:hAnsi="맑은 고딕"/>
              </w:rPr>
            </w:pPr>
            <w:ins w:id="3295" w:author="오윤 권" w:date="2023-06-06T20:12:00Z">
              <w:r>
                <w:rPr>
                  <w:rFonts w:ascii="맑은 고딕" w:hAnsi="맑은 고딕" w:hint="eastAsia"/>
                </w:rPr>
                <w:t>작업이 완료된 작업으로 분류된다.</w:t>
              </w:r>
              <w:r>
                <w:rPr>
                  <w:rFonts w:ascii="맑은 고딕" w:hAnsi="맑은 고딕"/>
                </w:rPr>
                <w:t>.</w:t>
              </w:r>
            </w:ins>
          </w:p>
        </w:tc>
      </w:tr>
      <w:tr w:rsidR="00DF0643" w:rsidRPr="00B0767A" w14:paraId="5A0E1DAA" w14:textId="77777777" w:rsidTr="006E5161">
        <w:trPr>
          <w:ins w:id="329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FBCBBB1" w14:textId="77777777" w:rsidR="00DF0643" w:rsidRDefault="00DF0643" w:rsidP="006E5161">
            <w:pPr>
              <w:pStyle w:val="af"/>
              <w:rPr>
                <w:ins w:id="3297" w:author="오윤 권" w:date="2023-06-06T20:12:00Z"/>
                <w:rFonts w:ascii="맑은 고딕" w:eastAsia="맑은 고딕" w:hAnsi="맑은 고딕"/>
              </w:rPr>
            </w:pPr>
            <w:ins w:id="3298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6796565" w14:textId="77777777" w:rsidR="00DF0643" w:rsidRDefault="00DF0643" w:rsidP="006E5161">
            <w:pPr>
              <w:pStyle w:val="af"/>
              <w:rPr>
                <w:ins w:id="329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300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A33A357" w14:textId="77777777" w:rsidR="00DF0643" w:rsidRDefault="00DF0643" w:rsidP="006E5161">
            <w:pPr>
              <w:pStyle w:val="af"/>
              <w:jc w:val="both"/>
              <w:rPr>
                <w:ins w:id="330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302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 xml:space="preserve">사용자는 </w:t>
              </w:r>
              <w:r>
                <w:rPr>
                  <w:rFonts w:ascii="맑은 고딕" w:eastAsia="맑은 고딕" w:hAnsi="맑은 고딕" w:hint="eastAsia"/>
                  <w:b w:val="0"/>
                </w:rPr>
                <w:t xml:space="preserve">완료상태로 만들고자 </w:t>
              </w:r>
              <w:r>
                <w:rPr>
                  <w:rFonts w:ascii="맑은 고딕" w:eastAsia="맑은 고딕" w:hAnsi="맑은 고딕"/>
                  <w:b w:val="0"/>
                </w:rPr>
                <w:t>하는 작업을 선택한다.</w:t>
              </w:r>
            </w:ins>
          </w:p>
        </w:tc>
      </w:tr>
      <w:tr w:rsidR="00DF0643" w:rsidRPr="00B0767A" w14:paraId="26BFF0B6" w14:textId="77777777" w:rsidTr="006E5161">
        <w:trPr>
          <w:ins w:id="330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A94F386" w14:textId="77777777" w:rsidR="00DF0643" w:rsidRDefault="00DF0643" w:rsidP="006E5161">
            <w:pPr>
              <w:jc w:val="center"/>
              <w:rPr>
                <w:ins w:id="3304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F4F43AD" w14:textId="77777777" w:rsidR="00DF0643" w:rsidRDefault="00DF0643" w:rsidP="006E5161">
            <w:pPr>
              <w:rPr>
                <w:ins w:id="3305" w:author="오윤 권" w:date="2023-06-06T20:12:00Z"/>
                <w:rStyle w:val="ae"/>
                <w:rFonts w:ascii="맑은 고딕" w:hAnsi="맑은 고딕"/>
              </w:rPr>
            </w:pPr>
            <w:ins w:id="3306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EE4488C" w14:textId="77777777" w:rsidR="00DF0643" w:rsidRDefault="00DF0643" w:rsidP="006E5161">
            <w:pPr>
              <w:rPr>
                <w:ins w:id="3307" w:author="오윤 권" w:date="2023-06-06T20:12:00Z"/>
                <w:rStyle w:val="ae"/>
                <w:rFonts w:ascii="맑은 고딕" w:hAnsi="맑은 고딕"/>
              </w:rPr>
            </w:pPr>
            <w:ins w:id="3308" w:author="오윤 권" w:date="2023-06-06T20:12:00Z">
              <w:r>
                <w:rPr>
                  <w:rFonts w:hint="eastAsia"/>
                </w:rPr>
                <w:t>시스템은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사용자가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선택한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체크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표시를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완료된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작업으로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분류한다</w:t>
              </w:r>
              <w:r>
                <w:rPr>
                  <w:rFonts w:hint="eastAsia"/>
                </w:rPr>
                <w:t>.</w:t>
              </w:r>
            </w:ins>
          </w:p>
        </w:tc>
      </w:tr>
      <w:tr w:rsidR="00DF0643" w:rsidRPr="00B0767A" w14:paraId="151706CC" w14:textId="77777777" w:rsidTr="006E5161">
        <w:trPr>
          <w:ins w:id="330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C824565" w14:textId="77777777" w:rsidR="00DF0643" w:rsidRDefault="00DF0643" w:rsidP="006E5161">
            <w:pPr>
              <w:pStyle w:val="af"/>
              <w:rPr>
                <w:ins w:id="3310" w:author="오윤 권" w:date="2023-06-06T20:12:00Z"/>
                <w:rFonts w:ascii="맑은 고딕" w:eastAsia="맑은 고딕" w:hAnsi="맑은 고딕"/>
              </w:rPr>
            </w:pPr>
            <w:ins w:id="3311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CACEDEA" w14:textId="77777777" w:rsidR="00DF0643" w:rsidRDefault="00DF0643" w:rsidP="006E5161">
            <w:pPr>
              <w:pStyle w:val="af"/>
              <w:jc w:val="both"/>
              <w:rPr>
                <w:ins w:id="331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12FE2A8" w14:textId="77777777" w:rsidR="00DF0643" w:rsidRDefault="00DF0643" w:rsidP="006E5161">
            <w:pPr>
              <w:pStyle w:val="af"/>
              <w:rPr>
                <w:ins w:id="331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31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.</w:t>
              </w:r>
            </w:ins>
          </w:p>
        </w:tc>
      </w:tr>
      <w:tr w:rsidR="00DF0643" w:rsidRPr="00B0767A" w14:paraId="172B1959" w14:textId="77777777" w:rsidTr="006E5161">
        <w:trPr>
          <w:ins w:id="331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F6C89B1" w14:textId="77777777" w:rsidR="00DF0643" w:rsidRDefault="00DF0643" w:rsidP="006E5161">
            <w:pPr>
              <w:pStyle w:val="af"/>
              <w:rPr>
                <w:ins w:id="3316" w:author="오윤 권" w:date="2023-06-06T20:12:00Z"/>
                <w:rFonts w:ascii="맑은 고딕" w:eastAsia="맑은 고딕" w:hAnsi="맑은 고딕"/>
              </w:rPr>
            </w:pPr>
            <w:ins w:id="3317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71EB0D03" w14:textId="77777777" w:rsidR="00DF0643" w:rsidRDefault="00DF0643" w:rsidP="006E5161">
            <w:pPr>
              <w:pStyle w:val="af"/>
              <w:rPr>
                <w:ins w:id="331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615F1164" w14:textId="77777777" w:rsidR="00DF0643" w:rsidRDefault="00DF0643" w:rsidP="006E5161">
            <w:pPr>
              <w:pStyle w:val="af"/>
              <w:jc w:val="both"/>
              <w:rPr>
                <w:ins w:id="331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059416FA" w14:textId="77777777" w:rsidTr="006E5161">
        <w:trPr>
          <w:ins w:id="332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B783403" w14:textId="77777777" w:rsidR="00DF0643" w:rsidRDefault="00DF0643" w:rsidP="006E5161">
            <w:pPr>
              <w:pStyle w:val="af"/>
              <w:rPr>
                <w:ins w:id="3321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D703845" w14:textId="77777777" w:rsidR="00DF0643" w:rsidRDefault="00DF0643" w:rsidP="006E5161">
            <w:pPr>
              <w:rPr>
                <w:ins w:id="3322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 w14:paraId="552B9F88" w14:textId="77777777" w:rsidR="00DF0643" w:rsidRDefault="00DF0643" w:rsidP="006E5161">
            <w:pPr>
              <w:rPr>
                <w:ins w:id="3323" w:author="오윤 권" w:date="2023-06-06T20:12:00Z"/>
                <w:rStyle w:val="ae"/>
                <w:rFonts w:ascii="맑은 고딕" w:hAnsi="맑은 고딕"/>
              </w:rPr>
            </w:pPr>
            <w:ins w:id="3324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..</w:t>
              </w:r>
            </w:ins>
          </w:p>
        </w:tc>
      </w:tr>
      <w:tr w:rsidR="00DF0643" w:rsidRPr="00B0767A" w14:paraId="1427D8E7" w14:textId="77777777" w:rsidTr="006E5161">
        <w:trPr>
          <w:ins w:id="332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D421DE2" w14:textId="77777777" w:rsidR="00DF0643" w:rsidRDefault="00DF0643" w:rsidP="006E5161">
            <w:pPr>
              <w:pStyle w:val="af"/>
              <w:rPr>
                <w:ins w:id="3326" w:author="오윤 권" w:date="2023-06-06T20:12:00Z"/>
                <w:rFonts w:ascii="맑은 고딕" w:eastAsia="맑은 고딕" w:hAnsi="맑은 고딕"/>
              </w:rPr>
            </w:pPr>
            <w:ins w:id="3327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0C812F43" w14:textId="77777777" w:rsidR="00DF0643" w:rsidRDefault="00DF0643" w:rsidP="006E5161">
            <w:pPr>
              <w:rPr>
                <w:ins w:id="3328" w:author="오윤 권" w:date="2023-06-06T20:12:00Z"/>
                <w:rStyle w:val="ae"/>
                <w:rFonts w:ascii="맑은 고딕" w:hAnsi="맑은 고딕"/>
              </w:rPr>
            </w:pPr>
            <w:ins w:id="3329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52FECDBE" w14:textId="77777777" w:rsidR="00DF0643" w:rsidRDefault="00DF0643" w:rsidP="006E5161">
            <w:pPr>
              <w:rPr>
                <w:ins w:id="3330" w:author="오윤 권" w:date="2023-06-06T20:12:00Z"/>
                <w:rStyle w:val="ae"/>
                <w:rFonts w:ascii="맑은 고딕" w:hAnsi="맑은 고딕"/>
              </w:rPr>
            </w:pPr>
            <w:ins w:id="3331" w:author="오윤 권" w:date="2023-06-06T20:12:00Z">
              <w:r>
                <w:rPr>
                  <w:rFonts w:ascii="맑은 고딕" w:hAnsi="맑은 고딕"/>
                </w:rPr>
                <w:t>B01 → B02</w:t>
              </w:r>
            </w:ins>
          </w:p>
        </w:tc>
      </w:tr>
    </w:tbl>
    <w:p w14:paraId="57B8D874" w14:textId="77777777" w:rsidR="00DF0643" w:rsidRPr="002948AC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332" w:author="오윤 권" w:date="2023-06-06T20:12:00Z"/>
          <w:rFonts w:ascii="맑은 고딕" w:hAnsi="맑은 고딕" w:cs="돋움"/>
          <w:b/>
          <w:sz w:val="24"/>
        </w:rPr>
      </w:pPr>
      <w:ins w:id="3333" w:author="오윤 권" w:date="2023-06-06T20:12:00Z">
        <w:r w:rsidRPr="002948AC">
          <w:rPr>
            <w:rStyle w:val="ae"/>
            <w:rFonts w:ascii="맑은 고딕" w:hAnsi="맑은 고딕"/>
            <w:b/>
            <w:sz w:val="24"/>
          </w:rPr>
          <w:t xml:space="preserve">UC010: </w:t>
        </w:r>
        <w:r w:rsidRPr="002948AC">
          <w:rPr>
            <w:rFonts w:ascii="맑은 고딕" w:hAnsi="맑은 고딕" w:cs="돋움" w:hint="eastAsia"/>
            <w:b/>
            <w:sz w:val="24"/>
          </w:rPr>
          <w:t>작업 폴더를 생성한다.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3B4A0B54" w14:textId="77777777" w:rsidTr="006E5161">
        <w:trPr>
          <w:ins w:id="333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954BF5E" w14:textId="77777777" w:rsidR="00DF0643" w:rsidRDefault="00DF0643" w:rsidP="006E5161">
            <w:pPr>
              <w:pStyle w:val="af"/>
              <w:rPr>
                <w:ins w:id="3335" w:author="오윤 권" w:date="2023-06-06T20:12:00Z"/>
                <w:rFonts w:ascii="맑은 고딕" w:eastAsia="맑은 고딕" w:hAnsi="맑은 고딕"/>
              </w:rPr>
            </w:pPr>
            <w:ins w:id="3336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33E6232" w14:textId="77777777" w:rsidR="00DF0643" w:rsidRDefault="00DF0643" w:rsidP="006E5161">
            <w:pPr>
              <w:rPr>
                <w:ins w:id="3337" w:author="오윤 권" w:date="2023-06-06T20:12:00Z"/>
                <w:rStyle w:val="ae"/>
                <w:rFonts w:ascii="맑은 고딕" w:hAnsi="맑은 고딕"/>
              </w:rPr>
            </w:pPr>
            <w:ins w:id="3338" w:author="오윤 권" w:date="2023-06-06T20:12:00Z">
              <w:r>
                <w:rPr>
                  <w:rFonts w:ascii="맑은 고딕" w:hAnsi="맑은 고딕"/>
                </w:rPr>
                <w:t>작업들을 카테고리에 맞게 분류해서 모아 놓을 수 있는 폴더를 생성</w:t>
              </w:r>
              <w:r>
                <w:rPr>
                  <w:rFonts w:ascii="맑은 고딕" w:hAnsi="맑은 고딕" w:hint="eastAsia"/>
                </w:rPr>
                <w:t>한다</w:t>
              </w:r>
            </w:ins>
          </w:p>
        </w:tc>
      </w:tr>
      <w:tr w:rsidR="00DF0643" w:rsidRPr="00B0767A" w14:paraId="0F8B0C0C" w14:textId="77777777" w:rsidTr="006E5161">
        <w:trPr>
          <w:ins w:id="333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2A17666" w14:textId="77777777" w:rsidR="00DF0643" w:rsidRDefault="00DF0643" w:rsidP="006E5161">
            <w:pPr>
              <w:pStyle w:val="af"/>
              <w:rPr>
                <w:ins w:id="3340" w:author="오윤 권" w:date="2023-06-06T20:12:00Z"/>
                <w:rFonts w:ascii="맑은 고딕" w:eastAsia="맑은 고딕" w:hAnsi="맑은 고딕"/>
              </w:rPr>
            </w:pPr>
            <w:ins w:id="3341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747FB93" w14:textId="77777777" w:rsidR="00DF0643" w:rsidRDefault="00DF0643" w:rsidP="006E5161">
            <w:pPr>
              <w:rPr>
                <w:ins w:id="3342" w:author="오윤 권" w:date="2023-06-06T20:12:00Z"/>
                <w:rStyle w:val="ae"/>
                <w:rFonts w:ascii="맑은 고딕" w:hAnsi="맑은 고딕"/>
              </w:rPr>
            </w:pPr>
            <w:ins w:id="3343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5AFD7174" w14:textId="77777777" w:rsidTr="006E5161">
        <w:trPr>
          <w:ins w:id="334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459F370" w14:textId="77777777" w:rsidR="00DF0643" w:rsidRDefault="00DF0643" w:rsidP="006E5161">
            <w:pPr>
              <w:pStyle w:val="af"/>
              <w:rPr>
                <w:ins w:id="3345" w:author="오윤 권" w:date="2023-06-06T20:12:00Z"/>
                <w:rFonts w:ascii="맑은 고딕" w:eastAsia="맑은 고딕" w:hAnsi="맑은 고딕"/>
              </w:rPr>
            </w:pPr>
            <w:ins w:id="3346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69DCE9AD" w14:textId="77777777" w:rsidR="00DF0643" w:rsidRDefault="00DF0643" w:rsidP="006E5161">
            <w:pPr>
              <w:rPr>
                <w:ins w:id="3347" w:author="오윤 권" w:date="2023-06-06T20:12:00Z"/>
                <w:rStyle w:val="ae"/>
                <w:rFonts w:ascii="맑은 고딕" w:hAnsi="맑은 고딕"/>
              </w:rPr>
            </w:pPr>
            <w:ins w:id="3348" w:author="오윤 권" w:date="2023-06-06T20:12:00Z">
              <w:r>
                <w:rPr>
                  <w:rFonts w:ascii="맑은 고딕" w:hAnsi="맑은 고딕"/>
                </w:rPr>
                <w:t>작업이 추가되어 있어야 한다.</w:t>
              </w:r>
            </w:ins>
          </w:p>
        </w:tc>
      </w:tr>
      <w:tr w:rsidR="00DF0643" w:rsidRPr="00B0767A" w14:paraId="1945F5A7" w14:textId="77777777" w:rsidTr="006E5161">
        <w:trPr>
          <w:ins w:id="334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7F666A7" w14:textId="77777777" w:rsidR="00DF0643" w:rsidRDefault="00DF0643" w:rsidP="006E5161">
            <w:pPr>
              <w:pStyle w:val="af"/>
              <w:rPr>
                <w:ins w:id="3350" w:author="오윤 권" w:date="2023-06-06T20:12:00Z"/>
                <w:rFonts w:ascii="맑은 고딕" w:eastAsia="맑은 고딕" w:hAnsi="맑은 고딕"/>
              </w:rPr>
            </w:pPr>
            <w:ins w:id="3351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2CCE3A4" w14:textId="77777777" w:rsidR="00DF0643" w:rsidRDefault="00DF0643" w:rsidP="006E5161">
            <w:pPr>
              <w:rPr>
                <w:ins w:id="3352" w:author="오윤 권" w:date="2023-06-06T20:12:00Z"/>
                <w:rStyle w:val="ae"/>
                <w:rFonts w:ascii="맑은 고딕" w:hAnsi="맑은 고딕"/>
              </w:rPr>
            </w:pPr>
            <w:ins w:id="3353" w:author="오윤 권" w:date="2023-06-06T20:12:00Z">
              <w:r>
                <w:rPr>
                  <w:rFonts w:ascii="맑은 고딕" w:hAnsi="맑은 고딕"/>
                </w:rPr>
                <w:t>생성된 폴더가 사용자가 지정한 이름으로 표시된다.</w:t>
              </w:r>
            </w:ins>
          </w:p>
        </w:tc>
      </w:tr>
      <w:tr w:rsidR="00DF0643" w:rsidRPr="00B0767A" w14:paraId="20AC55ED" w14:textId="77777777" w:rsidTr="006E5161">
        <w:trPr>
          <w:ins w:id="3354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BEDD0CD" w14:textId="77777777" w:rsidR="00DF0643" w:rsidRDefault="00DF0643" w:rsidP="006E5161">
            <w:pPr>
              <w:pStyle w:val="af"/>
              <w:rPr>
                <w:ins w:id="3355" w:author="오윤 권" w:date="2023-06-06T20:12:00Z"/>
                <w:rFonts w:ascii="맑은 고딕" w:eastAsia="맑은 고딕" w:hAnsi="맑은 고딕"/>
              </w:rPr>
            </w:pPr>
            <w:ins w:id="3356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D7006BD" w14:textId="77777777" w:rsidR="00DF0643" w:rsidRDefault="00DF0643" w:rsidP="006E5161">
            <w:pPr>
              <w:pStyle w:val="af"/>
              <w:rPr>
                <w:ins w:id="335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35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DBF5854" w14:textId="77777777" w:rsidR="00DF0643" w:rsidRDefault="00DF0643" w:rsidP="006E5161">
            <w:pPr>
              <w:pStyle w:val="af"/>
              <w:jc w:val="both"/>
              <w:rPr>
                <w:ins w:id="335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360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‘폴더 생성’ 버튼을 누른다.</w:t>
              </w:r>
            </w:ins>
          </w:p>
        </w:tc>
      </w:tr>
      <w:tr w:rsidR="00DF0643" w:rsidRPr="00B0767A" w14:paraId="0D63295F" w14:textId="77777777" w:rsidTr="006E5161">
        <w:trPr>
          <w:ins w:id="336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E691C8C" w14:textId="77777777" w:rsidR="00DF0643" w:rsidRDefault="00DF0643" w:rsidP="006E5161">
            <w:pPr>
              <w:jc w:val="center"/>
              <w:rPr>
                <w:ins w:id="3362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178EA38" w14:textId="77777777" w:rsidR="00DF0643" w:rsidRDefault="00DF0643" w:rsidP="006E5161">
            <w:pPr>
              <w:rPr>
                <w:ins w:id="3363" w:author="오윤 권" w:date="2023-06-06T20:12:00Z"/>
                <w:rStyle w:val="ae"/>
                <w:rFonts w:ascii="맑은 고딕" w:hAnsi="맑은 고딕"/>
              </w:rPr>
            </w:pPr>
            <w:ins w:id="3364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6BE4B7F" w14:textId="77777777" w:rsidR="00DF0643" w:rsidRDefault="00DF0643" w:rsidP="006E5161">
            <w:pPr>
              <w:rPr>
                <w:ins w:id="3365" w:author="오윤 권" w:date="2023-06-06T20:12:00Z"/>
                <w:rStyle w:val="ae"/>
                <w:rFonts w:ascii="맑은 고딕" w:hAnsi="맑은 고딕"/>
              </w:rPr>
            </w:pPr>
            <w:ins w:id="3366" w:author="오윤 권" w:date="2023-06-06T20:12:00Z">
              <w:r>
                <w:rPr>
                  <w:rFonts w:ascii="맑은 고딕" w:hAnsi="맑은 고딕"/>
                </w:rPr>
                <w:t>사용자가 생성할 폴더의 이름을 설정한다.</w:t>
              </w:r>
            </w:ins>
          </w:p>
        </w:tc>
      </w:tr>
      <w:tr w:rsidR="00DF0643" w:rsidRPr="00B0767A" w14:paraId="63250A20" w14:textId="77777777" w:rsidTr="006E5161">
        <w:trPr>
          <w:ins w:id="336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036DA02" w14:textId="77777777" w:rsidR="00DF0643" w:rsidRDefault="00DF0643" w:rsidP="006E5161">
            <w:pPr>
              <w:jc w:val="center"/>
              <w:rPr>
                <w:ins w:id="336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35656EB" w14:textId="77777777" w:rsidR="00DF0643" w:rsidRDefault="00DF0643" w:rsidP="006E5161">
            <w:pPr>
              <w:rPr>
                <w:ins w:id="3369" w:author="오윤 권" w:date="2023-06-06T20:12:00Z"/>
                <w:rStyle w:val="ae"/>
                <w:rFonts w:ascii="맑은 고딕" w:hAnsi="맑은 고딕"/>
              </w:rPr>
            </w:pPr>
            <w:ins w:id="3370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2514731" w14:textId="77777777" w:rsidR="00DF0643" w:rsidRDefault="00DF0643" w:rsidP="006E5161">
            <w:pPr>
              <w:rPr>
                <w:ins w:id="3371" w:author="오윤 권" w:date="2023-06-06T20:12:00Z"/>
                <w:rStyle w:val="ae"/>
                <w:rFonts w:ascii="맑은 고딕" w:hAnsi="맑은 고딕"/>
              </w:rPr>
            </w:pPr>
            <w:ins w:id="3372" w:author="오윤 권" w:date="2023-06-06T20:12:00Z">
              <w:r>
                <w:rPr>
                  <w:rFonts w:ascii="맑은 고딕" w:hAnsi="맑은 고딕"/>
                </w:rPr>
                <w:t>시스템은 생성되는 폴더의 이름이 이미 있는지 확인하고 생성한다.</w:t>
              </w:r>
            </w:ins>
          </w:p>
        </w:tc>
      </w:tr>
      <w:tr w:rsidR="00DF0643" w:rsidRPr="00B0767A" w14:paraId="62C3FB02" w14:textId="77777777" w:rsidTr="006E5161">
        <w:trPr>
          <w:ins w:id="337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F0259F9" w14:textId="77777777" w:rsidR="00DF0643" w:rsidRDefault="00DF0643" w:rsidP="006E5161">
            <w:pPr>
              <w:pStyle w:val="af"/>
              <w:rPr>
                <w:ins w:id="3374" w:author="오윤 권" w:date="2023-06-06T20:12:00Z"/>
                <w:rFonts w:ascii="맑은 고딕" w:eastAsia="맑은 고딕" w:hAnsi="맑은 고딕"/>
              </w:rPr>
            </w:pPr>
            <w:ins w:id="3375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84271F6" w14:textId="77777777" w:rsidR="00DF0643" w:rsidRDefault="00DF0643" w:rsidP="006E5161">
            <w:pPr>
              <w:pStyle w:val="af"/>
              <w:rPr>
                <w:ins w:id="337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37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81AAF4D" w14:textId="77777777" w:rsidR="00DF0643" w:rsidRDefault="00DF0643" w:rsidP="006E5161">
            <w:pPr>
              <w:pStyle w:val="af"/>
              <w:rPr>
                <w:ins w:id="337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37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생성하려는 폴더의 이름이 이미 생성되어 있는 폴더의 이름과 같다면, 이미 생성된 폴더의 이름이라는 메시지를 출력한다.</w:t>
              </w:r>
            </w:ins>
          </w:p>
        </w:tc>
      </w:tr>
      <w:tr w:rsidR="00DF0643" w:rsidRPr="00B0767A" w14:paraId="4FCD9B2C" w14:textId="77777777" w:rsidTr="006E5161">
        <w:trPr>
          <w:ins w:id="338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38153FF" w14:textId="77777777" w:rsidR="00DF0643" w:rsidRDefault="00DF0643" w:rsidP="006E5161">
            <w:pPr>
              <w:pStyle w:val="af"/>
              <w:rPr>
                <w:ins w:id="3381" w:author="오윤 권" w:date="2023-06-06T20:12:00Z"/>
                <w:rFonts w:ascii="맑은 고딕" w:eastAsia="맑은 고딕" w:hAnsi="맑은 고딕"/>
              </w:rPr>
            </w:pPr>
            <w:ins w:id="3382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63801010" w14:textId="77777777" w:rsidR="00DF0643" w:rsidRDefault="00DF0643" w:rsidP="006E5161">
            <w:pPr>
              <w:pStyle w:val="af"/>
              <w:rPr>
                <w:ins w:id="338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2F51905" w14:textId="77777777" w:rsidR="00DF0643" w:rsidRDefault="00DF0643" w:rsidP="006E5161">
            <w:pPr>
              <w:pStyle w:val="af"/>
              <w:jc w:val="both"/>
              <w:rPr>
                <w:ins w:id="338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362AC1EB" w14:textId="77777777" w:rsidTr="006E5161">
        <w:trPr>
          <w:ins w:id="338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DC6D655" w14:textId="77777777" w:rsidR="00DF0643" w:rsidRDefault="00DF0643" w:rsidP="006E5161">
            <w:pPr>
              <w:pStyle w:val="af"/>
              <w:rPr>
                <w:ins w:id="3386" w:author="오윤 권" w:date="2023-06-06T20:12:00Z"/>
                <w:rFonts w:ascii="맑은 고딕" w:eastAsia="맑은 고딕" w:hAnsi="맑은 고딕"/>
              </w:rPr>
            </w:pPr>
            <w:ins w:id="3387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70192B34" w14:textId="77777777" w:rsidR="00DF0643" w:rsidRDefault="00DF0643" w:rsidP="006E5161">
            <w:pPr>
              <w:rPr>
                <w:ins w:id="3388" w:author="오윤 권" w:date="2023-06-06T20:12:00Z"/>
                <w:rStyle w:val="ae"/>
                <w:rFonts w:ascii="맑은 고딕" w:hAnsi="맑은 고딕"/>
              </w:rPr>
            </w:pPr>
            <w:ins w:id="3389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109B702A" w14:textId="77777777" w:rsidR="00DF0643" w:rsidRDefault="00DF0643" w:rsidP="006E5161">
            <w:pPr>
              <w:rPr>
                <w:ins w:id="3390" w:author="오윤 권" w:date="2023-06-06T20:12:00Z"/>
                <w:rStyle w:val="ae"/>
                <w:rFonts w:ascii="맑은 고딕" w:hAnsi="맑은 고딕"/>
              </w:rPr>
            </w:pPr>
            <w:ins w:id="3391" w:author="오윤 권" w:date="2023-06-06T20:12:00Z">
              <w:r>
                <w:rPr>
                  <w:rFonts w:ascii="맑은 고딕" w:hAnsi="맑은 고딕"/>
                </w:rPr>
                <w:t xml:space="preserve">B01 → B02 → B03 </w:t>
              </w:r>
            </w:ins>
          </w:p>
        </w:tc>
      </w:tr>
      <w:tr w:rsidR="00DF0643" w:rsidRPr="00B0767A" w14:paraId="7BD1F8A4" w14:textId="77777777" w:rsidTr="006E5161">
        <w:trPr>
          <w:ins w:id="339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15E12DD" w14:textId="77777777" w:rsidR="00DF0643" w:rsidRDefault="00DF0643" w:rsidP="006E5161">
            <w:pPr>
              <w:pStyle w:val="af"/>
              <w:rPr>
                <w:ins w:id="3393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1066E7F" w14:textId="77777777" w:rsidR="00DF0643" w:rsidRDefault="00DF0643" w:rsidP="006E5161">
            <w:pPr>
              <w:rPr>
                <w:ins w:id="3394" w:author="오윤 권" w:date="2023-06-06T20:12:00Z"/>
                <w:rStyle w:val="ae"/>
                <w:rFonts w:ascii="맑은 고딕" w:hAnsi="맑은 고딕"/>
              </w:rPr>
            </w:pPr>
            <w:ins w:id="3395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5EC9B92E" w14:textId="77777777" w:rsidR="00DF0643" w:rsidRDefault="00DF0643" w:rsidP="006E5161">
            <w:pPr>
              <w:rPr>
                <w:ins w:id="3396" w:author="오윤 권" w:date="2023-06-06T20:12:00Z"/>
                <w:rStyle w:val="ae"/>
                <w:rFonts w:ascii="맑은 고딕" w:hAnsi="맑은 고딕"/>
              </w:rPr>
            </w:pPr>
            <w:ins w:id="3397" w:author="오윤 권" w:date="2023-06-06T20:12:00Z">
              <w:r>
                <w:rPr>
                  <w:rFonts w:ascii="맑은 고딕" w:hAnsi="맑은 고딕"/>
                </w:rPr>
                <w:t>B01 → B02 → B03 → A03 →B02</w:t>
              </w:r>
            </w:ins>
          </w:p>
        </w:tc>
      </w:tr>
    </w:tbl>
    <w:p w14:paraId="413CB11A" w14:textId="77777777" w:rsidR="00DF0643" w:rsidRDefault="00DF0643" w:rsidP="00DF0643">
      <w:pPr>
        <w:rPr>
          <w:ins w:id="3398" w:author="오윤 권" w:date="2023-06-06T20:12:00Z"/>
          <w:rStyle w:val="ae"/>
          <w:rFonts w:ascii="맑은 고딕" w:hAnsi="맑은 고딕"/>
          <w:bCs/>
        </w:rPr>
      </w:pPr>
    </w:p>
    <w:p w14:paraId="0D8F3AA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399" w:author="오윤 권" w:date="2023-06-06T20:13:00Z"/>
          <w:rStyle w:val="ae"/>
          <w:rFonts w:ascii="맑은 고딕" w:hAnsi="맑은 고딕"/>
          <w:b/>
          <w:sz w:val="24"/>
        </w:rPr>
      </w:pPr>
    </w:p>
    <w:p w14:paraId="17958D2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400" w:author="오윤 권" w:date="2023-06-06T20:13:00Z"/>
          <w:rStyle w:val="ae"/>
          <w:b/>
        </w:rPr>
      </w:pPr>
    </w:p>
    <w:p w14:paraId="0F1B77AF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401" w:author="오윤 권" w:date="2023-06-06T20:13:00Z"/>
          <w:rStyle w:val="ae"/>
          <w:b/>
        </w:rPr>
      </w:pPr>
    </w:p>
    <w:p w14:paraId="114CA3E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402" w:author="오윤 권" w:date="2023-06-06T20:13:00Z"/>
          <w:rStyle w:val="ae"/>
          <w:b/>
        </w:rPr>
      </w:pPr>
    </w:p>
    <w:p w14:paraId="2A30BF77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403" w:author="오윤 권" w:date="2023-06-06T20:13:00Z"/>
          <w:rStyle w:val="ae"/>
          <w:b/>
        </w:rPr>
      </w:pPr>
    </w:p>
    <w:p w14:paraId="5063004C" w14:textId="42A0B446" w:rsidR="00DF0643" w:rsidRPr="00E011E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404" w:author="오윤 권" w:date="2023-06-06T20:12:00Z"/>
          <w:rFonts w:ascii="맑은 고딕" w:hAnsi="맑은 고딕" w:cs="돋움"/>
          <w:b/>
          <w:sz w:val="24"/>
        </w:rPr>
      </w:pPr>
      <w:ins w:id="3405" w:author="오윤 권" w:date="2023-06-06T20:12:00Z">
        <w:r w:rsidRPr="00E011E3">
          <w:rPr>
            <w:rStyle w:val="ae"/>
            <w:rFonts w:ascii="맑은 고딕" w:hAnsi="맑은 고딕"/>
            <w:b/>
            <w:sz w:val="24"/>
          </w:rPr>
          <w:lastRenderedPageBreak/>
          <w:t xml:space="preserve">UC011: </w:t>
        </w:r>
        <w:r w:rsidRPr="00E011E3">
          <w:rPr>
            <w:rFonts w:ascii="맑은 고딕" w:hAnsi="맑은 고딕" w:cs="돋움" w:hint="eastAsia"/>
            <w:b/>
            <w:sz w:val="24"/>
          </w:rPr>
          <w:t>작업 폴더를 수정한다.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462E6096" w14:textId="77777777" w:rsidTr="006E5161">
        <w:trPr>
          <w:ins w:id="340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10F32E3" w14:textId="77777777" w:rsidR="00DF0643" w:rsidRDefault="00DF0643" w:rsidP="006E5161">
            <w:pPr>
              <w:pStyle w:val="af"/>
              <w:rPr>
                <w:ins w:id="3407" w:author="오윤 권" w:date="2023-06-06T20:12:00Z"/>
                <w:rFonts w:ascii="맑은 고딕" w:eastAsia="맑은 고딕" w:hAnsi="맑은 고딕"/>
              </w:rPr>
            </w:pPr>
            <w:ins w:id="3408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3F1FE8AF" w14:textId="77777777" w:rsidR="00DF0643" w:rsidRDefault="00DF0643" w:rsidP="006E5161">
            <w:pPr>
              <w:rPr>
                <w:ins w:id="3409" w:author="오윤 권" w:date="2023-06-06T20:12:00Z"/>
                <w:rStyle w:val="ae"/>
                <w:rFonts w:ascii="맑은 고딕" w:hAnsi="맑은 고딕"/>
              </w:rPr>
            </w:pPr>
            <w:ins w:id="3410" w:author="오윤 권" w:date="2023-06-06T20:12:00Z">
              <w:r>
                <w:rPr>
                  <w:rFonts w:ascii="맑은 고딕" w:hAnsi="맑은 고딕"/>
                </w:rPr>
                <w:t>작업</w:t>
              </w:r>
              <w:r>
                <w:rPr>
                  <w:rFonts w:ascii="맑은 고딕" w:hAnsi="맑은 고딕" w:hint="eastAsia"/>
                </w:rPr>
                <w:t>폴더의 이름,</w:t>
              </w:r>
              <w:r>
                <w:rPr>
                  <w:rFonts w:ascii="맑은 고딕" w:hAnsi="맑은 고딕"/>
                </w:rPr>
                <w:t xml:space="preserve"> </w:t>
              </w:r>
              <w:r>
                <w:rPr>
                  <w:rFonts w:ascii="맑은 고딕" w:hAnsi="맑은 고딕" w:hint="eastAsia"/>
                </w:rPr>
                <w:t>내용을 수정한다.</w:t>
              </w:r>
            </w:ins>
          </w:p>
        </w:tc>
      </w:tr>
      <w:tr w:rsidR="00DF0643" w:rsidRPr="00B0767A" w14:paraId="0884BC03" w14:textId="77777777" w:rsidTr="006E5161">
        <w:trPr>
          <w:ins w:id="341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C3C25B8" w14:textId="77777777" w:rsidR="00DF0643" w:rsidRDefault="00DF0643" w:rsidP="006E5161">
            <w:pPr>
              <w:pStyle w:val="af"/>
              <w:rPr>
                <w:ins w:id="3412" w:author="오윤 권" w:date="2023-06-06T20:12:00Z"/>
                <w:rFonts w:ascii="맑은 고딕" w:eastAsia="맑은 고딕" w:hAnsi="맑은 고딕"/>
              </w:rPr>
            </w:pPr>
            <w:ins w:id="3413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A7FEBC5" w14:textId="77777777" w:rsidR="00DF0643" w:rsidRDefault="00DF0643" w:rsidP="006E5161">
            <w:pPr>
              <w:rPr>
                <w:ins w:id="3414" w:author="오윤 권" w:date="2023-06-06T20:12:00Z"/>
                <w:rStyle w:val="ae"/>
                <w:rFonts w:ascii="맑은 고딕" w:hAnsi="맑은 고딕"/>
              </w:rPr>
            </w:pPr>
            <w:ins w:id="3415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1BB42D25" w14:textId="77777777" w:rsidTr="006E5161">
        <w:trPr>
          <w:ins w:id="341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72D7197" w14:textId="77777777" w:rsidR="00DF0643" w:rsidRDefault="00DF0643" w:rsidP="006E5161">
            <w:pPr>
              <w:pStyle w:val="af"/>
              <w:rPr>
                <w:ins w:id="3417" w:author="오윤 권" w:date="2023-06-06T20:12:00Z"/>
                <w:rFonts w:ascii="맑은 고딕" w:eastAsia="맑은 고딕" w:hAnsi="맑은 고딕"/>
              </w:rPr>
            </w:pPr>
            <w:ins w:id="3418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56B9807" w14:textId="77777777" w:rsidR="00DF0643" w:rsidRDefault="00DF0643" w:rsidP="006E5161">
            <w:pPr>
              <w:rPr>
                <w:ins w:id="3419" w:author="오윤 권" w:date="2023-06-06T20:12:00Z"/>
                <w:rStyle w:val="ae"/>
                <w:rFonts w:ascii="맑은 고딕" w:hAnsi="맑은 고딕"/>
              </w:rPr>
            </w:pPr>
            <w:ins w:id="3420" w:author="오윤 권" w:date="2023-06-06T20:12:00Z">
              <w:r>
                <w:rPr>
                  <w:rFonts w:ascii="맑은 고딕" w:hAnsi="맑은 고딕"/>
                </w:rPr>
                <w:t>사용자가 만들어 놓은 폴더가 있어야 한다.</w:t>
              </w:r>
            </w:ins>
          </w:p>
        </w:tc>
      </w:tr>
      <w:tr w:rsidR="00DF0643" w:rsidRPr="00B0767A" w14:paraId="44EE1B76" w14:textId="77777777" w:rsidTr="006E5161">
        <w:trPr>
          <w:ins w:id="342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A34ADCB" w14:textId="77777777" w:rsidR="00DF0643" w:rsidRDefault="00DF0643" w:rsidP="006E5161">
            <w:pPr>
              <w:pStyle w:val="af"/>
              <w:rPr>
                <w:ins w:id="3422" w:author="오윤 권" w:date="2023-06-06T20:12:00Z"/>
                <w:rFonts w:ascii="맑은 고딕" w:eastAsia="맑은 고딕" w:hAnsi="맑은 고딕"/>
              </w:rPr>
            </w:pPr>
            <w:ins w:id="3423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1FC3E49" w14:textId="77777777" w:rsidR="00DF0643" w:rsidRDefault="00DF0643" w:rsidP="006E5161">
            <w:pPr>
              <w:rPr>
                <w:ins w:id="3424" w:author="오윤 권" w:date="2023-06-06T20:12:00Z"/>
                <w:rStyle w:val="ae"/>
                <w:rFonts w:ascii="맑은 고딕" w:hAnsi="맑은 고딕"/>
              </w:rPr>
            </w:pPr>
            <w:ins w:id="3425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폴더명,</w:t>
              </w:r>
              <w:r>
                <w:rPr>
                  <w:rStyle w:val="ae"/>
                  <w:rFonts w:ascii="맑은 고딕" w:hAnsi="맑은 고딕"/>
                </w:rPr>
                <w:t xml:space="preserve"> </w:t>
              </w:r>
              <w:r>
                <w:rPr>
                  <w:rStyle w:val="ae"/>
                  <w:rFonts w:ascii="맑은 고딕" w:hAnsi="맑은 고딕" w:hint="eastAsia"/>
                </w:rPr>
                <w:t>폴더 작업내용이 수정된다.</w:t>
              </w:r>
            </w:ins>
          </w:p>
        </w:tc>
      </w:tr>
      <w:tr w:rsidR="00DF0643" w:rsidRPr="00B0767A" w14:paraId="199DB779" w14:textId="77777777" w:rsidTr="006E5161">
        <w:trPr>
          <w:ins w:id="342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DA04666" w14:textId="77777777" w:rsidR="00DF0643" w:rsidRDefault="00DF0643" w:rsidP="006E5161">
            <w:pPr>
              <w:pStyle w:val="af"/>
              <w:rPr>
                <w:ins w:id="3427" w:author="오윤 권" w:date="2023-06-06T20:12:00Z"/>
                <w:rFonts w:ascii="맑은 고딕" w:eastAsia="맑은 고딕" w:hAnsi="맑은 고딕"/>
              </w:rPr>
            </w:pPr>
            <w:ins w:id="3428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8B9A14F" w14:textId="77777777" w:rsidR="00DF0643" w:rsidRPr="002948AC" w:rsidRDefault="00DF0643" w:rsidP="006E5161">
            <w:pPr>
              <w:pStyle w:val="af"/>
              <w:rPr>
                <w:ins w:id="342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430" w:author="오윤 권" w:date="2023-06-06T20:12:00Z">
              <w:r w:rsidRPr="002948AC"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46DF6B1" w14:textId="77777777" w:rsidR="00DF0643" w:rsidRPr="002948AC" w:rsidRDefault="00DF0643" w:rsidP="006E5161">
            <w:pPr>
              <w:pStyle w:val="af"/>
              <w:jc w:val="both"/>
              <w:rPr>
                <w:ins w:id="343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432" w:author="오윤 권" w:date="2023-06-06T20:12:00Z">
              <w:r w:rsidRPr="002948AC">
                <w:rPr>
                  <w:rFonts w:ascii="맑은 고딕" w:eastAsia="맑은 고딕" w:hAnsi="맑은 고딕"/>
                  <w:b w:val="0"/>
                </w:rPr>
                <w:t>사용자</w:t>
              </w:r>
              <w:r w:rsidRPr="002948AC">
                <w:rPr>
                  <w:rFonts w:ascii="맑은 고딕" w:eastAsia="맑은 고딕" w:hAnsi="맑은 고딕" w:hint="eastAsia"/>
                  <w:b w:val="0"/>
                </w:rPr>
                <w:t>는 작업 폴더 수정 버튼을 선택한다.</w:t>
              </w:r>
            </w:ins>
          </w:p>
        </w:tc>
      </w:tr>
      <w:tr w:rsidR="00DF0643" w:rsidRPr="00B0767A" w14:paraId="6A32263F" w14:textId="77777777" w:rsidTr="006E5161">
        <w:trPr>
          <w:ins w:id="343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2946842" w14:textId="77777777" w:rsidR="00DF0643" w:rsidRDefault="00DF0643" w:rsidP="006E5161">
            <w:pPr>
              <w:pStyle w:val="af"/>
              <w:rPr>
                <w:ins w:id="3434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2709ADF" w14:textId="77777777" w:rsidR="00DF0643" w:rsidRPr="002948AC" w:rsidRDefault="00DF0643" w:rsidP="006E5161">
            <w:pPr>
              <w:pStyle w:val="af"/>
              <w:rPr>
                <w:ins w:id="3435" w:author="오윤 권" w:date="2023-06-06T20:12:00Z"/>
                <w:rFonts w:ascii="맑은 고딕" w:eastAsia="맑은 고딕" w:hAnsi="맑은 고딕"/>
                <w:b w:val="0"/>
              </w:rPr>
            </w:pPr>
            <w:ins w:id="3436" w:author="오윤 권" w:date="2023-06-06T20:12:00Z">
              <w:r w:rsidRPr="002948AC">
                <w:rPr>
                  <w:rFonts w:ascii="맑은 고딕" w:hAnsi="맑은 고딕"/>
                  <w:b w:val="0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4F23042" w14:textId="77777777" w:rsidR="00DF0643" w:rsidRPr="002948AC" w:rsidRDefault="00DF0643" w:rsidP="006E5161">
            <w:pPr>
              <w:pStyle w:val="af"/>
              <w:jc w:val="both"/>
              <w:rPr>
                <w:ins w:id="3437" w:author="오윤 권" w:date="2023-06-06T20:12:00Z"/>
                <w:rFonts w:ascii="맑은 고딕" w:eastAsia="맑은 고딕" w:hAnsi="맑은 고딕"/>
                <w:b w:val="0"/>
              </w:rPr>
            </w:pPr>
            <w:ins w:id="3438" w:author="오윤 권" w:date="2023-06-06T20:12:00Z"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수정하고자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하는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부분을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수정하고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완료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버튼을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누른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후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홈화면으로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 xml:space="preserve"> 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돌아간다</w:t>
              </w:r>
              <w:r w:rsidRPr="002948AC">
                <w:rPr>
                  <w:rStyle w:val="ae"/>
                  <w:rFonts w:ascii="맑은 고딕" w:hAnsi="맑은 고딕" w:hint="eastAsia"/>
                  <w:b w:val="0"/>
                </w:rPr>
                <w:t>.</w:t>
              </w:r>
            </w:ins>
          </w:p>
        </w:tc>
      </w:tr>
      <w:tr w:rsidR="00DF0643" w:rsidRPr="00B0767A" w14:paraId="20E5D50F" w14:textId="77777777" w:rsidTr="006E5161">
        <w:trPr>
          <w:ins w:id="343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0F229A9" w14:textId="77777777" w:rsidR="00DF0643" w:rsidRDefault="00DF0643" w:rsidP="006E5161">
            <w:pPr>
              <w:jc w:val="center"/>
              <w:rPr>
                <w:ins w:id="3440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5350C05" w14:textId="77777777" w:rsidR="00DF0643" w:rsidRDefault="00DF0643" w:rsidP="006E5161">
            <w:pPr>
              <w:rPr>
                <w:ins w:id="3441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F1AC434" w14:textId="77777777" w:rsidR="00DF0643" w:rsidRDefault="00DF0643" w:rsidP="006E5161">
            <w:pPr>
              <w:rPr>
                <w:ins w:id="3442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2E444349" w14:textId="77777777" w:rsidTr="006E5161">
        <w:trPr>
          <w:ins w:id="344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C2B75F2" w14:textId="77777777" w:rsidR="00DF0643" w:rsidRDefault="00DF0643" w:rsidP="006E5161">
            <w:pPr>
              <w:pStyle w:val="af"/>
              <w:rPr>
                <w:ins w:id="3444" w:author="오윤 권" w:date="2023-06-06T20:12:00Z"/>
                <w:rFonts w:ascii="맑은 고딕" w:eastAsia="맑은 고딕" w:hAnsi="맑은 고딕"/>
              </w:rPr>
            </w:pPr>
            <w:ins w:id="3445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A58820F" w14:textId="77777777" w:rsidR="00DF0643" w:rsidRPr="00E011E3" w:rsidRDefault="00DF0643" w:rsidP="006E5161">
            <w:pPr>
              <w:pStyle w:val="af"/>
              <w:rPr>
                <w:ins w:id="344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447" w:author="오윤 권" w:date="2023-06-06T20:12:00Z">
              <w:r w:rsidRPr="00E011E3">
                <w:rPr>
                  <w:rFonts w:ascii="맑은 고딕" w:eastAsia="맑은 고딕" w:hAnsi="맑은 고딕"/>
                  <w:b w:val="0"/>
                </w:rPr>
                <w:t>A02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0823551" w14:textId="77777777" w:rsidR="00DF0643" w:rsidRPr="00E011E3" w:rsidRDefault="00DF0643" w:rsidP="006E5161">
            <w:pPr>
              <w:pStyle w:val="af"/>
              <w:rPr>
                <w:ins w:id="344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449" w:author="오윤 권" w:date="2023-06-06T20:12:00Z">
              <w:r w:rsidRPr="00E011E3">
                <w:rPr>
                  <w:rStyle w:val="ae"/>
                  <w:rFonts w:hint="eastAsia"/>
                  <w:b w:val="0"/>
                  <w:szCs w:val="24"/>
                </w:rPr>
                <w:t>작업이 수정되지 않은 경우,</w:t>
              </w:r>
              <w:r w:rsidRPr="00E011E3">
                <w:rPr>
                  <w:rStyle w:val="ae"/>
                  <w:b w:val="0"/>
                  <w:szCs w:val="24"/>
                </w:rPr>
                <w:t xml:space="preserve"> “</w:t>
              </w:r>
              <w:r w:rsidRPr="00E011E3">
                <w:rPr>
                  <w:rStyle w:val="ae"/>
                  <w:rFonts w:hint="eastAsia"/>
                  <w:b w:val="0"/>
                  <w:szCs w:val="24"/>
                </w:rPr>
                <w:t>수정된 내용이 없습니다.</w:t>
              </w:r>
              <w:r w:rsidRPr="00E011E3">
                <w:rPr>
                  <w:rStyle w:val="ae"/>
                  <w:b w:val="0"/>
                  <w:szCs w:val="24"/>
                </w:rPr>
                <w:t>”</w:t>
              </w:r>
              <w:r w:rsidRPr="00E011E3">
                <w:rPr>
                  <w:rStyle w:val="ae"/>
                  <w:rFonts w:hint="eastAsia"/>
                  <w:b w:val="0"/>
                  <w:szCs w:val="24"/>
                </w:rPr>
                <w:t xml:space="preserve">라는 메세지를 출력한 후 </w:t>
              </w:r>
              <w:r w:rsidRPr="00E011E3">
                <w:rPr>
                  <w:rStyle w:val="ae"/>
                  <w:b w:val="0"/>
                  <w:szCs w:val="24"/>
                </w:rPr>
                <w:t>B02</w:t>
              </w:r>
              <w:r w:rsidRPr="00E011E3">
                <w:rPr>
                  <w:rStyle w:val="ae"/>
                  <w:rFonts w:hint="eastAsia"/>
                  <w:b w:val="0"/>
                  <w:szCs w:val="24"/>
                </w:rPr>
                <w:t>로 되돌아간다.</w:t>
              </w:r>
            </w:ins>
          </w:p>
        </w:tc>
      </w:tr>
      <w:tr w:rsidR="00DF0643" w:rsidRPr="00B0767A" w14:paraId="61B0DDEF" w14:textId="77777777" w:rsidTr="006E5161">
        <w:trPr>
          <w:ins w:id="345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BD61FB7" w14:textId="77777777" w:rsidR="00DF0643" w:rsidRDefault="00DF0643" w:rsidP="006E5161">
            <w:pPr>
              <w:pStyle w:val="af"/>
              <w:rPr>
                <w:ins w:id="3451" w:author="오윤 권" w:date="2023-06-06T20:12:00Z"/>
                <w:rFonts w:ascii="맑은 고딕" w:eastAsia="맑은 고딕" w:hAnsi="맑은 고딕"/>
              </w:rPr>
            </w:pPr>
            <w:ins w:id="3452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308B5AF1" w14:textId="77777777" w:rsidR="00DF0643" w:rsidRDefault="00DF0643" w:rsidP="006E5161">
            <w:pPr>
              <w:pStyle w:val="af"/>
              <w:rPr>
                <w:ins w:id="345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D2C9083" w14:textId="77777777" w:rsidR="00DF0643" w:rsidRDefault="00DF0643" w:rsidP="006E5161">
            <w:pPr>
              <w:pStyle w:val="af"/>
              <w:jc w:val="both"/>
              <w:rPr>
                <w:ins w:id="345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640C120C" w14:textId="77777777" w:rsidTr="006E5161">
        <w:trPr>
          <w:ins w:id="345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93F0CD7" w14:textId="77777777" w:rsidR="00DF0643" w:rsidRDefault="00DF0643" w:rsidP="006E5161">
            <w:pPr>
              <w:pStyle w:val="af"/>
              <w:rPr>
                <w:ins w:id="3456" w:author="오윤 권" w:date="2023-06-06T20:12:00Z"/>
                <w:rFonts w:ascii="맑은 고딕" w:eastAsia="맑은 고딕" w:hAnsi="맑은 고딕"/>
              </w:rPr>
            </w:pPr>
            <w:ins w:id="3457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62DC66F9" w14:textId="77777777" w:rsidR="00DF0643" w:rsidRDefault="00DF0643" w:rsidP="006E5161">
            <w:pPr>
              <w:rPr>
                <w:ins w:id="3458" w:author="오윤 권" w:date="2023-06-06T20:12:00Z"/>
                <w:rStyle w:val="ae"/>
                <w:rFonts w:ascii="맑은 고딕" w:hAnsi="맑은 고딕"/>
              </w:rPr>
            </w:pPr>
            <w:ins w:id="3459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3C675A9D" w14:textId="77777777" w:rsidR="00DF0643" w:rsidRDefault="00DF0643" w:rsidP="006E5161">
            <w:pPr>
              <w:rPr>
                <w:ins w:id="3460" w:author="오윤 권" w:date="2023-06-06T20:12:00Z"/>
                <w:rStyle w:val="ae"/>
                <w:rFonts w:ascii="맑은 고딕" w:hAnsi="맑은 고딕"/>
              </w:rPr>
            </w:pPr>
            <w:ins w:id="3461" w:author="오윤 권" w:date="2023-06-06T20:12:00Z">
              <w:r>
                <w:rPr>
                  <w:rFonts w:ascii="맑은 고딕" w:hAnsi="맑은 고딕"/>
                </w:rPr>
                <w:t xml:space="preserve">B01 → B02 </w:t>
              </w:r>
            </w:ins>
          </w:p>
        </w:tc>
      </w:tr>
      <w:tr w:rsidR="00DF0643" w:rsidRPr="00B0767A" w14:paraId="2CDE9684" w14:textId="77777777" w:rsidTr="006E5161">
        <w:trPr>
          <w:ins w:id="346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E1D4E78" w14:textId="77777777" w:rsidR="00DF0643" w:rsidRDefault="00DF0643" w:rsidP="006E5161">
            <w:pPr>
              <w:pStyle w:val="af"/>
              <w:rPr>
                <w:ins w:id="3463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55831F5" w14:textId="77777777" w:rsidR="00DF0643" w:rsidRDefault="00DF0643" w:rsidP="006E5161">
            <w:pPr>
              <w:rPr>
                <w:ins w:id="3464" w:author="오윤 권" w:date="2023-06-06T20:12:00Z"/>
                <w:rStyle w:val="ae"/>
                <w:rFonts w:ascii="맑은 고딕" w:hAnsi="맑은 고딕"/>
              </w:rPr>
            </w:pPr>
            <w:ins w:id="3465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238127BF" w14:textId="77777777" w:rsidR="00DF0643" w:rsidRDefault="00DF0643" w:rsidP="006E5161">
            <w:pPr>
              <w:rPr>
                <w:ins w:id="3466" w:author="오윤 권" w:date="2023-06-06T20:12:00Z"/>
                <w:rStyle w:val="ae"/>
                <w:rFonts w:ascii="맑은 고딕" w:hAnsi="맑은 고딕"/>
              </w:rPr>
            </w:pPr>
            <w:ins w:id="3467" w:author="오윤 권" w:date="2023-06-06T20:12:00Z">
              <w:r>
                <w:rPr>
                  <w:rFonts w:ascii="맑은 고딕" w:hAnsi="맑은 고딕"/>
                </w:rPr>
                <w:t>B01 → B02 → A02→ B02</w:t>
              </w:r>
            </w:ins>
          </w:p>
        </w:tc>
      </w:tr>
    </w:tbl>
    <w:p w14:paraId="72410E68" w14:textId="77777777" w:rsidR="00DF0643" w:rsidRDefault="00DF0643" w:rsidP="00DF0643">
      <w:pPr>
        <w:rPr>
          <w:ins w:id="3468" w:author="오윤 권" w:date="2023-06-06T20:12:00Z"/>
          <w:rStyle w:val="ae"/>
          <w:rFonts w:ascii="맑은 고딕" w:hAnsi="맑은 고딕"/>
          <w:bCs/>
        </w:rPr>
      </w:pPr>
    </w:p>
    <w:p w14:paraId="44D29E6C" w14:textId="77777777" w:rsidR="00DF0643" w:rsidRDefault="00DF0643" w:rsidP="00DF0643">
      <w:pPr>
        <w:rPr>
          <w:ins w:id="3469" w:author="오윤 권" w:date="2023-06-06T20:12:00Z"/>
          <w:rStyle w:val="ae"/>
          <w:rFonts w:ascii="맑은 고딕" w:hAnsi="맑은 고딕"/>
          <w:bCs/>
        </w:rPr>
      </w:pPr>
    </w:p>
    <w:p w14:paraId="5F146BC6" w14:textId="77777777" w:rsidR="00DF0643" w:rsidRDefault="00DF0643" w:rsidP="00DF0643">
      <w:pPr>
        <w:rPr>
          <w:ins w:id="3470" w:author="오윤 권" w:date="2023-06-06T20:12:00Z"/>
          <w:rStyle w:val="ae"/>
          <w:rFonts w:ascii="맑은 고딕" w:hAnsi="맑은 고딕"/>
          <w:bCs/>
        </w:rPr>
      </w:pPr>
    </w:p>
    <w:p w14:paraId="2D778344" w14:textId="77777777" w:rsidR="00DF0643" w:rsidRDefault="00DF0643" w:rsidP="00DF0643">
      <w:pPr>
        <w:rPr>
          <w:ins w:id="3471" w:author="오윤 권" w:date="2023-06-06T20:12:00Z"/>
          <w:rStyle w:val="ae"/>
          <w:rFonts w:ascii="맑은 고딕" w:hAnsi="맑은 고딕"/>
          <w:bCs/>
        </w:rPr>
      </w:pPr>
    </w:p>
    <w:p w14:paraId="5CF3969A" w14:textId="6B88D80C" w:rsidR="00DF0643" w:rsidRPr="00E011E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472" w:author="오윤 권" w:date="2023-06-06T20:12:00Z"/>
          <w:rFonts w:ascii="맑은 고딕" w:hAnsi="맑은 고딕" w:cs="돋움"/>
          <w:b/>
          <w:sz w:val="24"/>
        </w:rPr>
      </w:pPr>
      <w:ins w:id="3473" w:author="오윤 권" w:date="2023-06-06T20:12:00Z">
        <w:r w:rsidRPr="00E011E3">
          <w:rPr>
            <w:rStyle w:val="ae"/>
            <w:rFonts w:ascii="맑은 고딕" w:hAnsi="맑은 고딕"/>
            <w:b/>
            <w:sz w:val="24"/>
          </w:rPr>
          <w:t>UC01</w:t>
        </w:r>
      </w:ins>
      <w:ins w:id="3474" w:author="오윤 권" w:date="2023-06-06T20:13:00Z">
        <w:r>
          <w:rPr>
            <w:rStyle w:val="ae"/>
            <w:rFonts w:ascii="맑은 고딕" w:hAnsi="맑은 고딕"/>
            <w:b/>
            <w:sz w:val="24"/>
          </w:rPr>
          <w:t>2</w:t>
        </w:r>
      </w:ins>
      <w:ins w:id="3475" w:author="오윤 권" w:date="2023-06-06T20:12:00Z">
        <w:r w:rsidRPr="00E011E3">
          <w:rPr>
            <w:rStyle w:val="ae"/>
            <w:rFonts w:ascii="맑은 고딕" w:hAnsi="맑은 고딕"/>
            <w:b/>
            <w:sz w:val="24"/>
          </w:rPr>
          <w:t xml:space="preserve">: </w:t>
        </w:r>
        <w:r w:rsidRPr="00E011E3">
          <w:rPr>
            <w:rFonts w:ascii="맑은 고딕" w:hAnsi="맑은 고딕" w:cs="돋움" w:hint="eastAsia"/>
            <w:b/>
            <w:sz w:val="24"/>
          </w:rPr>
          <w:t>작업 폴더를 삭제한다.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452F3DB6" w14:textId="77777777" w:rsidTr="006E5161">
        <w:trPr>
          <w:ins w:id="347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7E5760E" w14:textId="77777777" w:rsidR="00DF0643" w:rsidRDefault="00DF0643" w:rsidP="006E5161">
            <w:pPr>
              <w:pStyle w:val="af"/>
              <w:rPr>
                <w:ins w:id="3477" w:author="오윤 권" w:date="2023-06-06T20:12:00Z"/>
                <w:rFonts w:ascii="맑은 고딕" w:eastAsia="맑은 고딕" w:hAnsi="맑은 고딕"/>
              </w:rPr>
            </w:pPr>
            <w:ins w:id="3478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08EE9DFA" w14:textId="77777777" w:rsidR="00DF0643" w:rsidRDefault="00DF0643" w:rsidP="006E5161">
            <w:pPr>
              <w:rPr>
                <w:ins w:id="3479" w:author="오윤 권" w:date="2023-06-06T20:12:00Z"/>
                <w:rStyle w:val="ae"/>
                <w:rFonts w:ascii="맑은 고딕" w:hAnsi="맑은 고딕"/>
              </w:rPr>
            </w:pPr>
            <w:ins w:id="3480" w:author="오윤 권" w:date="2023-06-06T20:12:00Z">
              <w:r>
                <w:rPr>
                  <w:rFonts w:ascii="맑은 고딕" w:hAnsi="맑은 고딕"/>
                </w:rPr>
                <w:t xml:space="preserve">작업들을 </w:t>
              </w:r>
              <w:r>
                <w:rPr>
                  <w:rFonts w:ascii="맑은 고딕" w:hAnsi="맑은 고딕" w:hint="eastAsia"/>
                </w:rPr>
                <w:t>만들어 놓은 폴더를 삭제한다.</w:t>
              </w:r>
            </w:ins>
          </w:p>
        </w:tc>
      </w:tr>
      <w:tr w:rsidR="00DF0643" w:rsidRPr="00B0767A" w14:paraId="32402845" w14:textId="77777777" w:rsidTr="006E5161">
        <w:trPr>
          <w:ins w:id="348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05F4A4E" w14:textId="77777777" w:rsidR="00DF0643" w:rsidRDefault="00DF0643" w:rsidP="006E5161">
            <w:pPr>
              <w:pStyle w:val="af"/>
              <w:rPr>
                <w:ins w:id="3482" w:author="오윤 권" w:date="2023-06-06T20:12:00Z"/>
                <w:rFonts w:ascii="맑은 고딕" w:eastAsia="맑은 고딕" w:hAnsi="맑은 고딕"/>
              </w:rPr>
            </w:pPr>
            <w:ins w:id="3483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2B26E5A" w14:textId="77777777" w:rsidR="00DF0643" w:rsidRDefault="00DF0643" w:rsidP="006E5161">
            <w:pPr>
              <w:rPr>
                <w:ins w:id="3484" w:author="오윤 권" w:date="2023-06-06T20:12:00Z"/>
                <w:rStyle w:val="ae"/>
                <w:rFonts w:ascii="맑은 고딕" w:hAnsi="맑은 고딕"/>
              </w:rPr>
            </w:pPr>
            <w:ins w:id="3485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51DD2023" w14:textId="77777777" w:rsidTr="006E5161">
        <w:trPr>
          <w:ins w:id="348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255B409" w14:textId="77777777" w:rsidR="00DF0643" w:rsidRDefault="00DF0643" w:rsidP="006E5161">
            <w:pPr>
              <w:pStyle w:val="af"/>
              <w:rPr>
                <w:ins w:id="3487" w:author="오윤 권" w:date="2023-06-06T20:12:00Z"/>
                <w:rFonts w:ascii="맑은 고딕" w:eastAsia="맑은 고딕" w:hAnsi="맑은 고딕"/>
              </w:rPr>
            </w:pPr>
            <w:ins w:id="3488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CE8965D" w14:textId="77777777" w:rsidR="00DF0643" w:rsidRDefault="00DF0643" w:rsidP="006E5161">
            <w:pPr>
              <w:rPr>
                <w:ins w:id="3489" w:author="오윤 권" w:date="2023-06-06T20:12:00Z"/>
                <w:rStyle w:val="ae"/>
                <w:rFonts w:ascii="맑은 고딕" w:hAnsi="맑은 고딕"/>
              </w:rPr>
            </w:pPr>
            <w:ins w:id="3490" w:author="오윤 권" w:date="2023-06-06T20:12:00Z">
              <w:r>
                <w:rPr>
                  <w:rFonts w:ascii="맑은 고딕" w:hAnsi="맑은 고딕"/>
                </w:rPr>
                <w:t>사용자가 만들어 놓은 폴더가 있어야 한다.</w:t>
              </w:r>
            </w:ins>
          </w:p>
        </w:tc>
      </w:tr>
      <w:tr w:rsidR="00DF0643" w:rsidRPr="00B0767A" w14:paraId="0E3B86DF" w14:textId="77777777" w:rsidTr="006E5161">
        <w:trPr>
          <w:ins w:id="349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B26BAF4" w14:textId="77777777" w:rsidR="00DF0643" w:rsidRDefault="00DF0643" w:rsidP="006E5161">
            <w:pPr>
              <w:pStyle w:val="af"/>
              <w:rPr>
                <w:ins w:id="3492" w:author="오윤 권" w:date="2023-06-06T20:12:00Z"/>
                <w:rFonts w:ascii="맑은 고딕" w:eastAsia="맑은 고딕" w:hAnsi="맑은 고딕"/>
              </w:rPr>
            </w:pPr>
            <w:ins w:id="3493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7DEED20" w14:textId="77777777" w:rsidR="00DF0643" w:rsidRDefault="00DF0643" w:rsidP="006E5161">
            <w:pPr>
              <w:rPr>
                <w:ins w:id="3494" w:author="오윤 권" w:date="2023-06-06T20:12:00Z"/>
                <w:rStyle w:val="ae"/>
                <w:rFonts w:ascii="맑은 고딕" w:hAnsi="맑은 고딕"/>
              </w:rPr>
            </w:pPr>
            <w:ins w:id="3495" w:author="오윤 권" w:date="2023-06-06T20:12:00Z">
              <w:r>
                <w:rPr>
                  <w:rFonts w:ascii="맑은 고딕" w:hAnsi="맑은 고딕"/>
                </w:rPr>
                <w:t>작업</w:t>
              </w:r>
              <w:r>
                <w:rPr>
                  <w:rFonts w:ascii="맑은 고딕" w:hAnsi="맑은 고딕" w:hint="eastAsia"/>
                </w:rPr>
                <w:t>폴더가 삭제된다.</w:t>
              </w:r>
            </w:ins>
          </w:p>
        </w:tc>
      </w:tr>
      <w:tr w:rsidR="00DF0643" w:rsidRPr="00B0767A" w14:paraId="44EC7335" w14:textId="77777777" w:rsidTr="006E5161">
        <w:trPr>
          <w:ins w:id="349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CB1CCDD" w14:textId="77777777" w:rsidR="00DF0643" w:rsidRDefault="00DF0643" w:rsidP="006E5161">
            <w:pPr>
              <w:pStyle w:val="af"/>
              <w:rPr>
                <w:ins w:id="3497" w:author="오윤 권" w:date="2023-06-06T20:12:00Z"/>
                <w:rFonts w:ascii="맑은 고딕" w:eastAsia="맑은 고딕" w:hAnsi="맑은 고딕"/>
              </w:rPr>
            </w:pPr>
            <w:ins w:id="3498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6C0D086F" w14:textId="77777777" w:rsidR="00DF0643" w:rsidRPr="00E011E3" w:rsidRDefault="00DF0643" w:rsidP="006E5161">
            <w:pPr>
              <w:pStyle w:val="af"/>
              <w:rPr>
                <w:ins w:id="349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00" w:author="오윤 권" w:date="2023-06-06T20:12:00Z">
              <w:r w:rsidRPr="00E011E3"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B097579" w14:textId="77777777" w:rsidR="00DF0643" w:rsidRPr="00E011E3" w:rsidRDefault="00DF0643" w:rsidP="006E5161">
            <w:pPr>
              <w:pStyle w:val="af"/>
              <w:jc w:val="both"/>
              <w:rPr>
                <w:ins w:id="350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02" w:author="오윤 권" w:date="2023-06-06T20:12:00Z">
              <w:r w:rsidRPr="00E011E3">
                <w:rPr>
                  <w:rFonts w:hint="eastAsia"/>
                  <w:b w:val="0"/>
                </w:rPr>
                <w:t>사용자는 삭제할 작업을 선택한다.</w:t>
              </w:r>
            </w:ins>
          </w:p>
        </w:tc>
      </w:tr>
      <w:tr w:rsidR="00DF0643" w:rsidRPr="00B0767A" w14:paraId="5AB09603" w14:textId="77777777" w:rsidTr="006E5161">
        <w:trPr>
          <w:ins w:id="350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E0C8056" w14:textId="77777777" w:rsidR="00DF0643" w:rsidRDefault="00DF0643" w:rsidP="006E5161">
            <w:pPr>
              <w:jc w:val="center"/>
              <w:rPr>
                <w:ins w:id="3504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0A4330C" w14:textId="77777777" w:rsidR="00DF0643" w:rsidRPr="00E011E3" w:rsidRDefault="00DF0643" w:rsidP="006E5161">
            <w:pPr>
              <w:rPr>
                <w:ins w:id="3505" w:author="오윤 권" w:date="2023-06-06T20:12:00Z"/>
                <w:rStyle w:val="ae"/>
                <w:rFonts w:ascii="맑은 고딕" w:hAnsi="맑은 고딕"/>
              </w:rPr>
            </w:pPr>
            <w:ins w:id="3506" w:author="오윤 권" w:date="2023-06-06T20:12:00Z">
              <w:r w:rsidRPr="00E011E3"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646F1A2" w14:textId="77777777" w:rsidR="00DF0643" w:rsidRPr="00E011E3" w:rsidRDefault="00DF0643" w:rsidP="006E5161">
            <w:pPr>
              <w:rPr>
                <w:ins w:id="3507" w:author="오윤 권" w:date="2023-06-06T20:12:00Z"/>
                <w:rStyle w:val="ae"/>
                <w:rFonts w:ascii="맑은 고딕" w:hAnsi="맑은 고딕"/>
              </w:rPr>
            </w:pPr>
            <w:ins w:id="3508" w:author="오윤 권" w:date="2023-06-06T20:12:00Z">
              <w:r w:rsidRPr="00E011E3">
                <w:rPr>
                  <w:rFonts w:ascii="맑은 고딕" w:hAnsi="맑은 고딕"/>
                </w:rPr>
                <w:t>시</w:t>
              </w:r>
              <w:r w:rsidRPr="00E011E3">
                <w:rPr>
                  <w:rFonts w:ascii="맑은 고딕" w:hAnsi="맑은 고딕" w:hint="eastAsia"/>
                </w:rPr>
                <w:t xml:space="preserve">스템은 </w:t>
              </w:r>
              <w:r w:rsidRPr="00E011E3">
                <w:rPr>
                  <w:rFonts w:ascii="맑은 고딕" w:hAnsi="맑은 고딕"/>
                </w:rPr>
                <w:t>“</w:t>
              </w:r>
              <w:r w:rsidRPr="00E011E3">
                <w:rPr>
                  <w:rFonts w:ascii="맑은 고딕" w:hAnsi="맑은 고딕" w:hint="eastAsia"/>
                </w:rPr>
                <w:t>선택한 폴더를 삭제하시겠습니까?</w:t>
              </w:r>
              <w:r w:rsidRPr="00E011E3">
                <w:rPr>
                  <w:rFonts w:ascii="맑은 고딕" w:hAnsi="맑은 고딕"/>
                </w:rPr>
                <w:t xml:space="preserve">” </w:t>
              </w:r>
              <w:r w:rsidRPr="00E011E3">
                <w:rPr>
                  <w:rFonts w:ascii="맑은 고딕" w:hAnsi="맑은 고딕" w:hint="eastAsia"/>
                </w:rPr>
                <w:t>메시지를 출력한 후 예를 선택하면 폴더가 삭제된다.</w:t>
              </w:r>
            </w:ins>
          </w:p>
        </w:tc>
      </w:tr>
      <w:tr w:rsidR="00DF0643" w:rsidRPr="00B0767A" w14:paraId="312669A0" w14:textId="77777777" w:rsidTr="006E5161">
        <w:trPr>
          <w:ins w:id="350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377E54E" w14:textId="77777777" w:rsidR="00DF0643" w:rsidRDefault="00DF0643" w:rsidP="006E5161">
            <w:pPr>
              <w:pStyle w:val="af"/>
              <w:rPr>
                <w:ins w:id="3510" w:author="오윤 권" w:date="2023-06-06T20:12:00Z"/>
                <w:rFonts w:ascii="맑은 고딕" w:eastAsia="맑은 고딕" w:hAnsi="맑은 고딕"/>
              </w:rPr>
            </w:pPr>
            <w:ins w:id="3511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69A4B09C" w14:textId="77777777" w:rsidR="00DF0643" w:rsidRPr="00E011E3" w:rsidRDefault="00DF0643" w:rsidP="006E5161">
            <w:pPr>
              <w:pStyle w:val="af"/>
              <w:rPr>
                <w:ins w:id="351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13" w:author="오윤 권" w:date="2023-06-06T20:12:00Z">
              <w:r w:rsidRPr="00E011E3"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E183141" w14:textId="77777777" w:rsidR="00DF0643" w:rsidRPr="00E011E3" w:rsidRDefault="00DF0643" w:rsidP="006E5161">
            <w:pPr>
              <w:pStyle w:val="af"/>
              <w:jc w:val="both"/>
              <w:rPr>
                <w:ins w:id="351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15" w:author="오윤 권" w:date="2023-06-06T20:12:00Z">
              <w:r w:rsidRPr="00E011E3">
                <w:rPr>
                  <w:rFonts w:hint="eastAsia"/>
                  <w:b w:val="0"/>
                </w:rPr>
                <w:t>사용자가 아니요를 선택한 경우 폴더는 삭제되지 않으며 B</w:t>
              </w:r>
              <w:r w:rsidRPr="00E011E3">
                <w:rPr>
                  <w:b w:val="0"/>
                </w:rPr>
                <w:t>01</w:t>
              </w:r>
              <w:r w:rsidRPr="00E011E3">
                <w:rPr>
                  <w:rFonts w:hint="eastAsia"/>
                  <w:b w:val="0"/>
                </w:rPr>
                <w:t>로 이동한다.</w:t>
              </w:r>
            </w:ins>
          </w:p>
        </w:tc>
      </w:tr>
      <w:tr w:rsidR="00DF0643" w:rsidRPr="00B0767A" w14:paraId="24F109DD" w14:textId="77777777" w:rsidTr="006E5161">
        <w:trPr>
          <w:ins w:id="351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9AEDEE4" w14:textId="77777777" w:rsidR="00DF0643" w:rsidRDefault="00DF0643" w:rsidP="006E5161">
            <w:pPr>
              <w:pStyle w:val="af"/>
              <w:rPr>
                <w:ins w:id="3517" w:author="오윤 권" w:date="2023-06-06T20:12:00Z"/>
                <w:rFonts w:ascii="맑은 고딕" w:eastAsia="맑은 고딕" w:hAnsi="맑은 고딕"/>
              </w:rPr>
            </w:pPr>
            <w:ins w:id="3518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34A99A69" w14:textId="77777777" w:rsidR="00DF0643" w:rsidRDefault="00DF0643" w:rsidP="006E5161">
            <w:pPr>
              <w:pStyle w:val="af"/>
              <w:rPr>
                <w:ins w:id="351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69956FDB" w14:textId="77777777" w:rsidR="00DF0643" w:rsidRDefault="00DF0643" w:rsidP="006E5161">
            <w:pPr>
              <w:pStyle w:val="af"/>
              <w:jc w:val="both"/>
              <w:rPr>
                <w:ins w:id="352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454FC181" w14:textId="77777777" w:rsidTr="006E5161">
        <w:trPr>
          <w:ins w:id="352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142CF0" w14:textId="77777777" w:rsidR="00DF0643" w:rsidRDefault="00DF0643" w:rsidP="006E5161">
            <w:pPr>
              <w:pStyle w:val="af"/>
              <w:rPr>
                <w:ins w:id="3522" w:author="오윤 권" w:date="2023-06-06T20:12:00Z"/>
                <w:rFonts w:ascii="맑은 고딕" w:eastAsia="맑은 고딕" w:hAnsi="맑은 고딕"/>
              </w:rPr>
            </w:pPr>
            <w:ins w:id="3523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770CE23A" w14:textId="77777777" w:rsidR="00DF0643" w:rsidRDefault="00DF0643" w:rsidP="006E5161">
            <w:pPr>
              <w:rPr>
                <w:ins w:id="3524" w:author="오윤 권" w:date="2023-06-06T20:12:00Z"/>
                <w:rStyle w:val="ae"/>
                <w:rFonts w:ascii="맑은 고딕" w:hAnsi="맑은 고딕"/>
              </w:rPr>
            </w:pPr>
            <w:ins w:id="3525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444FD29E" w14:textId="77777777" w:rsidR="00DF0643" w:rsidRDefault="00DF0643" w:rsidP="006E5161">
            <w:pPr>
              <w:rPr>
                <w:ins w:id="3526" w:author="오윤 권" w:date="2023-06-06T20:12:00Z"/>
                <w:rStyle w:val="ae"/>
                <w:rFonts w:ascii="맑은 고딕" w:hAnsi="맑은 고딕"/>
              </w:rPr>
            </w:pPr>
            <w:ins w:id="3527" w:author="오윤 권" w:date="2023-06-06T20:12:00Z">
              <w:r>
                <w:rPr>
                  <w:rFonts w:ascii="맑은 고딕" w:hAnsi="맑은 고딕"/>
                </w:rPr>
                <w:t xml:space="preserve">B01 → B02 </w:t>
              </w:r>
            </w:ins>
          </w:p>
        </w:tc>
      </w:tr>
      <w:tr w:rsidR="00DF0643" w:rsidRPr="00B0767A" w14:paraId="61DD0102" w14:textId="77777777" w:rsidTr="006E5161">
        <w:trPr>
          <w:ins w:id="352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FBF3DFE" w14:textId="77777777" w:rsidR="00DF0643" w:rsidRDefault="00DF0643" w:rsidP="006E5161">
            <w:pPr>
              <w:pStyle w:val="af"/>
              <w:rPr>
                <w:ins w:id="3529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6BA01BC" w14:textId="77777777" w:rsidR="00DF0643" w:rsidRDefault="00DF0643" w:rsidP="006E5161">
            <w:pPr>
              <w:rPr>
                <w:ins w:id="3530" w:author="오윤 권" w:date="2023-06-06T20:12:00Z"/>
                <w:rStyle w:val="ae"/>
                <w:rFonts w:ascii="맑은 고딕" w:hAnsi="맑은 고딕"/>
              </w:rPr>
            </w:pPr>
            <w:ins w:id="3531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28E12F36" w14:textId="77777777" w:rsidR="00DF0643" w:rsidRDefault="00DF0643" w:rsidP="006E5161">
            <w:pPr>
              <w:rPr>
                <w:ins w:id="3532" w:author="오윤 권" w:date="2023-06-06T20:12:00Z"/>
                <w:rStyle w:val="ae"/>
                <w:rFonts w:ascii="맑은 고딕" w:hAnsi="맑은 고딕"/>
              </w:rPr>
            </w:pPr>
            <w:ins w:id="3533" w:author="오윤 권" w:date="2023-06-06T20:12:00Z">
              <w:r>
                <w:rPr>
                  <w:rFonts w:ascii="맑은 고딕" w:hAnsi="맑은 고딕"/>
                </w:rPr>
                <w:t>B01 → B02 → A02-1 → B01</w:t>
              </w:r>
            </w:ins>
          </w:p>
        </w:tc>
      </w:tr>
    </w:tbl>
    <w:p w14:paraId="767C941F" w14:textId="77777777" w:rsidR="00DF0643" w:rsidRDefault="00DF0643" w:rsidP="00DF0643">
      <w:pPr>
        <w:rPr>
          <w:ins w:id="3534" w:author="오윤 권" w:date="2023-06-06T20:12:00Z"/>
          <w:rStyle w:val="ae"/>
          <w:rFonts w:ascii="맑은 고딕" w:hAnsi="맑은 고딕"/>
          <w:bCs/>
        </w:rPr>
      </w:pPr>
    </w:p>
    <w:p w14:paraId="244B66C5" w14:textId="77777777" w:rsidR="00DF0643" w:rsidRDefault="00DF0643" w:rsidP="00DF0643">
      <w:pPr>
        <w:rPr>
          <w:ins w:id="3535" w:author="오윤 권" w:date="2023-06-06T20:12:00Z"/>
          <w:rStyle w:val="ae"/>
          <w:rFonts w:ascii="맑은 고딕" w:hAnsi="맑은 고딕"/>
          <w:bCs/>
        </w:rPr>
      </w:pPr>
    </w:p>
    <w:p w14:paraId="7BB250A1" w14:textId="77777777" w:rsidR="00DF0643" w:rsidRDefault="00DF0643" w:rsidP="00DF0643">
      <w:pPr>
        <w:rPr>
          <w:ins w:id="3536" w:author="오윤 권" w:date="2023-06-06T20:12:00Z"/>
          <w:rStyle w:val="ae"/>
          <w:rFonts w:ascii="맑은 고딕" w:hAnsi="맑은 고딕"/>
          <w:bCs/>
        </w:rPr>
      </w:pPr>
    </w:p>
    <w:p w14:paraId="02CC321E" w14:textId="77777777" w:rsidR="00DF0643" w:rsidRDefault="00DF0643" w:rsidP="00DF0643">
      <w:pPr>
        <w:rPr>
          <w:ins w:id="3537" w:author="오윤 권" w:date="2023-06-06T20:12:00Z"/>
          <w:rStyle w:val="ae"/>
          <w:rFonts w:ascii="맑은 고딕" w:hAnsi="맑은 고딕"/>
          <w:bCs/>
        </w:rPr>
      </w:pPr>
    </w:p>
    <w:p w14:paraId="6EAB65A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538" w:author="오윤 권" w:date="2023-06-06T20:12:00Z"/>
          <w:rFonts w:ascii="맑은 고딕" w:hAnsi="맑은 고딕" w:cs="돋움"/>
          <w:szCs w:val="20"/>
        </w:rPr>
      </w:pPr>
      <w:ins w:id="3539" w:author="오윤 권" w:date="2023-06-06T20:12:00Z">
        <w:r w:rsidRPr="002948AC">
          <w:rPr>
            <w:rStyle w:val="ae"/>
            <w:rFonts w:ascii="맑은 고딕" w:hAnsi="맑은 고딕"/>
            <w:b/>
            <w:sz w:val="24"/>
          </w:rPr>
          <w:t>UC01</w:t>
        </w:r>
        <w:r>
          <w:rPr>
            <w:rStyle w:val="ae"/>
            <w:rFonts w:ascii="맑은 고딕" w:hAnsi="맑은 고딕"/>
            <w:b/>
            <w:sz w:val="24"/>
          </w:rPr>
          <w:t>3</w:t>
        </w:r>
        <w:r w:rsidRPr="002948AC">
          <w:rPr>
            <w:rStyle w:val="ae"/>
            <w:rFonts w:ascii="맑은 고딕" w:hAnsi="맑은 고딕"/>
            <w:b/>
            <w:sz w:val="24"/>
          </w:rPr>
          <w:t xml:space="preserve">: </w:t>
        </w:r>
        <w:r w:rsidRPr="002948AC">
          <w:rPr>
            <w:rFonts w:ascii="맑은 고딕" w:hAnsi="맑은 고딕" w:cs="돋움" w:hint="eastAsia"/>
            <w:b/>
            <w:sz w:val="24"/>
          </w:rPr>
          <w:t>작업 폴더로 분류한다</w:t>
        </w:r>
        <w:r>
          <w:rPr>
            <w:rFonts w:ascii="맑은 고딕" w:hAnsi="맑은 고딕" w:cs="돋움" w:hint="eastAsia"/>
            <w:szCs w:val="20"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1F3D3ACA" w14:textId="77777777" w:rsidTr="006E5161">
        <w:trPr>
          <w:ins w:id="354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0681083" w14:textId="77777777" w:rsidR="00DF0643" w:rsidRDefault="00DF0643" w:rsidP="006E5161">
            <w:pPr>
              <w:pStyle w:val="af"/>
              <w:rPr>
                <w:ins w:id="3541" w:author="오윤 권" w:date="2023-06-06T20:12:00Z"/>
                <w:rFonts w:ascii="맑은 고딕" w:eastAsia="맑은 고딕" w:hAnsi="맑은 고딕"/>
              </w:rPr>
            </w:pPr>
            <w:ins w:id="3542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34E55C4" w14:textId="77777777" w:rsidR="00DF0643" w:rsidRDefault="00DF0643" w:rsidP="006E5161">
            <w:pPr>
              <w:rPr>
                <w:ins w:id="3543" w:author="오윤 권" w:date="2023-06-06T20:12:00Z"/>
                <w:rStyle w:val="ae"/>
                <w:rFonts w:ascii="맑은 고딕" w:hAnsi="맑은 고딕"/>
              </w:rPr>
            </w:pPr>
            <w:ins w:id="3544" w:author="오윤 권" w:date="2023-06-06T20:12:00Z">
              <w:r>
                <w:rPr>
                  <w:rFonts w:ascii="맑은 고딕" w:hAnsi="맑은 고딕"/>
                </w:rPr>
                <w:t>작업들을 만들어 놓은 폴더에 넣어서 분류한다</w:t>
              </w:r>
            </w:ins>
          </w:p>
        </w:tc>
      </w:tr>
      <w:tr w:rsidR="00DF0643" w:rsidRPr="00B0767A" w14:paraId="4B0D3E6C" w14:textId="77777777" w:rsidTr="006E5161">
        <w:trPr>
          <w:ins w:id="354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B051128" w14:textId="77777777" w:rsidR="00DF0643" w:rsidRDefault="00DF0643" w:rsidP="006E5161">
            <w:pPr>
              <w:pStyle w:val="af"/>
              <w:rPr>
                <w:ins w:id="3546" w:author="오윤 권" w:date="2023-06-06T20:12:00Z"/>
                <w:rFonts w:ascii="맑은 고딕" w:eastAsia="맑은 고딕" w:hAnsi="맑은 고딕"/>
              </w:rPr>
            </w:pPr>
            <w:ins w:id="3547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C6FE0BB" w14:textId="77777777" w:rsidR="00DF0643" w:rsidRDefault="00DF0643" w:rsidP="006E5161">
            <w:pPr>
              <w:rPr>
                <w:ins w:id="3548" w:author="오윤 권" w:date="2023-06-06T20:12:00Z"/>
                <w:rStyle w:val="ae"/>
                <w:rFonts w:ascii="맑은 고딕" w:hAnsi="맑은 고딕"/>
              </w:rPr>
            </w:pPr>
            <w:ins w:id="3549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441686D1" w14:textId="77777777" w:rsidTr="006E5161">
        <w:trPr>
          <w:ins w:id="355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620A2EE" w14:textId="77777777" w:rsidR="00DF0643" w:rsidRDefault="00DF0643" w:rsidP="006E5161">
            <w:pPr>
              <w:pStyle w:val="af"/>
              <w:rPr>
                <w:ins w:id="3551" w:author="오윤 권" w:date="2023-06-06T20:12:00Z"/>
                <w:rFonts w:ascii="맑은 고딕" w:eastAsia="맑은 고딕" w:hAnsi="맑은 고딕"/>
              </w:rPr>
            </w:pPr>
            <w:ins w:id="3552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D175B4E" w14:textId="77777777" w:rsidR="00DF0643" w:rsidRDefault="00DF0643" w:rsidP="006E5161">
            <w:pPr>
              <w:rPr>
                <w:ins w:id="3553" w:author="오윤 권" w:date="2023-06-06T20:12:00Z"/>
                <w:rStyle w:val="ae"/>
                <w:rFonts w:ascii="맑은 고딕" w:hAnsi="맑은 고딕"/>
              </w:rPr>
            </w:pPr>
            <w:ins w:id="3554" w:author="오윤 권" w:date="2023-06-06T20:12:00Z">
              <w:r>
                <w:rPr>
                  <w:rFonts w:ascii="맑은 고딕" w:hAnsi="맑은 고딕"/>
                </w:rPr>
                <w:t>사용자가 만들어 놓은 폴더가 있어야 한다.</w:t>
              </w:r>
            </w:ins>
          </w:p>
        </w:tc>
      </w:tr>
      <w:tr w:rsidR="00DF0643" w:rsidRPr="00B0767A" w14:paraId="06579FCE" w14:textId="77777777" w:rsidTr="006E5161">
        <w:trPr>
          <w:ins w:id="355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F3EE4B5" w14:textId="77777777" w:rsidR="00DF0643" w:rsidRDefault="00DF0643" w:rsidP="006E5161">
            <w:pPr>
              <w:pStyle w:val="af"/>
              <w:rPr>
                <w:ins w:id="3556" w:author="오윤 권" w:date="2023-06-06T20:12:00Z"/>
                <w:rFonts w:ascii="맑은 고딕" w:eastAsia="맑은 고딕" w:hAnsi="맑은 고딕"/>
              </w:rPr>
            </w:pPr>
            <w:ins w:id="3557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AD8B2FF" w14:textId="77777777" w:rsidR="00DF0643" w:rsidRDefault="00DF0643" w:rsidP="006E5161">
            <w:pPr>
              <w:rPr>
                <w:ins w:id="3558" w:author="오윤 권" w:date="2023-06-06T20:12:00Z"/>
                <w:rStyle w:val="ae"/>
                <w:rFonts w:ascii="맑은 고딕" w:hAnsi="맑은 고딕"/>
              </w:rPr>
            </w:pPr>
            <w:ins w:id="3559" w:author="오윤 권" w:date="2023-06-06T20:12:00Z">
              <w:r>
                <w:rPr>
                  <w:rFonts w:ascii="맑은 고딕" w:hAnsi="맑은 고딕"/>
                </w:rPr>
                <w:t>작업들이 폴더 안에 들어가 있게 된다.</w:t>
              </w:r>
            </w:ins>
          </w:p>
        </w:tc>
      </w:tr>
      <w:tr w:rsidR="00DF0643" w:rsidRPr="00B0767A" w14:paraId="5E8F22EF" w14:textId="77777777" w:rsidTr="006E5161">
        <w:trPr>
          <w:ins w:id="3560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A9A5A08" w14:textId="77777777" w:rsidR="00DF0643" w:rsidRDefault="00DF0643" w:rsidP="006E5161">
            <w:pPr>
              <w:pStyle w:val="af"/>
              <w:rPr>
                <w:ins w:id="3561" w:author="오윤 권" w:date="2023-06-06T20:12:00Z"/>
                <w:rFonts w:ascii="맑은 고딕" w:eastAsia="맑은 고딕" w:hAnsi="맑은 고딕"/>
              </w:rPr>
            </w:pPr>
            <w:ins w:id="3562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E7CC796" w14:textId="77777777" w:rsidR="00DF0643" w:rsidRDefault="00DF0643" w:rsidP="006E5161">
            <w:pPr>
              <w:pStyle w:val="af"/>
              <w:rPr>
                <w:ins w:id="356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6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401A7CC" w14:textId="77777777" w:rsidR="00DF0643" w:rsidRDefault="00DF0643" w:rsidP="006E5161">
            <w:pPr>
              <w:pStyle w:val="af"/>
              <w:jc w:val="both"/>
              <w:rPr>
                <w:ins w:id="356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6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작업을 폴더에 넣는 것을 시도한다.</w:t>
              </w:r>
            </w:ins>
          </w:p>
        </w:tc>
      </w:tr>
      <w:tr w:rsidR="00DF0643" w:rsidRPr="00B0767A" w14:paraId="29C86B21" w14:textId="77777777" w:rsidTr="006E5161">
        <w:trPr>
          <w:ins w:id="356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43C2542" w14:textId="77777777" w:rsidR="00DF0643" w:rsidRDefault="00DF0643" w:rsidP="006E5161">
            <w:pPr>
              <w:jc w:val="center"/>
              <w:rPr>
                <w:ins w:id="356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26E272D" w14:textId="77777777" w:rsidR="00DF0643" w:rsidRDefault="00DF0643" w:rsidP="006E5161">
            <w:pPr>
              <w:rPr>
                <w:ins w:id="3569" w:author="오윤 권" w:date="2023-06-06T20:12:00Z"/>
                <w:rStyle w:val="ae"/>
                <w:rFonts w:ascii="맑은 고딕" w:hAnsi="맑은 고딕"/>
              </w:rPr>
            </w:pPr>
            <w:ins w:id="3570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6E1A6CA" w14:textId="77777777" w:rsidR="00DF0643" w:rsidRDefault="00DF0643" w:rsidP="006E5161">
            <w:pPr>
              <w:rPr>
                <w:ins w:id="3571" w:author="오윤 권" w:date="2023-06-06T20:12:00Z"/>
                <w:rStyle w:val="ae"/>
                <w:rFonts w:ascii="맑은 고딕" w:hAnsi="맑은 고딕"/>
              </w:rPr>
            </w:pPr>
            <w:ins w:id="3572" w:author="오윤 권" w:date="2023-06-06T20:12:00Z">
              <w:r>
                <w:rPr>
                  <w:rFonts w:ascii="맑은 고딕" w:hAnsi="맑은 고딕"/>
                </w:rPr>
                <w:t>시스템은 폴더 안에 이미 같은 이름의 작업이 있는지 확인하고 생성한다.</w:t>
              </w:r>
            </w:ins>
          </w:p>
        </w:tc>
      </w:tr>
      <w:tr w:rsidR="00DF0643" w:rsidRPr="00B0767A" w14:paraId="37740927" w14:textId="77777777" w:rsidTr="006E5161">
        <w:trPr>
          <w:ins w:id="357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8C29002" w14:textId="77777777" w:rsidR="00DF0643" w:rsidRDefault="00DF0643" w:rsidP="006E5161">
            <w:pPr>
              <w:pStyle w:val="af"/>
              <w:rPr>
                <w:ins w:id="3574" w:author="오윤 권" w:date="2023-06-06T20:12:00Z"/>
                <w:rFonts w:ascii="맑은 고딕" w:eastAsia="맑은 고딕" w:hAnsi="맑은 고딕"/>
              </w:rPr>
            </w:pPr>
            <w:ins w:id="3575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B1B46FD" w14:textId="77777777" w:rsidR="00DF0643" w:rsidRDefault="00DF0643" w:rsidP="006E5161">
            <w:pPr>
              <w:pStyle w:val="af"/>
              <w:rPr>
                <w:ins w:id="357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7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07F1C78" w14:textId="77777777" w:rsidR="00DF0643" w:rsidRDefault="00DF0643" w:rsidP="006E5161">
            <w:pPr>
              <w:pStyle w:val="af"/>
              <w:rPr>
                <w:ins w:id="357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57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작업의 이름이 넣으려는 폴더 안에 있는 작업의 이름과 같다면, 이미 폴더 안에 같은 이름의 작업이 있다는 메시지를 출력한다.</w:t>
              </w:r>
            </w:ins>
          </w:p>
        </w:tc>
      </w:tr>
      <w:tr w:rsidR="00DF0643" w:rsidRPr="00B0767A" w14:paraId="0AB3CA54" w14:textId="77777777" w:rsidTr="006E5161">
        <w:trPr>
          <w:ins w:id="358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98FE3AC" w14:textId="77777777" w:rsidR="00DF0643" w:rsidRDefault="00DF0643" w:rsidP="006E5161">
            <w:pPr>
              <w:pStyle w:val="af"/>
              <w:rPr>
                <w:ins w:id="3581" w:author="오윤 권" w:date="2023-06-06T20:12:00Z"/>
                <w:rFonts w:ascii="맑은 고딕" w:eastAsia="맑은 고딕" w:hAnsi="맑은 고딕"/>
              </w:rPr>
            </w:pPr>
            <w:ins w:id="3582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201E3AC4" w14:textId="77777777" w:rsidR="00DF0643" w:rsidRDefault="00DF0643" w:rsidP="006E5161">
            <w:pPr>
              <w:pStyle w:val="af"/>
              <w:rPr>
                <w:ins w:id="358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42C13FA7" w14:textId="77777777" w:rsidR="00DF0643" w:rsidRDefault="00DF0643" w:rsidP="006E5161">
            <w:pPr>
              <w:pStyle w:val="af"/>
              <w:jc w:val="both"/>
              <w:rPr>
                <w:ins w:id="358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6D2CC868" w14:textId="77777777" w:rsidTr="006E5161">
        <w:trPr>
          <w:ins w:id="358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E65B822" w14:textId="77777777" w:rsidR="00DF0643" w:rsidRDefault="00DF0643" w:rsidP="006E5161">
            <w:pPr>
              <w:pStyle w:val="af"/>
              <w:rPr>
                <w:ins w:id="3586" w:author="오윤 권" w:date="2023-06-06T20:12:00Z"/>
                <w:rFonts w:ascii="맑은 고딕" w:eastAsia="맑은 고딕" w:hAnsi="맑은 고딕"/>
              </w:rPr>
            </w:pPr>
            <w:ins w:id="3587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0F55ABFF" w14:textId="77777777" w:rsidR="00DF0643" w:rsidRDefault="00DF0643" w:rsidP="006E5161">
            <w:pPr>
              <w:rPr>
                <w:ins w:id="3588" w:author="오윤 권" w:date="2023-06-06T20:12:00Z"/>
                <w:rStyle w:val="ae"/>
                <w:rFonts w:ascii="맑은 고딕" w:hAnsi="맑은 고딕"/>
              </w:rPr>
            </w:pPr>
            <w:ins w:id="3589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64B41F97" w14:textId="77777777" w:rsidR="00DF0643" w:rsidRDefault="00DF0643" w:rsidP="006E5161">
            <w:pPr>
              <w:rPr>
                <w:ins w:id="3590" w:author="오윤 권" w:date="2023-06-06T20:12:00Z"/>
                <w:rStyle w:val="ae"/>
                <w:rFonts w:ascii="맑은 고딕" w:hAnsi="맑은 고딕"/>
              </w:rPr>
            </w:pPr>
            <w:ins w:id="3591" w:author="오윤 권" w:date="2023-06-06T20:12:00Z">
              <w:r>
                <w:rPr>
                  <w:rFonts w:ascii="맑은 고딕" w:hAnsi="맑은 고딕"/>
                </w:rPr>
                <w:t xml:space="preserve">B01 → B02 </w:t>
              </w:r>
            </w:ins>
          </w:p>
        </w:tc>
      </w:tr>
      <w:tr w:rsidR="00DF0643" w:rsidRPr="00B0767A" w14:paraId="238C82AD" w14:textId="77777777" w:rsidTr="006E5161">
        <w:trPr>
          <w:ins w:id="359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A1134D7" w14:textId="77777777" w:rsidR="00DF0643" w:rsidRDefault="00DF0643" w:rsidP="006E5161">
            <w:pPr>
              <w:pStyle w:val="af"/>
              <w:rPr>
                <w:ins w:id="3593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1250E13" w14:textId="77777777" w:rsidR="00DF0643" w:rsidRDefault="00DF0643" w:rsidP="006E5161">
            <w:pPr>
              <w:rPr>
                <w:ins w:id="3594" w:author="오윤 권" w:date="2023-06-06T20:12:00Z"/>
                <w:rStyle w:val="ae"/>
                <w:rFonts w:ascii="맑은 고딕" w:hAnsi="맑은 고딕"/>
              </w:rPr>
            </w:pPr>
            <w:ins w:id="3595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7599ACF1" w14:textId="77777777" w:rsidR="00DF0643" w:rsidRDefault="00DF0643" w:rsidP="006E5161">
            <w:pPr>
              <w:rPr>
                <w:ins w:id="3596" w:author="오윤 권" w:date="2023-06-06T20:12:00Z"/>
                <w:rStyle w:val="ae"/>
                <w:rFonts w:ascii="맑은 고딕" w:hAnsi="맑은 고딕"/>
              </w:rPr>
            </w:pPr>
            <w:ins w:id="3597" w:author="오윤 권" w:date="2023-06-06T20:12:00Z">
              <w:r>
                <w:rPr>
                  <w:rFonts w:ascii="맑은 고딕" w:hAnsi="맑은 고딕"/>
                </w:rPr>
                <w:t>B01 → B02 → A02-1 → B01</w:t>
              </w:r>
            </w:ins>
          </w:p>
        </w:tc>
      </w:tr>
    </w:tbl>
    <w:p w14:paraId="607DFAB1" w14:textId="77777777" w:rsidR="00DF0643" w:rsidRDefault="00DF0643" w:rsidP="00DF0643">
      <w:pPr>
        <w:rPr>
          <w:ins w:id="3598" w:author="오윤 권" w:date="2023-06-06T20:12:00Z"/>
          <w:rStyle w:val="ae"/>
          <w:rFonts w:ascii="맑은 고딕" w:hAnsi="맑은 고딕"/>
          <w:bCs/>
        </w:rPr>
      </w:pPr>
    </w:p>
    <w:p w14:paraId="5C073BF4" w14:textId="77777777" w:rsidR="00DF0643" w:rsidRDefault="00DF0643" w:rsidP="00DF0643">
      <w:pPr>
        <w:rPr>
          <w:ins w:id="3599" w:author="오윤 권" w:date="2023-06-06T20:12:00Z"/>
          <w:rStyle w:val="ae"/>
          <w:rFonts w:ascii="맑은 고딕" w:hAnsi="맑은 고딕"/>
          <w:bCs/>
        </w:rPr>
      </w:pPr>
    </w:p>
    <w:p w14:paraId="1C93EFD0" w14:textId="77777777" w:rsidR="00DF0643" w:rsidRPr="00E011E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600" w:author="오윤 권" w:date="2023-06-06T20:12:00Z"/>
          <w:rFonts w:ascii="맑은 고딕" w:hAnsi="맑은 고딕" w:cs="돋움"/>
          <w:b/>
          <w:sz w:val="24"/>
        </w:rPr>
      </w:pPr>
      <w:ins w:id="3601" w:author="오윤 권" w:date="2023-06-06T20:12:00Z">
        <w:r w:rsidRPr="00E011E3">
          <w:rPr>
            <w:rStyle w:val="ae"/>
            <w:rFonts w:ascii="맑은 고딕" w:hAnsi="맑은 고딕"/>
            <w:b/>
            <w:sz w:val="24"/>
          </w:rPr>
          <w:t>UC0</w:t>
        </w:r>
        <w:r>
          <w:rPr>
            <w:rStyle w:val="ae"/>
            <w:rFonts w:ascii="맑은 고딕" w:hAnsi="맑은 고딕"/>
            <w:b/>
            <w:sz w:val="24"/>
          </w:rPr>
          <w:t>14</w:t>
        </w:r>
        <w:r w:rsidRPr="00E011E3">
          <w:rPr>
            <w:rStyle w:val="ae"/>
            <w:rFonts w:ascii="맑은 고딕" w:hAnsi="맑은 고딕"/>
            <w:b/>
            <w:sz w:val="24"/>
          </w:rPr>
          <w:t xml:space="preserve">: </w:t>
        </w:r>
        <w:r w:rsidRPr="00E011E3">
          <w:rPr>
            <w:rFonts w:ascii="맑은 고딕" w:hAnsi="맑은 고딕" w:cs="돋움" w:hint="eastAsia"/>
            <w:b/>
            <w:sz w:val="24"/>
          </w:rPr>
          <w:t>사진을 추가한다.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422EEF81" w14:textId="77777777" w:rsidTr="006E5161">
        <w:trPr>
          <w:ins w:id="360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263AED0" w14:textId="77777777" w:rsidR="00DF0643" w:rsidRDefault="00DF0643" w:rsidP="006E5161">
            <w:pPr>
              <w:pStyle w:val="af"/>
              <w:rPr>
                <w:ins w:id="3603" w:author="오윤 권" w:date="2023-06-06T20:12:00Z"/>
                <w:rFonts w:ascii="맑은 고딕" w:eastAsia="맑은 고딕" w:hAnsi="맑은 고딕"/>
              </w:rPr>
            </w:pPr>
            <w:ins w:id="3604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53660DD" w14:textId="77777777" w:rsidR="00DF0643" w:rsidRDefault="00DF0643" w:rsidP="006E5161">
            <w:pPr>
              <w:rPr>
                <w:ins w:id="3605" w:author="오윤 권" w:date="2023-06-06T20:12:00Z"/>
                <w:rStyle w:val="ae"/>
                <w:rFonts w:ascii="맑은 고딕" w:hAnsi="맑은 고딕"/>
              </w:rPr>
            </w:pPr>
            <w:ins w:id="3606" w:author="오윤 권" w:date="2023-06-06T20:12:00Z">
              <w:r>
                <w:rPr>
                  <w:rFonts w:ascii="맑은 고딕" w:hAnsi="맑은 고딕"/>
                </w:rPr>
                <w:t>작업을 추가하면서 작업과 관련된 사진을 추가한다.</w:t>
              </w:r>
            </w:ins>
          </w:p>
        </w:tc>
      </w:tr>
      <w:tr w:rsidR="00DF0643" w:rsidRPr="00B0767A" w14:paraId="4F989D61" w14:textId="77777777" w:rsidTr="006E5161">
        <w:trPr>
          <w:ins w:id="360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DA6ED06" w14:textId="77777777" w:rsidR="00DF0643" w:rsidRDefault="00DF0643" w:rsidP="006E5161">
            <w:pPr>
              <w:pStyle w:val="af"/>
              <w:rPr>
                <w:ins w:id="3608" w:author="오윤 권" w:date="2023-06-06T20:12:00Z"/>
                <w:rFonts w:ascii="맑은 고딕" w:eastAsia="맑은 고딕" w:hAnsi="맑은 고딕"/>
              </w:rPr>
            </w:pPr>
            <w:ins w:id="3609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7DFCBC2" w14:textId="77777777" w:rsidR="00DF0643" w:rsidRDefault="00DF0643" w:rsidP="006E5161">
            <w:pPr>
              <w:rPr>
                <w:ins w:id="3610" w:author="오윤 권" w:date="2023-06-06T20:12:00Z"/>
                <w:rStyle w:val="ae"/>
                <w:rFonts w:ascii="맑은 고딕" w:hAnsi="맑은 고딕"/>
              </w:rPr>
            </w:pPr>
            <w:ins w:id="3611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44509678" w14:textId="77777777" w:rsidTr="006E5161">
        <w:trPr>
          <w:ins w:id="361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CDA6C27" w14:textId="77777777" w:rsidR="00DF0643" w:rsidRDefault="00DF0643" w:rsidP="006E5161">
            <w:pPr>
              <w:pStyle w:val="af"/>
              <w:rPr>
                <w:ins w:id="3613" w:author="오윤 권" w:date="2023-06-06T20:12:00Z"/>
                <w:rFonts w:ascii="맑은 고딕" w:eastAsia="맑은 고딕" w:hAnsi="맑은 고딕"/>
              </w:rPr>
            </w:pPr>
            <w:ins w:id="3614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273ECCF" w14:textId="77777777" w:rsidR="00DF0643" w:rsidRDefault="00DF0643" w:rsidP="006E5161">
            <w:pPr>
              <w:rPr>
                <w:ins w:id="3615" w:author="오윤 권" w:date="2023-06-06T20:12:00Z"/>
                <w:rStyle w:val="ae"/>
                <w:rFonts w:ascii="맑은 고딕" w:hAnsi="맑은 고딕"/>
              </w:rPr>
            </w:pPr>
            <w:ins w:id="3616" w:author="오윤 권" w:date="2023-06-06T20:12:00Z">
              <w:r>
                <w:rPr>
                  <w:rFonts w:ascii="맑은 고딕" w:hAnsi="맑은 고딕"/>
                </w:rPr>
                <w:t>작업 추가 버튼을 누른다</w:t>
              </w:r>
            </w:ins>
          </w:p>
        </w:tc>
      </w:tr>
      <w:tr w:rsidR="00DF0643" w:rsidRPr="00B0767A" w14:paraId="1CEEF66E" w14:textId="77777777" w:rsidTr="006E5161">
        <w:trPr>
          <w:ins w:id="361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2A94831" w14:textId="77777777" w:rsidR="00DF0643" w:rsidRDefault="00DF0643" w:rsidP="006E5161">
            <w:pPr>
              <w:pStyle w:val="af"/>
              <w:rPr>
                <w:ins w:id="3618" w:author="오윤 권" w:date="2023-06-06T20:12:00Z"/>
                <w:rFonts w:ascii="맑은 고딕" w:eastAsia="맑은 고딕" w:hAnsi="맑은 고딕"/>
              </w:rPr>
            </w:pPr>
            <w:ins w:id="3619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3436E66" w14:textId="77777777" w:rsidR="00DF0643" w:rsidRDefault="00DF0643" w:rsidP="006E5161">
            <w:pPr>
              <w:rPr>
                <w:ins w:id="3620" w:author="오윤 권" w:date="2023-06-06T20:12:00Z"/>
                <w:rStyle w:val="ae"/>
                <w:rFonts w:ascii="맑은 고딕" w:hAnsi="맑은 고딕"/>
              </w:rPr>
            </w:pPr>
            <w:ins w:id="3621" w:author="오윤 권" w:date="2023-06-06T20:12:00Z">
              <w:r>
                <w:rPr>
                  <w:rFonts w:ascii="맑은 고딕" w:hAnsi="맑은 고딕"/>
                </w:rPr>
                <w:t>작업 내용에 사진이 추가된다.</w:t>
              </w:r>
            </w:ins>
          </w:p>
        </w:tc>
      </w:tr>
      <w:tr w:rsidR="00DF0643" w:rsidRPr="00B0767A" w14:paraId="10A8C6EC" w14:textId="77777777" w:rsidTr="006E5161">
        <w:trPr>
          <w:ins w:id="362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670965B" w14:textId="77777777" w:rsidR="00DF0643" w:rsidRDefault="00DF0643" w:rsidP="006E5161">
            <w:pPr>
              <w:pStyle w:val="af"/>
              <w:rPr>
                <w:ins w:id="3623" w:author="오윤 권" w:date="2023-06-06T20:12:00Z"/>
                <w:rFonts w:ascii="맑은 고딕" w:eastAsia="맑은 고딕" w:hAnsi="맑은 고딕"/>
              </w:rPr>
            </w:pPr>
            <w:ins w:id="3624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7844E3F7" w14:textId="77777777" w:rsidR="00DF0643" w:rsidRDefault="00DF0643" w:rsidP="006E5161">
            <w:pPr>
              <w:pStyle w:val="af"/>
              <w:rPr>
                <w:ins w:id="362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62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5EA82CE" w14:textId="77777777" w:rsidR="00DF0643" w:rsidRDefault="00DF0643" w:rsidP="006E5161">
            <w:pPr>
              <w:pStyle w:val="af"/>
              <w:jc w:val="both"/>
              <w:rPr>
                <w:ins w:id="362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62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사용자는 사진 추가 버튼을 선택한다.</w:t>
              </w:r>
            </w:ins>
          </w:p>
        </w:tc>
      </w:tr>
      <w:tr w:rsidR="00DF0643" w:rsidRPr="00B0767A" w14:paraId="791AB971" w14:textId="77777777" w:rsidTr="006E5161">
        <w:trPr>
          <w:ins w:id="362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5E3F40C" w14:textId="77777777" w:rsidR="00DF0643" w:rsidRDefault="00DF0643" w:rsidP="006E5161">
            <w:pPr>
              <w:jc w:val="center"/>
              <w:rPr>
                <w:ins w:id="3630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5163F90" w14:textId="77777777" w:rsidR="00DF0643" w:rsidRDefault="00DF0643" w:rsidP="006E5161">
            <w:pPr>
              <w:rPr>
                <w:ins w:id="3631" w:author="오윤 권" w:date="2023-06-06T20:12:00Z"/>
                <w:rStyle w:val="ae"/>
                <w:rFonts w:ascii="맑은 고딕" w:hAnsi="맑은 고딕"/>
              </w:rPr>
            </w:pPr>
            <w:ins w:id="3632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1912A90" w14:textId="77777777" w:rsidR="00DF0643" w:rsidRDefault="00DF0643" w:rsidP="006E5161">
            <w:pPr>
              <w:rPr>
                <w:ins w:id="3633" w:author="오윤 권" w:date="2023-06-06T20:12:00Z"/>
                <w:rStyle w:val="ae"/>
                <w:rFonts w:ascii="맑은 고딕" w:hAnsi="맑은 고딕"/>
              </w:rPr>
            </w:pPr>
            <w:ins w:id="3634" w:author="오윤 권" w:date="2023-06-06T20:12:00Z">
              <w:r>
                <w:rPr>
                  <w:rFonts w:ascii="맑은 고딕" w:hAnsi="맑은 고딕"/>
                </w:rPr>
                <w:t>화면에 ‘사진을 저장하시겠습니까?’문구를 출력한다.</w:t>
              </w:r>
            </w:ins>
          </w:p>
        </w:tc>
      </w:tr>
      <w:tr w:rsidR="00DF0643" w:rsidRPr="00B0767A" w14:paraId="0ED2F514" w14:textId="77777777" w:rsidTr="006E5161">
        <w:trPr>
          <w:ins w:id="363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14909CE" w14:textId="77777777" w:rsidR="00DF0643" w:rsidRDefault="00DF0643" w:rsidP="006E5161">
            <w:pPr>
              <w:jc w:val="center"/>
              <w:rPr>
                <w:ins w:id="3636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A09F116" w14:textId="77777777" w:rsidR="00DF0643" w:rsidRDefault="00DF0643" w:rsidP="006E5161">
            <w:pPr>
              <w:rPr>
                <w:ins w:id="3637" w:author="오윤 권" w:date="2023-06-06T20:12:00Z"/>
                <w:rFonts w:ascii="맑은 고딕" w:hAnsi="맑은 고딕"/>
              </w:rPr>
            </w:pPr>
            <w:ins w:id="3638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A72BD3F" w14:textId="77777777" w:rsidR="00DF0643" w:rsidRDefault="00DF0643" w:rsidP="006E5161">
            <w:pPr>
              <w:rPr>
                <w:ins w:id="3639" w:author="오윤 권" w:date="2023-06-06T20:12:00Z"/>
                <w:rFonts w:ascii="맑은 고딕" w:hAnsi="맑은 고딕"/>
              </w:rPr>
            </w:pPr>
            <w:ins w:id="3640" w:author="오윤 권" w:date="2023-06-06T20:12:00Z">
              <w:r>
                <w:rPr>
                  <w:rFonts w:ascii="맑은 고딕" w:hAnsi="맑은 고딕"/>
                </w:rPr>
                <w:t>데이터베이스에 작성내용이 저장된다.</w:t>
              </w:r>
            </w:ins>
          </w:p>
        </w:tc>
      </w:tr>
      <w:tr w:rsidR="00DF0643" w:rsidRPr="00B0767A" w14:paraId="562C4457" w14:textId="77777777" w:rsidTr="006E5161">
        <w:trPr>
          <w:ins w:id="364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10B5EA" w14:textId="77777777" w:rsidR="00DF0643" w:rsidRDefault="00DF0643" w:rsidP="006E5161">
            <w:pPr>
              <w:pStyle w:val="af"/>
              <w:rPr>
                <w:ins w:id="3642" w:author="오윤 권" w:date="2023-06-06T20:12:00Z"/>
                <w:rFonts w:ascii="맑은 고딕" w:eastAsia="맑은 고딕" w:hAnsi="맑은 고딕"/>
              </w:rPr>
            </w:pPr>
            <w:ins w:id="3643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721FADF1" w14:textId="77777777" w:rsidR="00DF0643" w:rsidRDefault="00DF0643" w:rsidP="006E5161">
            <w:pPr>
              <w:pStyle w:val="af"/>
              <w:rPr>
                <w:ins w:id="364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4460F1E2" w14:textId="77777777" w:rsidR="00DF0643" w:rsidRDefault="00DF0643" w:rsidP="006E5161">
            <w:pPr>
              <w:pStyle w:val="af"/>
              <w:rPr>
                <w:ins w:id="364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43D1B35F" w14:textId="77777777" w:rsidTr="006E5161">
        <w:trPr>
          <w:ins w:id="364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B46A441" w14:textId="77777777" w:rsidR="00DF0643" w:rsidRDefault="00DF0643" w:rsidP="006E5161">
            <w:pPr>
              <w:jc w:val="center"/>
              <w:rPr>
                <w:ins w:id="364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0184BF8" w14:textId="77777777" w:rsidR="00DF0643" w:rsidRDefault="00DF0643" w:rsidP="006E5161">
            <w:pPr>
              <w:pStyle w:val="af"/>
              <w:rPr>
                <w:ins w:id="364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64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F275AC3" w14:textId="77777777" w:rsidR="00DF0643" w:rsidRDefault="00DF0643" w:rsidP="006E5161">
            <w:pPr>
              <w:pStyle w:val="af"/>
              <w:rPr>
                <w:ins w:id="365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651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아니오를 선택한 경우 작업이 추가되지 않으며 B02로 되돌아간다.</w:t>
              </w:r>
            </w:ins>
          </w:p>
        </w:tc>
      </w:tr>
      <w:tr w:rsidR="00DF0643" w:rsidRPr="00B0767A" w14:paraId="26558C84" w14:textId="77777777" w:rsidTr="006E5161">
        <w:trPr>
          <w:ins w:id="365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EDB16C1" w14:textId="77777777" w:rsidR="00DF0643" w:rsidRDefault="00DF0643" w:rsidP="006E5161">
            <w:pPr>
              <w:pStyle w:val="af"/>
              <w:rPr>
                <w:ins w:id="3653" w:author="오윤 권" w:date="2023-06-06T20:12:00Z"/>
                <w:rFonts w:ascii="맑은 고딕" w:eastAsia="맑은 고딕" w:hAnsi="맑은 고딕"/>
              </w:rPr>
            </w:pPr>
            <w:ins w:id="3654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604E2C0" w14:textId="77777777" w:rsidR="00DF0643" w:rsidRDefault="00DF0643" w:rsidP="006E5161">
            <w:pPr>
              <w:pStyle w:val="af"/>
              <w:rPr>
                <w:ins w:id="365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47BA429" w14:textId="77777777" w:rsidR="00DF0643" w:rsidRDefault="00DF0643" w:rsidP="006E5161">
            <w:pPr>
              <w:pStyle w:val="af"/>
              <w:jc w:val="both"/>
              <w:rPr>
                <w:ins w:id="365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0994EA90" w14:textId="77777777" w:rsidTr="006E5161">
        <w:trPr>
          <w:ins w:id="365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AFC72B4" w14:textId="77777777" w:rsidR="00DF0643" w:rsidRDefault="00DF0643" w:rsidP="006E5161">
            <w:pPr>
              <w:pStyle w:val="af"/>
              <w:rPr>
                <w:ins w:id="3658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1C93990" w14:textId="77777777" w:rsidR="00DF0643" w:rsidRDefault="00DF0643" w:rsidP="006E5161">
            <w:pPr>
              <w:rPr>
                <w:ins w:id="3659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FB1F872" w14:textId="77777777" w:rsidR="00DF0643" w:rsidRDefault="00DF0643" w:rsidP="006E5161">
            <w:pPr>
              <w:rPr>
                <w:ins w:id="3660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136C59B1" w14:textId="77777777" w:rsidTr="006E5161">
        <w:trPr>
          <w:ins w:id="366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0F742D2" w14:textId="77777777" w:rsidR="00DF0643" w:rsidRDefault="00DF0643" w:rsidP="006E5161">
            <w:pPr>
              <w:pStyle w:val="af"/>
              <w:rPr>
                <w:ins w:id="3662" w:author="오윤 권" w:date="2023-06-06T20:12:00Z"/>
                <w:rFonts w:ascii="맑은 고딕" w:eastAsia="맑은 고딕" w:hAnsi="맑은 고딕"/>
              </w:rPr>
            </w:pPr>
            <w:ins w:id="3663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8CB4816" w14:textId="77777777" w:rsidR="00DF0643" w:rsidRDefault="00DF0643" w:rsidP="006E5161">
            <w:pPr>
              <w:rPr>
                <w:ins w:id="3664" w:author="오윤 권" w:date="2023-06-06T20:12:00Z"/>
                <w:rStyle w:val="ae"/>
                <w:rFonts w:ascii="맑은 고딕" w:hAnsi="맑은 고딕"/>
              </w:rPr>
            </w:pPr>
            <w:ins w:id="3665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99926A5" w14:textId="77777777" w:rsidR="00DF0643" w:rsidRDefault="00DF0643" w:rsidP="006E5161">
            <w:pPr>
              <w:rPr>
                <w:ins w:id="3666" w:author="오윤 권" w:date="2023-06-06T20:12:00Z"/>
                <w:rStyle w:val="ae"/>
                <w:rFonts w:ascii="맑은 고딕" w:hAnsi="맑은 고딕"/>
              </w:rPr>
            </w:pPr>
            <w:ins w:id="3667" w:author="오윤 권" w:date="2023-06-06T20:12:00Z">
              <w:r>
                <w:rPr>
                  <w:rFonts w:ascii="맑은 고딕" w:hAnsi="맑은 고딕"/>
                </w:rPr>
                <w:t>B01 → B02 → B03</w:t>
              </w:r>
            </w:ins>
          </w:p>
        </w:tc>
      </w:tr>
      <w:tr w:rsidR="00DF0643" w:rsidRPr="00B0767A" w14:paraId="284CBF21" w14:textId="77777777" w:rsidTr="006E5161">
        <w:trPr>
          <w:ins w:id="366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EB9954C" w14:textId="77777777" w:rsidR="00DF0643" w:rsidRDefault="00DF0643" w:rsidP="006E5161">
            <w:pPr>
              <w:pStyle w:val="af"/>
              <w:rPr>
                <w:ins w:id="3669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0A14EB6" w14:textId="77777777" w:rsidR="00DF0643" w:rsidRDefault="00DF0643" w:rsidP="006E5161">
            <w:pPr>
              <w:rPr>
                <w:ins w:id="3670" w:author="오윤 권" w:date="2023-06-06T20:12:00Z"/>
                <w:rStyle w:val="ae"/>
                <w:rFonts w:ascii="맑은 고딕" w:hAnsi="맑은 고딕"/>
              </w:rPr>
            </w:pPr>
            <w:ins w:id="3671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77558E9B" w14:textId="77777777" w:rsidR="00DF0643" w:rsidRDefault="00DF0643" w:rsidP="006E5161">
            <w:pPr>
              <w:rPr>
                <w:ins w:id="3672" w:author="오윤 권" w:date="2023-06-06T20:12:00Z"/>
                <w:rStyle w:val="ae"/>
                <w:rFonts w:ascii="맑은 고딕" w:hAnsi="맑은 고딕"/>
              </w:rPr>
            </w:pPr>
            <w:ins w:id="3673" w:author="오윤 권" w:date="2023-06-06T20:12:00Z">
              <w:r>
                <w:rPr>
                  <w:rFonts w:ascii="맑은 고딕" w:hAnsi="맑은 고딕"/>
                </w:rPr>
                <w:t>B01 → B02 → A02-1 → B02</w:t>
              </w:r>
            </w:ins>
          </w:p>
        </w:tc>
      </w:tr>
    </w:tbl>
    <w:p w14:paraId="13AA6103" w14:textId="77777777" w:rsidR="00DF0643" w:rsidRPr="00E011E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674" w:author="오윤 권" w:date="2023-06-06T20:12:00Z"/>
          <w:rFonts w:ascii="맑은 고딕" w:hAnsi="맑은 고딕" w:cs="돋움"/>
          <w:b/>
          <w:sz w:val="24"/>
        </w:rPr>
        <w:pPrChange w:id="3675" w:author="오윤 권" w:date="2023-06-06T20:13:00Z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</w:pPr>
        </w:pPrChange>
      </w:pPr>
      <w:ins w:id="3676" w:author="오윤 권" w:date="2023-06-06T20:12:00Z">
        <w:r w:rsidRPr="00E011E3">
          <w:rPr>
            <w:rStyle w:val="ae"/>
            <w:rFonts w:ascii="맑은 고딕" w:hAnsi="맑은 고딕"/>
            <w:b/>
            <w:sz w:val="24"/>
          </w:rPr>
          <w:lastRenderedPageBreak/>
          <w:t>UC0</w:t>
        </w:r>
        <w:r>
          <w:rPr>
            <w:rStyle w:val="ae"/>
            <w:rFonts w:ascii="맑은 고딕" w:hAnsi="맑은 고딕"/>
            <w:b/>
            <w:sz w:val="24"/>
          </w:rPr>
          <w:t>15</w:t>
        </w:r>
        <w:r w:rsidRPr="00E011E3">
          <w:rPr>
            <w:rStyle w:val="ae"/>
            <w:rFonts w:ascii="맑은 고딕" w:hAnsi="맑은 고딕"/>
            <w:b/>
            <w:sz w:val="24"/>
          </w:rPr>
          <w:t xml:space="preserve">: </w:t>
        </w:r>
        <w:r w:rsidRPr="00E011E3">
          <w:rPr>
            <w:rFonts w:ascii="맑은 고딕" w:hAnsi="맑은 고딕" w:cs="돋움" w:hint="eastAsia"/>
            <w:b/>
            <w:sz w:val="24"/>
          </w:rPr>
          <w:t>사진을 삭제한다.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7A64F41C" w14:textId="77777777" w:rsidTr="006E5161">
        <w:trPr>
          <w:ins w:id="367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A58613F" w14:textId="77777777" w:rsidR="00DF0643" w:rsidRDefault="00DF0643" w:rsidP="006E5161">
            <w:pPr>
              <w:pStyle w:val="af"/>
              <w:rPr>
                <w:ins w:id="3678" w:author="오윤 권" w:date="2023-06-06T20:12:00Z"/>
                <w:rFonts w:ascii="맑은 고딕" w:eastAsia="맑은 고딕" w:hAnsi="맑은 고딕"/>
              </w:rPr>
            </w:pPr>
            <w:ins w:id="3679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B97675A" w14:textId="77777777" w:rsidR="00DF0643" w:rsidRDefault="00DF0643" w:rsidP="006E5161">
            <w:pPr>
              <w:rPr>
                <w:ins w:id="3680" w:author="오윤 권" w:date="2023-06-06T20:12:00Z"/>
                <w:rStyle w:val="ae"/>
                <w:rFonts w:ascii="맑은 고딕" w:hAnsi="맑은 고딕"/>
              </w:rPr>
            </w:pPr>
            <w:ins w:id="3681" w:author="오윤 권" w:date="2023-06-06T20:12:00Z">
              <w:r>
                <w:rPr>
                  <w:rFonts w:ascii="맑은 고딕" w:hAnsi="맑은 고딕"/>
                </w:rPr>
                <w:t>작업 수정에 들어갈 시 사전에 추가한 작업의 사진을 삭제한다.</w:t>
              </w:r>
            </w:ins>
          </w:p>
        </w:tc>
      </w:tr>
      <w:tr w:rsidR="00DF0643" w:rsidRPr="00B0767A" w14:paraId="700A37CB" w14:textId="77777777" w:rsidTr="006E5161">
        <w:trPr>
          <w:ins w:id="368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DF5BF4D" w14:textId="77777777" w:rsidR="00DF0643" w:rsidRDefault="00DF0643" w:rsidP="006E5161">
            <w:pPr>
              <w:pStyle w:val="af"/>
              <w:rPr>
                <w:ins w:id="3683" w:author="오윤 권" w:date="2023-06-06T20:12:00Z"/>
                <w:rFonts w:ascii="맑은 고딕" w:eastAsia="맑은 고딕" w:hAnsi="맑은 고딕"/>
              </w:rPr>
            </w:pPr>
            <w:ins w:id="3684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7B89A75" w14:textId="77777777" w:rsidR="00DF0643" w:rsidRDefault="00DF0643" w:rsidP="006E5161">
            <w:pPr>
              <w:rPr>
                <w:ins w:id="3685" w:author="오윤 권" w:date="2023-06-06T20:12:00Z"/>
                <w:rStyle w:val="ae"/>
                <w:rFonts w:ascii="맑은 고딕" w:hAnsi="맑은 고딕"/>
              </w:rPr>
            </w:pPr>
            <w:ins w:id="3686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543D23EF" w14:textId="77777777" w:rsidTr="006E5161">
        <w:trPr>
          <w:ins w:id="368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30B56EA" w14:textId="77777777" w:rsidR="00DF0643" w:rsidRDefault="00DF0643" w:rsidP="006E5161">
            <w:pPr>
              <w:pStyle w:val="af"/>
              <w:rPr>
                <w:ins w:id="3688" w:author="오윤 권" w:date="2023-06-06T20:12:00Z"/>
                <w:rFonts w:ascii="맑은 고딕" w:eastAsia="맑은 고딕" w:hAnsi="맑은 고딕"/>
              </w:rPr>
            </w:pPr>
            <w:ins w:id="3689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751225B2" w14:textId="77777777" w:rsidR="00DF0643" w:rsidRDefault="00DF0643" w:rsidP="006E5161">
            <w:pPr>
              <w:rPr>
                <w:ins w:id="3690" w:author="오윤 권" w:date="2023-06-06T20:12:00Z"/>
                <w:rStyle w:val="ae"/>
                <w:rFonts w:ascii="맑은 고딕" w:hAnsi="맑은 고딕"/>
              </w:rPr>
            </w:pPr>
            <w:ins w:id="3691" w:author="오윤 권" w:date="2023-06-06T20:12:00Z">
              <w:r>
                <w:rPr>
                  <w:rFonts w:ascii="맑은 고딕" w:hAnsi="맑은 고딕"/>
                </w:rPr>
                <w:t>사용자가 작업에 사진을 추가한 상태여야 한다.</w:t>
              </w:r>
            </w:ins>
          </w:p>
        </w:tc>
      </w:tr>
      <w:tr w:rsidR="00DF0643" w:rsidRPr="00B0767A" w14:paraId="4BD3A15C" w14:textId="77777777" w:rsidTr="006E5161">
        <w:trPr>
          <w:ins w:id="369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89874D8" w14:textId="77777777" w:rsidR="00DF0643" w:rsidRDefault="00DF0643" w:rsidP="006E5161">
            <w:pPr>
              <w:pStyle w:val="af"/>
              <w:rPr>
                <w:ins w:id="3693" w:author="오윤 권" w:date="2023-06-06T20:12:00Z"/>
                <w:rFonts w:ascii="맑은 고딕" w:eastAsia="맑은 고딕" w:hAnsi="맑은 고딕"/>
              </w:rPr>
            </w:pPr>
            <w:ins w:id="3694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BC76753" w14:textId="77777777" w:rsidR="00DF0643" w:rsidRDefault="00DF0643" w:rsidP="006E5161">
            <w:pPr>
              <w:rPr>
                <w:ins w:id="3695" w:author="오윤 권" w:date="2023-06-06T20:12:00Z"/>
                <w:rStyle w:val="ae"/>
                <w:rFonts w:ascii="맑은 고딕" w:hAnsi="맑은 고딕"/>
              </w:rPr>
            </w:pPr>
            <w:ins w:id="3696" w:author="오윤 권" w:date="2023-06-06T20:12:00Z">
              <w:r>
                <w:rPr>
                  <w:rFonts w:ascii="맑은 고딕" w:hAnsi="맑은 고딕"/>
                </w:rPr>
                <w:t>기존의 작성했던 사진이 삭제된다.</w:t>
              </w:r>
            </w:ins>
          </w:p>
        </w:tc>
      </w:tr>
      <w:tr w:rsidR="00DF0643" w:rsidRPr="00B0767A" w14:paraId="5C20D963" w14:textId="77777777" w:rsidTr="006E5161">
        <w:trPr>
          <w:ins w:id="3697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0E227D5" w14:textId="77777777" w:rsidR="00DF0643" w:rsidRDefault="00DF0643" w:rsidP="006E5161">
            <w:pPr>
              <w:pStyle w:val="af"/>
              <w:rPr>
                <w:ins w:id="3698" w:author="오윤 권" w:date="2023-06-06T20:12:00Z"/>
                <w:rFonts w:ascii="맑은 고딕" w:eastAsia="맑은 고딕" w:hAnsi="맑은 고딕"/>
              </w:rPr>
            </w:pPr>
            <w:ins w:id="3699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4F1ECEF3" w14:textId="77777777" w:rsidR="00DF0643" w:rsidRDefault="00DF0643" w:rsidP="006E5161">
            <w:pPr>
              <w:pStyle w:val="af"/>
              <w:rPr>
                <w:ins w:id="370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01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BF61F6F" w14:textId="77777777" w:rsidR="00DF0643" w:rsidRDefault="00DF0643" w:rsidP="006E5161">
            <w:pPr>
              <w:pStyle w:val="af"/>
              <w:jc w:val="both"/>
              <w:rPr>
                <w:ins w:id="370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0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사용자는 작업 내용 중 기존에 올린 사진을 삭제를 선택한다.</w:t>
              </w:r>
            </w:ins>
          </w:p>
        </w:tc>
      </w:tr>
      <w:tr w:rsidR="00DF0643" w:rsidRPr="00B0767A" w14:paraId="016D0958" w14:textId="77777777" w:rsidTr="006E5161">
        <w:trPr>
          <w:ins w:id="370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34092BD" w14:textId="77777777" w:rsidR="00DF0643" w:rsidRDefault="00DF0643" w:rsidP="006E5161">
            <w:pPr>
              <w:jc w:val="center"/>
              <w:rPr>
                <w:ins w:id="3705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F4A4C75" w14:textId="77777777" w:rsidR="00DF0643" w:rsidRDefault="00DF0643" w:rsidP="006E5161">
            <w:pPr>
              <w:rPr>
                <w:ins w:id="3706" w:author="오윤 권" w:date="2023-06-06T20:12:00Z"/>
                <w:rStyle w:val="ae"/>
                <w:rFonts w:ascii="맑은 고딕" w:hAnsi="맑은 고딕"/>
              </w:rPr>
            </w:pPr>
            <w:ins w:id="3707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063D848" w14:textId="77777777" w:rsidR="00DF0643" w:rsidRDefault="00DF0643" w:rsidP="006E5161">
            <w:pPr>
              <w:rPr>
                <w:ins w:id="3708" w:author="오윤 권" w:date="2023-06-06T20:12:00Z"/>
                <w:rStyle w:val="ae"/>
                <w:rFonts w:ascii="맑은 고딕" w:hAnsi="맑은 고딕"/>
              </w:rPr>
            </w:pPr>
            <w:ins w:id="3709" w:author="오윤 권" w:date="2023-06-06T20:12:00Z">
              <w:r>
                <w:rPr>
                  <w:rFonts w:ascii="맑은 고딕" w:hAnsi="맑은 고딕"/>
                </w:rPr>
                <w:t>화면에 ‘사진을 삭제하시겠습니까?’문구를 출력한다.</w:t>
              </w:r>
            </w:ins>
          </w:p>
        </w:tc>
      </w:tr>
      <w:tr w:rsidR="00DF0643" w:rsidRPr="00B0767A" w14:paraId="27521437" w14:textId="77777777" w:rsidTr="006E5161">
        <w:trPr>
          <w:ins w:id="3710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F0C1783" w14:textId="77777777" w:rsidR="00DF0643" w:rsidRDefault="00DF0643" w:rsidP="006E5161">
            <w:pPr>
              <w:pStyle w:val="af"/>
              <w:rPr>
                <w:ins w:id="3711" w:author="오윤 권" w:date="2023-06-06T20:12:00Z"/>
                <w:rFonts w:ascii="맑은 고딕" w:eastAsia="맑은 고딕" w:hAnsi="맑은 고딕"/>
              </w:rPr>
            </w:pPr>
            <w:ins w:id="3712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DEECC51" w14:textId="77777777" w:rsidR="00DF0643" w:rsidRDefault="00DF0643" w:rsidP="006E5161">
            <w:pPr>
              <w:pStyle w:val="af"/>
              <w:rPr>
                <w:ins w:id="371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1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D21088E" w14:textId="77777777" w:rsidR="00DF0643" w:rsidRDefault="00DF0643" w:rsidP="006E5161">
            <w:pPr>
              <w:pStyle w:val="af"/>
              <w:rPr>
                <w:ins w:id="371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1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데이터베이스에 수정내용이 저장된다.</w:t>
              </w:r>
            </w:ins>
          </w:p>
        </w:tc>
      </w:tr>
      <w:tr w:rsidR="00DF0643" w:rsidRPr="00B0767A" w14:paraId="15FE511A" w14:textId="77777777" w:rsidTr="006E5161">
        <w:trPr>
          <w:ins w:id="371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2DE59B9" w14:textId="77777777" w:rsidR="00DF0643" w:rsidRDefault="00DF0643" w:rsidP="006E5161">
            <w:pPr>
              <w:jc w:val="center"/>
              <w:rPr>
                <w:ins w:id="371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724DC94" w14:textId="77777777" w:rsidR="00DF0643" w:rsidRDefault="00DF0643" w:rsidP="006E5161">
            <w:pPr>
              <w:pStyle w:val="af"/>
              <w:rPr>
                <w:ins w:id="371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20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C2F19D1" w14:textId="77777777" w:rsidR="00DF0643" w:rsidRDefault="00DF0643" w:rsidP="006E5161">
            <w:pPr>
              <w:pStyle w:val="af"/>
              <w:rPr>
                <w:ins w:id="372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22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아니오를 선택한 경우 사진이 삭제되지 않으며 B02로 되돌아간다.</w:t>
              </w:r>
            </w:ins>
          </w:p>
        </w:tc>
      </w:tr>
      <w:tr w:rsidR="00DF0643" w:rsidRPr="00B0767A" w14:paraId="606D7127" w14:textId="77777777" w:rsidTr="006E5161">
        <w:trPr>
          <w:ins w:id="372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87A14AE" w14:textId="77777777" w:rsidR="00DF0643" w:rsidRDefault="00DF0643" w:rsidP="006E5161">
            <w:pPr>
              <w:pStyle w:val="af"/>
              <w:rPr>
                <w:ins w:id="3724" w:author="오윤 권" w:date="2023-06-06T20:12:00Z"/>
                <w:rFonts w:ascii="맑은 고딕" w:eastAsia="맑은 고딕" w:hAnsi="맑은 고딕"/>
              </w:rPr>
            </w:pPr>
            <w:ins w:id="3725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E7846ED" w14:textId="77777777" w:rsidR="00DF0643" w:rsidRDefault="00DF0643" w:rsidP="006E5161">
            <w:pPr>
              <w:pStyle w:val="af"/>
              <w:jc w:val="both"/>
              <w:rPr>
                <w:ins w:id="372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4745EBA2" w14:textId="77777777" w:rsidR="00DF0643" w:rsidRDefault="00DF0643" w:rsidP="006E5161">
            <w:pPr>
              <w:pStyle w:val="af"/>
              <w:jc w:val="both"/>
              <w:rPr>
                <w:ins w:id="372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48D68F9E" w14:textId="77777777" w:rsidTr="006E5161">
        <w:trPr>
          <w:ins w:id="3728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19AD40F" w14:textId="77777777" w:rsidR="00DF0643" w:rsidRDefault="00DF0643" w:rsidP="006E5161">
            <w:pPr>
              <w:pStyle w:val="af"/>
              <w:rPr>
                <w:ins w:id="3729" w:author="오윤 권" w:date="2023-06-06T20:12:00Z"/>
                <w:rFonts w:ascii="맑은 고딕" w:eastAsia="맑은 고딕" w:hAnsi="맑은 고딕"/>
              </w:rPr>
            </w:pPr>
            <w:ins w:id="3730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0BC63D10" w14:textId="77777777" w:rsidR="00DF0643" w:rsidRDefault="00DF0643" w:rsidP="006E5161">
            <w:pPr>
              <w:rPr>
                <w:ins w:id="3731" w:author="오윤 권" w:date="2023-06-06T20:12:00Z"/>
                <w:rStyle w:val="ae"/>
                <w:rFonts w:ascii="맑은 고딕" w:hAnsi="맑은 고딕"/>
              </w:rPr>
            </w:pPr>
            <w:ins w:id="3732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4F213AB8" w14:textId="77777777" w:rsidR="00DF0643" w:rsidRDefault="00DF0643" w:rsidP="006E5161">
            <w:pPr>
              <w:rPr>
                <w:ins w:id="3733" w:author="오윤 권" w:date="2023-06-06T20:12:00Z"/>
                <w:rStyle w:val="ae"/>
                <w:rFonts w:ascii="맑은 고딕" w:hAnsi="맑은 고딕"/>
              </w:rPr>
            </w:pPr>
            <w:ins w:id="3734" w:author="오윤 권" w:date="2023-06-06T20:12:00Z">
              <w:r>
                <w:rPr>
                  <w:rFonts w:ascii="맑은 고딕" w:hAnsi="맑은 고딕"/>
                </w:rPr>
                <w:t>B01 → B02 → B03</w:t>
              </w:r>
            </w:ins>
          </w:p>
        </w:tc>
      </w:tr>
      <w:tr w:rsidR="00DF0643" w:rsidRPr="00B0767A" w14:paraId="53C845F6" w14:textId="77777777" w:rsidTr="006E5161">
        <w:trPr>
          <w:ins w:id="373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A507404" w14:textId="77777777" w:rsidR="00DF0643" w:rsidRDefault="00DF0643" w:rsidP="006E5161">
            <w:pPr>
              <w:pStyle w:val="af"/>
              <w:rPr>
                <w:ins w:id="3736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B7FB291" w14:textId="77777777" w:rsidR="00DF0643" w:rsidRDefault="00DF0643" w:rsidP="006E5161">
            <w:pPr>
              <w:rPr>
                <w:ins w:id="3737" w:author="오윤 권" w:date="2023-06-06T20:12:00Z"/>
                <w:rStyle w:val="ae"/>
                <w:rFonts w:ascii="맑은 고딕" w:hAnsi="맑은 고딕"/>
              </w:rPr>
            </w:pPr>
            <w:ins w:id="3738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5CF23AD8" w14:textId="77777777" w:rsidR="00DF0643" w:rsidRDefault="00DF0643" w:rsidP="006E5161">
            <w:pPr>
              <w:rPr>
                <w:ins w:id="3739" w:author="오윤 권" w:date="2023-06-06T20:12:00Z"/>
                <w:rStyle w:val="ae"/>
                <w:rFonts w:ascii="맑은 고딕" w:hAnsi="맑은 고딕"/>
              </w:rPr>
            </w:pPr>
            <w:ins w:id="3740" w:author="오윤 권" w:date="2023-06-06T20:12:00Z">
              <w:r>
                <w:rPr>
                  <w:rFonts w:ascii="맑은 고딕" w:hAnsi="맑은 고딕"/>
                </w:rPr>
                <w:t>B01 → B02 → A02-1 → B02</w:t>
              </w:r>
            </w:ins>
          </w:p>
        </w:tc>
      </w:tr>
    </w:tbl>
    <w:p w14:paraId="26F73B62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741" w:author="오윤 권" w:date="2023-06-06T20:12:00Z"/>
          <w:rFonts w:ascii="맑은 고딕" w:hAnsi="맑은 고딕" w:cs="돋움"/>
          <w:szCs w:val="20"/>
        </w:rPr>
      </w:pPr>
      <w:ins w:id="3742" w:author="오윤 권" w:date="2023-06-06T20:12:00Z">
        <w:r w:rsidRPr="00E011E3">
          <w:rPr>
            <w:rStyle w:val="ae"/>
            <w:rFonts w:ascii="맑은 고딕" w:hAnsi="맑은 고딕"/>
            <w:b/>
            <w:sz w:val="24"/>
          </w:rPr>
          <w:t>UC0</w:t>
        </w:r>
        <w:r>
          <w:rPr>
            <w:rStyle w:val="ae"/>
            <w:rFonts w:ascii="맑은 고딕" w:hAnsi="맑은 고딕"/>
            <w:b/>
            <w:sz w:val="24"/>
          </w:rPr>
          <w:t>16</w:t>
        </w:r>
        <w:r w:rsidRPr="00E011E3">
          <w:rPr>
            <w:rStyle w:val="ae"/>
            <w:rFonts w:ascii="맑은 고딕" w:hAnsi="맑은 고딕"/>
            <w:b/>
            <w:sz w:val="24"/>
          </w:rPr>
          <w:t xml:space="preserve">: </w:t>
        </w:r>
        <w:r w:rsidRPr="00E011E3">
          <w:rPr>
            <w:rFonts w:ascii="맑은 고딕" w:hAnsi="맑은 고딕" w:cs="돋움" w:hint="eastAsia"/>
            <w:b/>
            <w:sz w:val="24"/>
          </w:rPr>
          <w:t>댓글을 작성한다</w:t>
        </w:r>
        <w:r>
          <w:rPr>
            <w:rFonts w:ascii="맑은 고딕" w:hAnsi="맑은 고딕" w:cs="돋움" w:hint="eastAsia"/>
            <w:szCs w:val="20"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1FA6C4EF" w14:textId="77777777" w:rsidTr="006E5161">
        <w:trPr>
          <w:ins w:id="374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5ADF6F0" w14:textId="77777777" w:rsidR="00DF0643" w:rsidRDefault="00DF0643" w:rsidP="006E5161">
            <w:pPr>
              <w:pStyle w:val="af"/>
              <w:rPr>
                <w:ins w:id="3744" w:author="오윤 권" w:date="2023-06-06T20:12:00Z"/>
                <w:rFonts w:ascii="맑은 고딕" w:eastAsia="맑은 고딕" w:hAnsi="맑은 고딕"/>
              </w:rPr>
            </w:pPr>
            <w:ins w:id="3745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2DE75B50" w14:textId="77777777" w:rsidR="00DF0643" w:rsidRDefault="00DF0643" w:rsidP="006E5161">
            <w:pPr>
              <w:rPr>
                <w:ins w:id="3746" w:author="오윤 권" w:date="2023-06-06T20:12:00Z"/>
                <w:rStyle w:val="ae"/>
                <w:rFonts w:ascii="맑은 고딕" w:hAnsi="맑은 고딕"/>
              </w:rPr>
            </w:pPr>
            <w:ins w:id="3747" w:author="오윤 권" w:date="2023-06-06T20:12:00Z">
              <w:r>
                <w:rPr>
                  <w:rFonts w:ascii="맑은 고딕" w:hAnsi="맑은 고딕" w:hint="eastAsia"/>
                </w:rPr>
                <w:t>친구추가</w:t>
              </w:r>
              <w:r>
                <w:rPr>
                  <w:rFonts w:ascii="맑은 고딕" w:hAnsi="맑은 고딕"/>
                </w:rPr>
                <w:t>를 통해 공유된 작업에 댓글을 작성</w:t>
              </w:r>
              <w:r>
                <w:rPr>
                  <w:rFonts w:ascii="맑은 고딕" w:hAnsi="맑은 고딕" w:hint="eastAsia"/>
                </w:rPr>
                <w:t>한</w:t>
              </w:r>
              <w:r>
                <w:rPr>
                  <w:rFonts w:ascii="맑은 고딕" w:hAnsi="맑은 고딕"/>
                </w:rPr>
                <w:t>다.</w:t>
              </w:r>
            </w:ins>
          </w:p>
        </w:tc>
      </w:tr>
      <w:tr w:rsidR="00DF0643" w:rsidRPr="00B0767A" w14:paraId="7E4757E4" w14:textId="77777777" w:rsidTr="006E5161">
        <w:trPr>
          <w:ins w:id="374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BDDD97E" w14:textId="77777777" w:rsidR="00DF0643" w:rsidRDefault="00DF0643" w:rsidP="006E5161">
            <w:pPr>
              <w:pStyle w:val="af"/>
              <w:rPr>
                <w:ins w:id="3749" w:author="오윤 권" w:date="2023-06-06T20:12:00Z"/>
                <w:rFonts w:ascii="맑은 고딕" w:eastAsia="맑은 고딕" w:hAnsi="맑은 고딕"/>
              </w:rPr>
            </w:pPr>
            <w:ins w:id="3750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68ED9A5A" w14:textId="77777777" w:rsidR="00DF0643" w:rsidRDefault="00DF0643" w:rsidP="006E5161">
            <w:pPr>
              <w:rPr>
                <w:ins w:id="3751" w:author="오윤 권" w:date="2023-06-06T20:12:00Z"/>
                <w:rStyle w:val="ae"/>
                <w:rFonts w:ascii="맑은 고딕" w:hAnsi="맑은 고딕"/>
              </w:rPr>
            </w:pPr>
            <w:ins w:id="3752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5746C7B6" w14:textId="77777777" w:rsidTr="006E5161">
        <w:trPr>
          <w:ins w:id="375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203C6EF" w14:textId="77777777" w:rsidR="00DF0643" w:rsidRDefault="00DF0643" w:rsidP="006E5161">
            <w:pPr>
              <w:pStyle w:val="af"/>
              <w:rPr>
                <w:ins w:id="3754" w:author="오윤 권" w:date="2023-06-06T20:12:00Z"/>
                <w:rFonts w:ascii="맑은 고딕" w:eastAsia="맑은 고딕" w:hAnsi="맑은 고딕"/>
              </w:rPr>
            </w:pPr>
            <w:ins w:id="3755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5F3711A" w14:textId="77777777" w:rsidR="00DF0643" w:rsidRDefault="00DF0643" w:rsidP="006E5161">
            <w:pPr>
              <w:rPr>
                <w:ins w:id="3756" w:author="오윤 권" w:date="2023-06-06T20:12:00Z"/>
                <w:rStyle w:val="ae"/>
                <w:rFonts w:ascii="맑은 고딕" w:hAnsi="맑은 고딕"/>
              </w:rPr>
            </w:pPr>
            <w:ins w:id="3757" w:author="오윤 권" w:date="2023-06-06T20:12:00Z">
              <w:r>
                <w:rPr>
                  <w:rFonts w:ascii="맑은 고딕" w:hAnsi="맑은 고딕"/>
                </w:rPr>
                <w:t xml:space="preserve">다른 사용자와의 </w:t>
              </w:r>
              <w:r>
                <w:rPr>
                  <w:rFonts w:ascii="맑은 고딕" w:hAnsi="맑은 고딕" w:hint="eastAsia"/>
                </w:rPr>
                <w:t>친구추가</w:t>
              </w:r>
              <w:r>
                <w:rPr>
                  <w:rFonts w:ascii="맑은 고딕" w:hAnsi="맑은 고딕"/>
                </w:rPr>
                <w:t>와 로그인이 되어있어야 한다.</w:t>
              </w:r>
            </w:ins>
          </w:p>
        </w:tc>
      </w:tr>
      <w:tr w:rsidR="00DF0643" w:rsidRPr="00B0767A" w14:paraId="5D2424A8" w14:textId="77777777" w:rsidTr="006E5161">
        <w:trPr>
          <w:ins w:id="375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1688614" w14:textId="77777777" w:rsidR="00DF0643" w:rsidRDefault="00DF0643" w:rsidP="006E5161">
            <w:pPr>
              <w:pStyle w:val="af"/>
              <w:rPr>
                <w:ins w:id="3759" w:author="오윤 권" w:date="2023-06-06T20:12:00Z"/>
                <w:rFonts w:ascii="맑은 고딕" w:eastAsia="맑은 고딕" w:hAnsi="맑은 고딕"/>
              </w:rPr>
            </w:pPr>
            <w:ins w:id="3760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1EC9BDC" w14:textId="77777777" w:rsidR="00DF0643" w:rsidRDefault="00DF0643" w:rsidP="006E5161">
            <w:pPr>
              <w:rPr>
                <w:ins w:id="3761" w:author="오윤 권" w:date="2023-06-06T20:12:00Z"/>
                <w:rStyle w:val="ae"/>
                <w:rFonts w:ascii="맑은 고딕" w:hAnsi="맑은 고딕"/>
              </w:rPr>
            </w:pPr>
            <w:ins w:id="3762" w:author="오윤 권" w:date="2023-06-06T20:12:00Z">
              <w:r>
                <w:rPr>
                  <w:rFonts w:ascii="맑은 고딕" w:hAnsi="맑은 고딕"/>
                </w:rPr>
                <w:t>댓글이 작성되고 다른 사용자에게 보여진다.</w:t>
              </w:r>
            </w:ins>
          </w:p>
        </w:tc>
      </w:tr>
      <w:tr w:rsidR="00DF0643" w:rsidRPr="00B0767A" w14:paraId="4E8D4216" w14:textId="77777777" w:rsidTr="006E5161">
        <w:trPr>
          <w:ins w:id="376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9F23C9" w14:textId="77777777" w:rsidR="00DF0643" w:rsidRDefault="00DF0643" w:rsidP="006E5161">
            <w:pPr>
              <w:pStyle w:val="af"/>
              <w:rPr>
                <w:ins w:id="3764" w:author="오윤 권" w:date="2023-06-06T20:12:00Z"/>
                <w:rFonts w:ascii="맑은 고딕" w:eastAsia="맑은 고딕" w:hAnsi="맑은 고딕"/>
              </w:rPr>
            </w:pPr>
            <w:ins w:id="3765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4A2CBF4B" w14:textId="77777777" w:rsidR="00DF0643" w:rsidRDefault="00DF0643" w:rsidP="006E5161">
            <w:pPr>
              <w:pStyle w:val="af"/>
              <w:rPr>
                <w:ins w:id="376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6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1B381F4" w14:textId="77777777" w:rsidR="00DF0643" w:rsidRDefault="00DF0643" w:rsidP="006E5161">
            <w:pPr>
              <w:pStyle w:val="af"/>
              <w:jc w:val="both"/>
              <w:rPr>
                <w:ins w:id="376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6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댓글 창에 글을 작성하고 ‘등록’ 버튼을 누른다.</w:t>
              </w:r>
            </w:ins>
          </w:p>
        </w:tc>
      </w:tr>
      <w:tr w:rsidR="00DF0643" w:rsidRPr="00B0767A" w14:paraId="7111948C" w14:textId="77777777" w:rsidTr="006E5161">
        <w:trPr>
          <w:ins w:id="377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C2D14AB" w14:textId="77777777" w:rsidR="00DF0643" w:rsidRDefault="00DF0643" w:rsidP="006E5161">
            <w:pPr>
              <w:jc w:val="center"/>
              <w:rPr>
                <w:ins w:id="3771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87EB353" w14:textId="77777777" w:rsidR="00DF0643" w:rsidRDefault="00DF0643" w:rsidP="006E5161">
            <w:pPr>
              <w:rPr>
                <w:ins w:id="3772" w:author="오윤 권" w:date="2023-06-06T20:12:00Z"/>
                <w:rStyle w:val="ae"/>
                <w:rFonts w:ascii="맑은 고딕" w:hAnsi="맑은 고딕"/>
              </w:rPr>
            </w:pPr>
            <w:ins w:id="3773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7FB22A66" w14:textId="77777777" w:rsidR="00DF0643" w:rsidRDefault="00DF0643" w:rsidP="006E5161">
            <w:pPr>
              <w:rPr>
                <w:ins w:id="3774" w:author="오윤 권" w:date="2023-06-06T20:12:00Z"/>
                <w:rStyle w:val="ae"/>
                <w:rFonts w:ascii="맑은 고딕" w:hAnsi="맑은 고딕"/>
              </w:rPr>
            </w:pPr>
            <w:ins w:id="3775" w:author="오윤 권" w:date="2023-06-06T20:12:00Z">
              <w:r>
                <w:rPr>
                  <w:rFonts w:ascii="맑은 고딕" w:hAnsi="맑은 고딕"/>
                </w:rPr>
                <w:t>시스템은 화면에 ‘확인’과 ‘취소’ 버튼을 보여준다.</w:t>
              </w:r>
            </w:ins>
          </w:p>
        </w:tc>
      </w:tr>
      <w:tr w:rsidR="00DF0643" w:rsidRPr="00B0767A" w14:paraId="5F69996E" w14:textId="77777777" w:rsidTr="006E5161">
        <w:trPr>
          <w:ins w:id="377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A7CA4B0" w14:textId="77777777" w:rsidR="00DF0643" w:rsidRDefault="00DF0643" w:rsidP="006E5161">
            <w:pPr>
              <w:jc w:val="center"/>
              <w:rPr>
                <w:ins w:id="377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AC6C815" w14:textId="77777777" w:rsidR="00DF0643" w:rsidRDefault="00DF0643" w:rsidP="006E5161">
            <w:pPr>
              <w:rPr>
                <w:ins w:id="3778" w:author="오윤 권" w:date="2023-06-06T20:12:00Z"/>
                <w:rStyle w:val="ae"/>
                <w:rFonts w:ascii="맑은 고딕" w:hAnsi="맑은 고딕"/>
              </w:rPr>
            </w:pPr>
            <w:ins w:id="3779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6F6A6CC" w14:textId="77777777" w:rsidR="00DF0643" w:rsidRDefault="00DF0643" w:rsidP="006E5161">
            <w:pPr>
              <w:rPr>
                <w:ins w:id="3780" w:author="오윤 권" w:date="2023-06-06T20:12:00Z"/>
                <w:rStyle w:val="ae"/>
                <w:rFonts w:ascii="맑은 고딕" w:hAnsi="맑은 고딕"/>
              </w:rPr>
            </w:pPr>
            <w:ins w:id="3781" w:author="오윤 권" w:date="2023-06-06T20:12:00Z">
              <w:r>
                <w:rPr>
                  <w:rFonts w:ascii="맑은 고딕" w:hAnsi="맑은 고딕"/>
                </w:rPr>
                <w:t>사용자가 ‘확인’ 버튼을 누를 경우에 작성한 댓글이 작업에 저장되고 보인다.</w:t>
              </w:r>
            </w:ins>
          </w:p>
        </w:tc>
      </w:tr>
      <w:tr w:rsidR="00DF0643" w:rsidRPr="00B0767A" w14:paraId="52ABA4CF" w14:textId="77777777" w:rsidTr="006E5161">
        <w:trPr>
          <w:ins w:id="378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12FE913" w14:textId="77777777" w:rsidR="00DF0643" w:rsidRDefault="00DF0643" w:rsidP="006E5161">
            <w:pPr>
              <w:pStyle w:val="af"/>
              <w:rPr>
                <w:ins w:id="3783" w:author="오윤 권" w:date="2023-06-06T20:12:00Z"/>
                <w:rFonts w:ascii="맑은 고딕" w:eastAsia="맑은 고딕" w:hAnsi="맑은 고딕"/>
              </w:rPr>
            </w:pPr>
            <w:ins w:id="3784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60D6F1E" w14:textId="77777777" w:rsidR="00DF0643" w:rsidRDefault="00DF0643" w:rsidP="006E5161">
            <w:pPr>
              <w:pStyle w:val="af"/>
              <w:rPr>
                <w:ins w:id="378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8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C6CBD6B" w14:textId="77777777" w:rsidR="00DF0643" w:rsidRDefault="00DF0643" w:rsidP="006E5161">
            <w:pPr>
              <w:pStyle w:val="af"/>
              <w:rPr>
                <w:ins w:id="378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8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‘취소’ 버튼을 누를 경우에 ‘확인’, ‘취소’ 버튼만 사라지고 원래의 화면 그대로 있게 된다.</w:t>
              </w:r>
            </w:ins>
          </w:p>
        </w:tc>
      </w:tr>
      <w:tr w:rsidR="00DF0643" w:rsidRPr="00B0767A" w14:paraId="31D16CF9" w14:textId="77777777" w:rsidTr="006E5161">
        <w:trPr>
          <w:ins w:id="378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DDE8B78" w14:textId="77777777" w:rsidR="00DF0643" w:rsidRDefault="00DF0643" w:rsidP="006E5161">
            <w:pPr>
              <w:jc w:val="center"/>
              <w:rPr>
                <w:ins w:id="3790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7D992E24" w14:textId="77777777" w:rsidR="00DF0643" w:rsidRDefault="00DF0643" w:rsidP="006E5161">
            <w:pPr>
              <w:pStyle w:val="af"/>
              <w:rPr>
                <w:ins w:id="379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88C1A14" w14:textId="77777777" w:rsidR="00DF0643" w:rsidRDefault="00DF0643" w:rsidP="006E5161">
            <w:pPr>
              <w:pStyle w:val="af"/>
              <w:rPr>
                <w:ins w:id="379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31930FBB" w14:textId="77777777" w:rsidTr="006E5161">
        <w:trPr>
          <w:ins w:id="379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A4E621A" w14:textId="77777777" w:rsidR="00DF0643" w:rsidRDefault="00DF0643" w:rsidP="006E5161">
            <w:pPr>
              <w:pStyle w:val="af"/>
              <w:rPr>
                <w:ins w:id="3794" w:author="오윤 권" w:date="2023-06-06T20:12:00Z"/>
                <w:rFonts w:ascii="맑은 고딕" w:eastAsia="맑은 고딕" w:hAnsi="맑은 고딕"/>
              </w:rPr>
            </w:pPr>
            <w:ins w:id="3795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C164A86" w14:textId="77777777" w:rsidR="00DF0643" w:rsidRDefault="00DF0643" w:rsidP="006E5161">
            <w:pPr>
              <w:pStyle w:val="af"/>
              <w:rPr>
                <w:ins w:id="379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9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E01-1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E35D0AB" w14:textId="77777777" w:rsidR="00DF0643" w:rsidRDefault="00DF0643" w:rsidP="006E5161">
            <w:pPr>
              <w:pStyle w:val="af"/>
              <w:jc w:val="both"/>
              <w:rPr>
                <w:ins w:id="379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79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로그인이 되어있지 않다면 ‘등록’ 버튼을 누를 경우에 로그인 하라는 메시지 출력과 함께 로그인 화면으로 넘어간다.</w:t>
              </w:r>
            </w:ins>
          </w:p>
        </w:tc>
      </w:tr>
      <w:tr w:rsidR="00DF0643" w:rsidRPr="00B0767A" w14:paraId="0A87F1B1" w14:textId="77777777" w:rsidTr="006E5161">
        <w:trPr>
          <w:ins w:id="380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1CF4A14" w14:textId="77777777" w:rsidR="00DF0643" w:rsidRDefault="00DF0643" w:rsidP="006E5161">
            <w:pPr>
              <w:pStyle w:val="af"/>
              <w:rPr>
                <w:ins w:id="3801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859D69B" w14:textId="77777777" w:rsidR="00DF0643" w:rsidRDefault="00DF0643" w:rsidP="006E5161">
            <w:pPr>
              <w:rPr>
                <w:ins w:id="3802" w:author="오윤 권" w:date="2023-06-06T20:12:00Z"/>
                <w:rStyle w:val="ae"/>
                <w:rFonts w:ascii="맑은 고딕" w:hAnsi="맑은 고딕"/>
              </w:rPr>
            </w:pPr>
            <w:ins w:id="3803" w:author="오윤 권" w:date="2023-06-06T20:12:00Z">
              <w:r>
                <w:rPr>
                  <w:rFonts w:ascii="맑은 고딕" w:hAnsi="맑은 고딕"/>
                </w:rPr>
                <w:t>E01-2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98ABD2A" w14:textId="77777777" w:rsidR="00DF0643" w:rsidRDefault="00DF0643" w:rsidP="006E5161">
            <w:pPr>
              <w:rPr>
                <w:ins w:id="3804" w:author="오윤 권" w:date="2023-06-06T20:12:00Z"/>
                <w:rStyle w:val="ae"/>
                <w:rFonts w:ascii="맑은 고딕" w:hAnsi="맑은 고딕"/>
              </w:rPr>
            </w:pPr>
            <w:ins w:id="3805" w:author="오윤 권" w:date="2023-06-06T20:12:00Z">
              <w:r>
                <w:rPr>
                  <w:rFonts w:ascii="맑은 고딕" w:hAnsi="맑은 고딕" w:hint="eastAsia"/>
                </w:rPr>
                <w:t>친구추가가</w:t>
              </w:r>
              <w:r>
                <w:rPr>
                  <w:rFonts w:ascii="맑은 고딕" w:hAnsi="맑은 고딕"/>
                </w:rPr>
                <w:t xml:space="preserve"> 되어있지 않은 사용자의 작업이라면 ‘등록’ 버튼을 누를 경우에 </w:t>
              </w:r>
              <w:r>
                <w:rPr>
                  <w:rFonts w:ascii="맑은 고딕" w:hAnsi="맑은 고딕" w:hint="eastAsia"/>
                </w:rPr>
                <w:t>친구추가</w:t>
              </w:r>
              <w:r>
                <w:rPr>
                  <w:rFonts w:ascii="맑은 고딕" w:hAnsi="맑은 고딕"/>
                </w:rPr>
                <w:t>를 먼저 하라는 메시지를 출력한다.</w:t>
              </w:r>
            </w:ins>
          </w:p>
        </w:tc>
      </w:tr>
      <w:tr w:rsidR="00DF0643" w:rsidRPr="00B0767A" w14:paraId="512F3C61" w14:textId="77777777" w:rsidTr="006E5161">
        <w:trPr>
          <w:ins w:id="380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C4FC954" w14:textId="77777777" w:rsidR="00DF0643" w:rsidRDefault="00DF0643" w:rsidP="006E5161">
            <w:pPr>
              <w:pStyle w:val="af"/>
              <w:rPr>
                <w:ins w:id="3807" w:author="오윤 권" w:date="2023-06-06T20:12:00Z"/>
                <w:rFonts w:ascii="맑은 고딕" w:eastAsia="맑은 고딕" w:hAnsi="맑은 고딕"/>
              </w:rPr>
            </w:pPr>
            <w:ins w:id="3808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3BEB4D91" w14:textId="77777777" w:rsidR="00DF0643" w:rsidRDefault="00DF0643" w:rsidP="006E5161">
            <w:pPr>
              <w:rPr>
                <w:ins w:id="3809" w:author="오윤 권" w:date="2023-06-06T20:12:00Z"/>
                <w:rStyle w:val="ae"/>
                <w:rFonts w:ascii="맑은 고딕" w:hAnsi="맑은 고딕"/>
              </w:rPr>
            </w:pPr>
            <w:ins w:id="3810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4D0B9A67" w14:textId="77777777" w:rsidR="00DF0643" w:rsidRDefault="00DF0643" w:rsidP="006E5161">
            <w:pPr>
              <w:rPr>
                <w:ins w:id="3811" w:author="오윤 권" w:date="2023-06-06T20:12:00Z"/>
                <w:rStyle w:val="ae"/>
                <w:rFonts w:ascii="맑은 고딕" w:hAnsi="맑은 고딕"/>
              </w:rPr>
            </w:pPr>
            <w:ins w:id="3812" w:author="오윤 권" w:date="2023-06-06T20:12:00Z">
              <w:r>
                <w:rPr>
                  <w:rFonts w:ascii="맑은 고딕" w:hAnsi="맑은 고딕"/>
                </w:rPr>
                <w:t xml:space="preserve">B01 → B02 → B03 </w:t>
              </w:r>
            </w:ins>
          </w:p>
        </w:tc>
      </w:tr>
      <w:tr w:rsidR="00DF0643" w:rsidRPr="00B0767A" w14:paraId="0567DC1F" w14:textId="77777777" w:rsidTr="006E5161">
        <w:trPr>
          <w:ins w:id="381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C2C42B6" w14:textId="77777777" w:rsidR="00DF0643" w:rsidRDefault="00DF0643" w:rsidP="006E5161">
            <w:pPr>
              <w:pStyle w:val="af"/>
              <w:rPr>
                <w:ins w:id="3814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908020D" w14:textId="77777777" w:rsidR="00DF0643" w:rsidRDefault="00DF0643" w:rsidP="006E5161">
            <w:pPr>
              <w:rPr>
                <w:ins w:id="3815" w:author="오윤 권" w:date="2023-06-06T20:12:00Z"/>
                <w:rStyle w:val="ae"/>
                <w:rFonts w:ascii="맑은 고딕" w:hAnsi="맑은 고딕"/>
              </w:rPr>
            </w:pPr>
            <w:ins w:id="3816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7343A6EE" w14:textId="77777777" w:rsidR="00DF0643" w:rsidRDefault="00DF0643" w:rsidP="006E5161">
            <w:pPr>
              <w:rPr>
                <w:ins w:id="3817" w:author="오윤 권" w:date="2023-06-06T20:12:00Z"/>
                <w:rStyle w:val="ae"/>
                <w:rFonts w:ascii="맑은 고딕" w:hAnsi="맑은 고딕"/>
              </w:rPr>
            </w:pPr>
            <w:ins w:id="3818" w:author="오윤 권" w:date="2023-06-06T20:12:00Z">
              <w:r>
                <w:rPr>
                  <w:rFonts w:ascii="맑은 고딕" w:hAnsi="맑은 고딕"/>
                </w:rPr>
                <w:t>B01 → B02 → A02-1 → B01</w:t>
              </w:r>
            </w:ins>
          </w:p>
        </w:tc>
      </w:tr>
      <w:tr w:rsidR="00DF0643" w:rsidRPr="00B0767A" w14:paraId="62C0900B" w14:textId="77777777" w:rsidTr="006E5161">
        <w:trPr>
          <w:ins w:id="381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C7434D9" w14:textId="77777777" w:rsidR="00DF0643" w:rsidRDefault="00DF0643" w:rsidP="006E5161">
            <w:pPr>
              <w:pStyle w:val="af"/>
              <w:rPr>
                <w:ins w:id="3820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11C73C1" w14:textId="77777777" w:rsidR="00DF0643" w:rsidRDefault="00DF0643" w:rsidP="006E5161">
            <w:pPr>
              <w:rPr>
                <w:ins w:id="3821" w:author="오윤 권" w:date="2023-06-06T20:12:00Z"/>
                <w:rStyle w:val="ae"/>
                <w:rFonts w:ascii="맑은 고딕" w:hAnsi="맑은 고딕"/>
              </w:rPr>
            </w:pPr>
            <w:ins w:id="3822" w:author="오윤 권" w:date="2023-06-06T20:12:00Z">
              <w:r>
                <w:rPr>
                  <w:rFonts w:ascii="맑은 고딕" w:hAnsi="맑은 고딕"/>
                </w:rPr>
                <w:t>SN003</w:t>
              </w:r>
            </w:ins>
          </w:p>
        </w:tc>
        <w:tc>
          <w:tcPr>
            <w:tcW w:w="6042" w:type="dxa"/>
            <w:vAlign w:val="center"/>
          </w:tcPr>
          <w:p w14:paraId="0B915D9A" w14:textId="77777777" w:rsidR="00DF0643" w:rsidRDefault="00DF0643" w:rsidP="006E5161">
            <w:pPr>
              <w:rPr>
                <w:ins w:id="3823" w:author="오윤 권" w:date="2023-06-06T20:12:00Z"/>
                <w:rStyle w:val="ae"/>
                <w:rFonts w:ascii="맑은 고딕" w:hAnsi="맑은 고딕"/>
              </w:rPr>
            </w:pPr>
            <w:ins w:id="3824" w:author="오윤 권" w:date="2023-06-06T20:12:00Z">
              <w:r>
                <w:rPr>
                  <w:rFonts w:ascii="맑은 고딕" w:hAnsi="맑은 고딕"/>
                </w:rPr>
                <w:t>B01 → E01-1</w:t>
              </w:r>
            </w:ins>
          </w:p>
        </w:tc>
      </w:tr>
      <w:tr w:rsidR="00DF0643" w:rsidRPr="00B0767A" w14:paraId="7C017605" w14:textId="77777777" w:rsidTr="006E5161">
        <w:trPr>
          <w:ins w:id="382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062F18E" w14:textId="77777777" w:rsidR="00DF0643" w:rsidRDefault="00DF0643" w:rsidP="006E5161">
            <w:pPr>
              <w:pStyle w:val="af"/>
              <w:rPr>
                <w:ins w:id="3826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ED99C38" w14:textId="77777777" w:rsidR="00DF0643" w:rsidRDefault="00DF0643" w:rsidP="006E5161">
            <w:pPr>
              <w:rPr>
                <w:ins w:id="3827" w:author="오윤 권" w:date="2023-06-06T20:12:00Z"/>
                <w:rStyle w:val="ae"/>
                <w:rFonts w:ascii="맑은 고딕" w:hAnsi="맑은 고딕"/>
              </w:rPr>
            </w:pPr>
            <w:ins w:id="3828" w:author="오윤 권" w:date="2023-06-06T20:12:00Z">
              <w:r>
                <w:rPr>
                  <w:rFonts w:ascii="맑은 고딕" w:hAnsi="맑은 고딕"/>
                </w:rPr>
                <w:t>SN004</w:t>
              </w:r>
            </w:ins>
          </w:p>
        </w:tc>
        <w:tc>
          <w:tcPr>
            <w:tcW w:w="6042" w:type="dxa"/>
            <w:vAlign w:val="center"/>
          </w:tcPr>
          <w:p w14:paraId="3D4ADCB2" w14:textId="77777777" w:rsidR="00DF0643" w:rsidRDefault="00DF0643" w:rsidP="006E5161">
            <w:pPr>
              <w:rPr>
                <w:ins w:id="3829" w:author="오윤 권" w:date="2023-06-06T20:12:00Z"/>
                <w:rStyle w:val="ae"/>
                <w:rFonts w:ascii="맑은 고딕" w:hAnsi="맑은 고딕"/>
              </w:rPr>
            </w:pPr>
            <w:ins w:id="3830" w:author="오윤 권" w:date="2023-06-06T20:12:00Z">
              <w:r>
                <w:rPr>
                  <w:rFonts w:ascii="맑은 고딕" w:hAnsi="맑은 고딕"/>
                </w:rPr>
                <w:t>B01 → E01-2</w:t>
              </w:r>
            </w:ins>
          </w:p>
        </w:tc>
      </w:tr>
    </w:tbl>
    <w:p w14:paraId="5F19AA75" w14:textId="77777777" w:rsidR="00DF0643" w:rsidRDefault="00DF0643" w:rsidP="00DF0643">
      <w:pPr>
        <w:rPr>
          <w:ins w:id="3831" w:author="오윤 권" w:date="2023-06-06T20:12:00Z"/>
          <w:rFonts w:ascii="맑은 고딕" w:hAnsi="맑은 고딕"/>
        </w:rPr>
      </w:pPr>
    </w:p>
    <w:p w14:paraId="76AD2218" w14:textId="77777777" w:rsidR="00DF0643" w:rsidRDefault="00DF0643" w:rsidP="00DF0643">
      <w:pPr>
        <w:rPr>
          <w:ins w:id="3832" w:author="오윤 권" w:date="2023-06-06T20:12:00Z"/>
          <w:rFonts w:ascii="맑은 고딕" w:hAnsi="맑은 고딕"/>
        </w:rPr>
      </w:pPr>
    </w:p>
    <w:p w14:paraId="6B01D985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3833" w:author="오윤 권" w:date="2023-06-06T20:12:00Z"/>
          <w:rFonts w:ascii="맑은 고딕" w:hAnsi="맑은 고딕" w:cs="돋움"/>
          <w:szCs w:val="20"/>
        </w:rPr>
      </w:pPr>
      <w:ins w:id="3834" w:author="오윤 권" w:date="2023-06-06T20:12:00Z">
        <w:r w:rsidRPr="00E011E3">
          <w:rPr>
            <w:rStyle w:val="ae"/>
            <w:rFonts w:ascii="맑은 고딕" w:hAnsi="맑은 고딕"/>
            <w:b/>
            <w:sz w:val="24"/>
          </w:rPr>
          <w:t>UC0</w:t>
        </w:r>
        <w:r>
          <w:rPr>
            <w:rStyle w:val="ae"/>
            <w:rFonts w:ascii="맑은 고딕" w:hAnsi="맑은 고딕"/>
            <w:b/>
            <w:sz w:val="24"/>
          </w:rPr>
          <w:t>17</w:t>
        </w:r>
        <w:r w:rsidRPr="00E011E3">
          <w:rPr>
            <w:rStyle w:val="ae"/>
            <w:rFonts w:ascii="맑은 고딕" w:hAnsi="맑은 고딕"/>
            <w:b/>
            <w:sz w:val="24"/>
          </w:rPr>
          <w:t xml:space="preserve">: </w:t>
        </w:r>
        <w:r>
          <w:rPr>
            <w:rFonts w:ascii="맑은 고딕" w:hAnsi="맑은 고딕" w:cs="돋움" w:hint="eastAsia"/>
            <w:b/>
            <w:sz w:val="24"/>
          </w:rPr>
          <w:t>댓글을 삭제한다</w:t>
        </w:r>
        <w:r>
          <w:rPr>
            <w:rFonts w:ascii="맑은 고딕" w:hAnsi="맑은 고딕" w:cs="돋움" w:hint="eastAsia"/>
            <w:szCs w:val="20"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5D780557" w14:textId="77777777" w:rsidTr="006E5161">
        <w:trPr>
          <w:ins w:id="383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102A53F" w14:textId="77777777" w:rsidR="00DF0643" w:rsidRDefault="00DF0643" w:rsidP="006E5161">
            <w:pPr>
              <w:pStyle w:val="af"/>
              <w:rPr>
                <w:ins w:id="3836" w:author="오윤 권" w:date="2023-06-06T20:12:00Z"/>
                <w:rFonts w:ascii="맑은 고딕" w:eastAsia="맑은 고딕" w:hAnsi="맑은 고딕"/>
              </w:rPr>
            </w:pPr>
            <w:ins w:id="3837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1D8A4B50" w14:textId="77777777" w:rsidR="00DF0643" w:rsidRDefault="00DF0643" w:rsidP="006E5161">
            <w:pPr>
              <w:rPr>
                <w:ins w:id="3838" w:author="오윤 권" w:date="2023-06-06T20:12:00Z"/>
                <w:rStyle w:val="ae"/>
                <w:rFonts w:ascii="맑은 고딕" w:hAnsi="맑은 고딕"/>
              </w:rPr>
            </w:pPr>
            <w:ins w:id="3839" w:author="오윤 권" w:date="2023-06-06T20:12:00Z">
              <w:r>
                <w:rPr>
                  <w:rFonts w:ascii="맑은 고딕" w:hAnsi="맑은 고딕" w:hint="eastAsia"/>
                </w:rPr>
                <w:t xml:space="preserve">친구추가된 친구의 </w:t>
              </w:r>
              <w:r>
                <w:rPr>
                  <w:rFonts w:ascii="맑은 고딕" w:hAnsi="맑은 고딕"/>
                </w:rPr>
                <w:t xml:space="preserve">작업에 </w:t>
              </w:r>
              <w:r>
                <w:rPr>
                  <w:rFonts w:ascii="맑은 고딕" w:hAnsi="맑은 고딕" w:hint="eastAsia"/>
                </w:rPr>
                <w:t xml:space="preserve">쓴 </w:t>
              </w:r>
              <w:r>
                <w:rPr>
                  <w:rFonts w:ascii="맑은 고딕" w:hAnsi="맑은 고딕"/>
                </w:rPr>
                <w:t xml:space="preserve">댓글을 </w:t>
              </w:r>
              <w:r>
                <w:rPr>
                  <w:rFonts w:ascii="맑은 고딕" w:hAnsi="맑은 고딕" w:hint="eastAsia"/>
                </w:rPr>
                <w:t>삭제한</w:t>
              </w:r>
              <w:r>
                <w:rPr>
                  <w:rFonts w:ascii="맑은 고딕" w:hAnsi="맑은 고딕"/>
                </w:rPr>
                <w:t>다.</w:t>
              </w:r>
            </w:ins>
          </w:p>
        </w:tc>
      </w:tr>
      <w:tr w:rsidR="00DF0643" w:rsidRPr="00B0767A" w14:paraId="0325E44E" w14:textId="77777777" w:rsidTr="006E5161">
        <w:trPr>
          <w:ins w:id="384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071CD2B" w14:textId="77777777" w:rsidR="00DF0643" w:rsidRDefault="00DF0643" w:rsidP="006E5161">
            <w:pPr>
              <w:pStyle w:val="af"/>
              <w:rPr>
                <w:ins w:id="3841" w:author="오윤 권" w:date="2023-06-06T20:12:00Z"/>
                <w:rFonts w:ascii="맑은 고딕" w:eastAsia="맑은 고딕" w:hAnsi="맑은 고딕"/>
              </w:rPr>
            </w:pPr>
            <w:ins w:id="3842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8D8E069" w14:textId="77777777" w:rsidR="00DF0643" w:rsidRDefault="00DF0643" w:rsidP="006E5161">
            <w:pPr>
              <w:rPr>
                <w:ins w:id="3843" w:author="오윤 권" w:date="2023-06-06T20:12:00Z"/>
                <w:rStyle w:val="ae"/>
                <w:rFonts w:ascii="맑은 고딕" w:hAnsi="맑은 고딕"/>
              </w:rPr>
            </w:pPr>
            <w:ins w:id="3844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127210AD" w14:textId="77777777" w:rsidTr="006E5161">
        <w:trPr>
          <w:ins w:id="384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FB434BD" w14:textId="77777777" w:rsidR="00DF0643" w:rsidRDefault="00DF0643" w:rsidP="006E5161">
            <w:pPr>
              <w:pStyle w:val="af"/>
              <w:rPr>
                <w:ins w:id="3846" w:author="오윤 권" w:date="2023-06-06T20:12:00Z"/>
                <w:rFonts w:ascii="맑은 고딕" w:eastAsia="맑은 고딕" w:hAnsi="맑은 고딕"/>
              </w:rPr>
            </w:pPr>
            <w:ins w:id="3847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F581D8B" w14:textId="77777777" w:rsidR="00DF0643" w:rsidRDefault="00DF0643" w:rsidP="006E5161">
            <w:pPr>
              <w:rPr>
                <w:ins w:id="3848" w:author="오윤 권" w:date="2023-06-06T20:12:00Z"/>
                <w:rStyle w:val="ae"/>
                <w:rFonts w:ascii="맑은 고딕" w:hAnsi="맑은 고딕"/>
              </w:rPr>
            </w:pPr>
            <w:ins w:id="3849" w:author="오윤 권" w:date="2023-06-06T20:12:00Z">
              <w:r>
                <w:rPr>
                  <w:rFonts w:ascii="맑은 고딕" w:hAnsi="맑은 고딕"/>
                </w:rPr>
                <w:t xml:space="preserve">다른 사용자와의 </w:t>
              </w:r>
              <w:r>
                <w:rPr>
                  <w:rFonts w:ascii="맑은 고딕" w:hAnsi="맑은 고딕" w:hint="eastAsia"/>
                </w:rPr>
                <w:t>친구추가</w:t>
              </w:r>
              <w:r>
                <w:rPr>
                  <w:rFonts w:ascii="맑은 고딕" w:hAnsi="맑은 고딕"/>
                </w:rPr>
                <w:t>와 로그인이 되어있어야 한다.</w:t>
              </w:r>
            </w:ins>
          </w:p>
        </w:tc>
      </w:tr>
      <w:tr w:rsidR="00DF0643" w:rsidRPr="00B0767A" w14:paraId="6BB3D7A6" w14:textId="77777777" w:rsidTr="006E5161">
        <w:trPr>
          <w:ins w:id="385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CF672A6" w14:textId="77777777" w:rsidR="00DF0643" w:rsidRDefault="00DF0643" w:rsidP="006E5161">
            <w:pPr>
              <w:pStyle w:val="af"/>
              <w:rPr>
                <w:ins w:id="3851" w:author="오윤 권" w:date="2023-06-06T20:12:00Z"/>
                <w:rFonts w:ascii="맑은 고딕" w:eastAsia="맑은 고딕" w:hAnsi="맑은 고딕"/>
              </w:rPr>
            </w:pPr>
            <w:ins w:id="3852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5990DD0" w14:textId="77777777" w:rsidR="00DF0643" w:rsidRDefault="00DF0643" w:rsidP="006E5161">
            <w:pPr>
              <w:rPr>
                <w:ins w:id="3853" w:author="오윤 권" w:date="2023-06-06T20:12:00Z"/>
                <w:rStyle w:val="ae"/>
                <w:rFonts w:ascii="맑은 고딕" w:hAnsi="맑은 고딕"/>
              </w:rPr>
            </w:pPr>
            <w:ins w:id="3854" w:author="오윤 권" w:date="2023-06-06T20:12:00Z">
              <w:r>
                <w:rPr>
                  <w:rFonts w:hint="eastAsia"/>
                </w:rPr>
                <w:t>선택한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댓글이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삭제된다</w:t>
              </w:r>
              <w:r>
                <w:rPr>
                  <w:rFonts w:hint="eastAsia"/>
                </w:rPr>
                <w:t>.</w:t>
              </w:r>
            </w:ins>
          </w:p>
        </w:tc>
      </w:tr>
      <w:tr w:rsidR="00DF0643" w:rsidRPr="00B0767A" w14:paraId="3012FEE7" w14:textId="77777777" w:rsidTr="006E5161">
        <w:trPr>
          <w:ins w:id="385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D64FB81" w14:textId="77777777" w:rsidR="00DF0643" w:rsidRDefault="00DF0643" w:rsidP="006E5161">
            <w:pPr>
              <w:pStyle w:val="af"/>
              <w:rPr>
                <w:ins w:id="3856" w:author="오윤 권" w:date="2023-06-06T20:12:00Z"/>
                <w:rFonts w:ascii="맑은 고딕" w:eastAsia="맑은 고딕" w:hAnsi="맑은 고딕"/>
              </w:rPr>
            </w:pPr>
            <w:ins w:id="3857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6117BF9" w14:textId="77777777" w:rsidR="00DF0643" w:rsidRDefault="00DF0643" w:rsidP="006E5161">
            <w:pPr>
              <w:pStyle w:val="af"/>
              <w:rPr>
                <w:ins w:id="385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85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77CDDFE3" w14:textId="77777777" w:rsidR="00DF0643" w:rsidRDefault="00DF0643" w:rsidP="006E5161">
            <w:pPr>
              <w:pStyle w:val="af"/>
              <w:jc w:val="both"/>
              <w:rPr>
                <w:ins w:id="386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861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 xml:space="preserve">사용자가 </w:t>
              </w:r>
              <w:r>
                <w:rPr>
                  <w:rFonts w:ascii="맑은 고딕" w:eastAsia="맑은 고딕" w:hAnsi="맑은 고딕" w:hint="eastAsia"/>
                  <w:b w:val="0"/>
                </w:rPr>
                <w:t>삭제하고 싶은 댓글을 선택하고 삭제버튼을 선택한다.</w:t>
              </w:r>
              <w:r>
                <w:rPr>
                  <w:rFonts w:ascii="맑은 고딕" w:eastAsia="맑은 고딕" w:hAnsi="맑은 고딕"/>
                  <w:b w:val="0"/>
                </w:rPr>
                <w:t>.</w:t>
              </w:r>
            </w:ins>
          </w:p>
        </w:tc>
      </w:tr>
      <w:tr w:rsidR="00DF0643" w:rsidRPr="00B0767A" w14:paraId="59E99089" w14:textId="77777777" w:rsidTr="006E5161">
        <w:trPr>
          <w:ins w:id="386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3C9AC12" w14:textId="77777777" w:rsidR="00DF0643" w:rsidRDefault="00DF0643" w:rsidP="006E5161">
            <w:pPr>
              <w:jc w:val="center"/>
              <w:rPr>
                <w:ins w:id="3863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ADB2BAB" w14:textId="77777777" w:rsidR="00DF0643" w:rsidRDefault="00DF0643" w:rsidP="006E5161">
            <w:pPr>
              <w:rPr>
                <w:ins w:id="3864" w:author="오윤 권" w:date="2023-06-06T20:12:00Z"/>
                <w:rStyle w:val="ae"/>
                <w:rFonts w:ascii="맑은 고딕" w:hAnsi="맑은 고딕"/>
              </w:rPr>
            </w:pPr>
            <w:ins w:id="3865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52725FF" w14:textId="77777777" w:rsidR="00DF0643" w:rsidRDefault="00DF0643" w:rsidP="006E5161">
            <w:pPr>
              <w:rPr>
                <w:ins w:id="3866" w:author="오윤 권" w:date="2023-06-06T20:12:00Z"/>
                <w:rStyle w:val="ae"/>
                <w:rFonts w:ascii="맑은 고딕" w:hAnsi="맑은 고딕"/>
              </w:rPr>
            </w:pPr>
            <w:ins w:id="3867" w:author="오윤 권" w:date="2023-06-06T20:12:00Z">
              <w:r>
                <w:rPr>
                  <w:rFonts w:ascii="맑은 고딕" w:hAnsi="맑은 고딕"/>
                </w:rPr>
                <w:t>시스템은 화면에 ‘</w:t>
              </w:r>
              <w:r>
                <w:rPr>
                  <w:rFonts w:ascii="맑은 고딕" w:hAnsi="맑은 고딕" w:hint="eastAsia"/>
                </w:rPr>
                <w:t>삭제하시겠습니까?</w:t>
              </w:r>
              <w:r>
                <w:rPr>
                  <w:rFonts w:ascii="맑은 고딕" w:hAnsi="맑은 고딕"/>
                </w:rPr>
                <w:t xml:space="preserve">” </w:t>
              </w:r>
              <w:r>
                <w:rPr>
                  <w:rFonts w:ascii="맑은 고딕" w:hAnsi="맑은 고딕" w:hint="eastAsia"/>
                </w:rPr>
                <w:t>메시지를 출력한다.</w:t>
              </w:r>
            </w:ins>
          </w:p>
        </w:tc>
      </w:tr>
      <w:tr w:rsidR="00DF0643" w:rsidRPr="00B0767A" w14:paraId="0B9DF236" w14:textId="77777777" w:rsidTr="006E5161">
        <w:trPr>
          <w:ins w:id="386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05ABCFF" w14:textId="77777777" w:rsidR="00DF0643" w:rsidRDefault="00DF0643" w:rsidP="006E5161">
            <w:pPr>
              <w:jc w:val="center"/>
              <w:rPr>
                <w:ins w:id="3869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116BAF" w14:textId="77777777" w:rsidR="00DF0643" w:rsidRDefault="00DF0643" w:rsidP="006E5161">
            <w:pPr>
              <w:rPr>
                <w:ins w:id="3870" w:author="오윤 권" w:date="2023-06-06T20:12:00Z"/>
                <w:rStyle w:val="ae"/>
                <w:rFonts w:ascii="맑은 고딕" w:hAnsi="맑은 고딕"/>
              </w:rPr>
            </w:pPr>
            <w:ins w:id="3871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B5D0BE4" w14:textId="77777777" w:rsidR="00DF0643" w:rsidRDefault="00DF0643" w:rsidP="006E5161">
            <w:pPr>
              <w:rPr>
                <w:ins w:id="3872" w:author="오윤 권" w:date="2023-06-06T20:12:00Z"/>
                <w:rStyle w:val="ae"/>
                <w:rFonts w:ascii="맑은 고딕" w:hAnsi="맑은 고딕"/>
              </w:rPr>
            </w:pPr>
            <w:ins w:id="3873" w:author="오윤 권" w:date="2023-06-06T20:12:00Z">
              <w:r>
                <w:rPr>
                  <w:rFonts w:ascii="맑은 고딕" w:hAnsi="맑은 고딕"/>
                </w:rPr>
                <w:t>사용자가 ‘</w:t>
              </w:r>
              <w:r>
                <w:rPr>
                  <w:rFonts w:ascii="맑은 고딕" w:hAnsi="맑은 고딕" w:hint="eastAsia"/>
                </w:rPr>
                <w:t>예</w:t>
              </w:r>
              <w:r>
                <w:rPr>
                  <w:rFonts w:ascii="맑은 고딕" w:hAnsi="맑은 고딕"/>
                </w:rPr>
                <w:t>’ 버튼을 누</w:t>
              </w:r>
              <w:r>
                <w:rPr>
                  <w:rFonts w:ascii="맑은 고딕" w:hAnsi="맑은 고딕" w:hint="eastAsia"/>
                </w:rPr>
                <w:t>른 경우 선택한 댓글이 삭제된다.</w:t>
              </w:r>
            </w:ins>
          </w:p>
        </w:tc>
      </w:tr>
      <w:tr w:rsidR="00DF0643" w:rsidRPr="00B0767A" w14:paraId="7A4B1553" w14:textId="77777777" w:rsidTr="006E5161">
        <w:trPr>
          <w:ins w:id="3874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561C6ED" w14:textId="77777777" w:rsidR="00DF0643" w:rsidRDefault="00DF0643" w:rsidP="006E5161">
            <w:pPr>
              <w:pStyle w:val="af"/>
              <w:rPr>
                <w:ins w:id="3875" w:author="오윤 권" w:date="2023-06-06T20:12:00Z"/>
                <w:rFonts w:ascii="맑은 고딕" w:eastAsia="맑은 고딕" w:hAnsi="맑은 고딕"/>
              </w:rPr>
            </w:pPr>
            <w:ins w:id="3876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3194C9C" w14:textId="77777777" w:rsidR="00DF0643" w:rsidRDefault="00DF0643" w:rsidP="006E5161">
            <w:pPr>
              <w:pStyle w:val="af"/>
              <w:rPr>
                <w:ins w:id="387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87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C9CE6B3" w14:textId="77777777" w:rsidR="00DF0643" w:rsidRDefault="00DF0643" w:rsidP="006E5161">
            <w:pPr>
              <w:pStyle w:val="af"/>
              <w:rPr>
                <w:ins w:id="387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880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‘</w:t>
              </w:r>
              <w:r>
                <w:rPr>
                  <w:rFonts w:ascii="맑은 고딕" w:eastAsia="맑은 고딕" w:hAnsi="맑은 고딕" w:hint="eastAsia"/>
                  <w:b w:val="0"/>
                </w:rPr>
                <w:t>아니오</w:t>
              </w:r>
              <w:r>
                <w:rPr>
                  <w:rFonts w:ascii="맑은 고딕" w:eastAsia="맑은 고딕" w:hAnsi="맑은 고딕"/>
                  <w:b w:val="0"/>
                </w:rPr>
                <w:t>’ 버튼을 누를 경우에</w:t>
              </w:r>
              <w:r>
                <w:rPr>
                  <w:rFonts w:ascii="맑은 고딕" w:eastAsia="맑은 고딕" w:hAnsi="맑은 고딕" w:hint="eastAsia"/>
                  <w:b w:val="0"/>
                </w:rPr>
                <w:t xml:space="preserve"> 댓글은 삭제되지 않으며 </w:t>
              </w:r>
              <w:r>
                <w:rPr>
                  <w:rFonts w:ascii="맑은 고딕" w:eastAsia="맑은 고딕" w:hAnsi="맑은 고딕"/>
                  <w:b w:val="0"/>
                </w:rPr>
                <w:t>B01</w:t>
              </w:r>
              <w:r>
                <w:rPr>
                  <w:rFonts w:ascii="맑은 고딕" w:eastAsia="맑은 고딕" w:hAnsi="맑은 고딕" w:hint="eastAsia"/>
                  <w:b w:val="0"/>
                </w:rPr>
                <w:t>로 되돌아간다</w:t>
              </w:r>
              <w:r>
                <w:rPr>
                  <w:rFonts w:ascii="맑은 고딕" w:eastAsia="맑은 고딕" w:hAnsi="맑은 고딕"/>
                  <w:b w:val="0"/>
                </w:rPr>
                <w:t>.</w:t>
              </w:r>
            </w:ins>
          </w:p>
        </w:tc>
      </w:tr>
      <w:tr w:rsidR="00DF0643" w:rsidRPr="00B0767A" w14:paraId="4CAF9DF7" w14:textId="77777777" w:rsidTr="006E5161">
        <w:trPr>
          <w:ins w:id="388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D7E091D" w14:textId="77777777" w:rsidR="00DF0643" w:rsidRDefault="00DF0643" w:rsidP="006E5161">
            <w:pPr>
              <w:jc w:val="center"/>
              <w:rPr>
                <w:ins w:id="3882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57307008" w14:textId="77777777" w:rsidR="00DF0643" w:rsidRDefault="00DF0643" w:rsidP="006E5161">
            <w:pPr>
              <w:pStyle w:val="af"/>
              <w:rPr>
                <w:ins w:id="388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7846BC38" w14:textId="77777777" w:rsidR="00DF0643" w:rsidRDefault="00DF0643" w:rsidP="006E5161">
            <w:pPr>
              <w:pStyle w:val="af"/>
              <w:rPr>
                <w:ins w:id="388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7AC771AF" w14:textId="77777777" w:rsidTr="006E5161">
        <w:trPr>
          <w:ins w:id="388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84BDCAF" w14:textId="77777777" w:rsidR="00DF0643" w:rsidRDefault="00DF0643" w:rsidP="006E5161">
            <w:pPr>
              <w:pStyle w:val="af"/>
              <w:rPr>
                <w:ins w:id="3886" w:author="오윤 권" w:date="2023-06-06T20:12:00Z"/>
                <w:rFonts w:ascii="맑은 고딕" w:eastAsia="맑은 고딕" w:hAnsi="맑은 고딕"/>
              </w:rPr>
            </w:pPr>
            <w:ins w:id="3887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615DD1C8" w14:textId="77777777" w:rsidR="00DF0643" w:rsidRPr="00246FBF" w:rsidRDefault="00DF0643" w:rsidP="006E5161">
            <w:pPr>
              <w:pStyle w:val="af"/>
              <w:rPr>
                <w:ins w:id="3888" w:author="오윤 권" w:date="2023-06-06T20:12:00Z"/>
                <w:rStyle w:val="ae"/>
                <w:rFonts w:ascii="맑은 고딕" w:eastAsia="맑은 고딕" w:hAnsi="맑은 고딕" w:cs="Times New Roman"/>
                <w:b w:val="0"/>
                <w:bCs/>
                <w:szCs w:val="24"/>
              </w:rPr>
            </w:pPr>
            <w:ins w:id="3889" w:author="오윤 권" w:date="2023-06-06T20:12:00Z">
              <w:r w:rsidRPr="00246FBF">
                <w:rPr>
                  <w:rFonts w:ascii="맑은 고딕" w:hAnsi="맑은 고딕"/>
                  <w:b w:val="0"/>
                  <w:bCs/>
                </w:rPr>
                <w:t>E01-2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745C5F0" w14:textId="77777777" w:rsidR="00DF0643" w:rsidRPr="00246FBF" w:rsidRDefault="00DF0643" w:rsidP="006E5161">
            <w:pPr>
              <w:pStyle w:val="af"/>
              <w:jc w:val="both"/>
              <w:rPr>
                <w:ins w:id="3890" w:author="오윤 권" w:date="2023-06-06T20:12:00Z"/>
                <w:rStyle w:val="ae"/>
                <w:rFonts w:ascii="맑은 고딕" w:eastAsia="맑은 고딕" w:hAnsi="맑은 고딕" w:cs="Times New Roman"/>
                <w:b w:val="0"/>
                <w:bCs/>
                <w:szCs w:val="24"/>
              </w:rPr>
            </w:pPr>
            <w:ins w:id="3891" w:author="오윤 권" w:date="2023-06-06T20:12:00Z">
              <w:r w:rsidRPr="00246FBF">
                <w:rPr>
                  <w:rFonts w:ascii="맑은 고딕" w:hAnsi="맑은 고딕" w:hint="eastAsia"/>
                  <w:b w:val="0"/>
                  <w:bCs/>
                </w:rPr>
                <w:t>친구추가가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되어있지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않은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사용자의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작업이라면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‘</w:t>
              </w:r>
              <w:r w:rsidRPr="00246FBF">
                <w:rPr>
                  <w:rFonts w:ascii="맑은 고딕" w:hAnsi="맑은 고딕" w:hint="eastAsia"/>
                  <w:b w:val="0"/>
                  <w:bCs/>
                </w:rPr>
                <w:t>삭제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’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버튼을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누를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경우에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 w:hint="eastAsia"/>
                  <w:b w:val="0"/>
                  <w:bCs/>
                </w:rPr>
                <w:t>친구추가</w:t>
              </w:r>
              <w:r w:rsidRPr="00246FBF">
                <w:rPr>
                  <w:rFonts w:ascii="맑은 고딕" w:hAnsi="맑은 고딕"/>
                  <w:b w:val="0"/>
                  <w:bCs/>
                </w:rPr>
                <w:t>를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먼저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하라는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메시지를</w:t>
              </w:r>
              <w:r w:rsidRPr="00246FBF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246FBF">
                <w:rPr>
                  <w:rFonts w:ascii="맑은 고딕" w:hAnsi="맑은 고딕"/>
                  <w:b w:val="0"/>
                  <w:bCs/>
                </w:rPr>
                <w:t>출력한다</w:t>
              </w:r>
              <w:r w:rsidRPr="00246FBF">
                <w:rPr>
                  <w:rFonts w:ascii="맑은 고딕" w:hAnsi="맑은 고딕"/>
                  <w:b w:val="0"/>
                  <w:bCs/>
                </w:rPr>
                <w:t>.</w:t>
              </w:r>
            </w:ins>
          </w:p>
        </w:tc>
      </w:tr>
      <w:tr w:rsidR="00DF0643" w:rsidRPr="00B0767A" w14:paraId="5982656C" w14:textId="77777777" w:rsidTr="006E5161">
        <w:trPr>
          <w:ins w:id="389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0613D2F" w14:textId="77777777" w:rsidR="00DF0643" w:rsidRDefault="00DF0643" w:rsidP="006E5161">
            <w:pPr>
              <w:pStyle w:val="af"/>
              <w:rPr>
                <w:ins w:id="3893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D752298" w14:textId="77777777" w:rsidR="00DF0643" w:rsidRDefault="00DF0643" w:rsidP="006E5161">
            <w:pPr>
              <w:rPr>
                <w:ins w:id="3894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1BCF7FC" w14:textId="77777777" w:rsidR="00DF0643" w:rsidRDefault="00DF0643" w:rsidP="006E5161">
            <w:pPr>
              <w:rPr>
                <w:ins w:id="3895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2C838E99" w14:textId="77777777" w:rsidTr="006E5161">
        <w:trPr>
          <w:ins w:id="389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A79C921" w14:textId="77777777" w:rsidR="00DF0643" w:rsidRDefault="00DF0643" w:rsidP="006E5161">
            <w:pPr>
              <w:pStyle w:val="af"/>
              <w:rPr>
                <w:ins w:id="3897" w:author="오윤 권" w:date="2023-06-06T20:12:00Z"/>
                <w:rFonts w:ascii="맑은 고딕" w:eastAsia="맑은 고딕" w:hAnsi="맑은 고딕"/>
              </w:rPr>
            </w:pPr>
            <w:ins w:id="3898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2D260295" w14:textId="77777777" w:rsidR="00DF0643" w:rsidRDefault="00DF0643" w:rsidP="006E5161">
            <w:pPr>
              <w:rPr>
                <w:ins w:id="3899" w:author="오윤 권" w:date="2023-06-06T20:12:00Z"/>
                <w:rStyle w:val="ae"/>
                <w:rFonts w:ascii="맑은 고딕" w:hAnsi="맑은 고딕"/>
              </w:rPr>
            </w:pPr>
            <w:ins w:id="3900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263DD0E4" w14:textId="77777777" w:rsidR="00DF0643" w:rsidRDefault="00DF0643" w:rsidP="006E5161">
            <w:pPr>
              <w:rPr>
                <w:ins w:id="3901" w:author="오윤 권" w:date="2023-06-06T20:12:00Z"/>
                <w:rStyle w:val="ae"/>
                <w:rFonts w:ascii="맑은 고딕" w:hAnsi="맑은 고딕"/>
              </w:rPr>
            </w:pPr>
            <w:ins w:id="3902" w:author="오윤 권" w:date="2023-06-06T20:12:00Z">
              <w:r>
                <w:rPr>
                  <w:rFonts w:ascii="맑은 고딕" w:hAnsi="맑은 고딕"/>
                </w:rPr>
                <w:t xml:space="preserve">B01 → B02 → B03 </w:t>
              </w:r>
            </w:ins>
          </w:p>
        </w:tc>
      </w:tr>
      <w:tr w:rsidR="00DF0643" w:rsidRPr="00B0767A" w14:paraId="428D566A" w14:textId="77777777" w:rsidTr="006E5161">
        <w:trPr>
          <w:ins w:id="390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E026045" w14:textId="77777777" w:rsidR="00DF0643" w:rsidRDefault="00DF0643" w:rsidP="006E5161">
            <w:pPr>
              <w:pStyle w:val="af"/>
              <w:rPr>
                <w:ins w:id="3904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C3404FE" w14:textId="77777777" w:rsidR="00DF0643" w:rsidRDefault="00DF0643" w:rsidP="006E5161">
            <w:pPr>
              <w:rPr>
                <w:ins w:id="3905" w:author="오윤 권" w:date="2023-06-06T20:12:00Z"/>
                <w:rStyle w:val="ae"/>
                <w:rFonts w:ascii="맑은 고딕" w:hAnsi="맑은 고딕"/>
              </w:rPr>
            </w:pPr>
            <w:ins w:id="3906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02B05A85" w14:textId="77777777" w:rsidR="00DF0643" w:rsidRDefault="00DF0643" w:rsidP="006E5161">
            <w:pPr>
              <w:rPr>
                <w:ins w:id="3907" w:author="오윤 권" w:date="2023-06-06T20:12:00Z"/>
                <w:rStyle w:val="ae"/>
                <w:rFonts w:ascii="맑은 고딕" w:hAnsi="맑은 고딕"/>
              </w:rPr>
            </w:pPr>
            <w:ins w:id="3908" w:author="오윤 권" w:date="2023-06-06T20:12:00Z">
              <w:r>
                <w:rPr>
                  <w:rFonts w:ascii="맑은 고딕" w:hAnsi="맑은 고딕"/>
                </w:rPr>
                <w:t>B01 → B02 → A02-1 → B01</w:t>
              </w:r>
            </w:ins>
          </w:p>
        </w:tc>
      </w:tr>
      <w:tr w:rsidR="00DF0643" w:rsidRPr="00B0767A" w14:paraId="5FBAD2ED" w14:textId="77777777" w:rsidTr="006E5161">
        <w:trPr>
          <w:ins w:id="390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338FFE5" w14:textId="77777777" w:rsidR="00DF0643" w:rsidRDefault="00DF0643" w:rsidP="006E5161">
            <w:pPr>
              <w:pStyle w:val="af"/>
              <w:rPr>
                <w:ins w:id="3910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CBDC76F" w14:textId="77777777" w:rsidR="00DF0643" w:rsidRDefault="00DF0643" w:rsidP="006E5161">
            <w:pPr>
              <w:rPr>
                <w:ins w:id="3911" w:author="오윤 권" w:date="2023-06-06T20:12:00Z"/>
                <w:rStyle w:val="ae"/>
                <w:rFonts w:ascii="맑은 고딕" w:hAnsi="맑은 고딕"/>
              </w:rPr>
            </w:pPr>
            <w:ins w:id="3912" w:author="오윤 권" w:date="2023-06-06T20:12:00Z">
              <w:r>
                <w:rPr>
                  <w:rFonts w:ascii="맑은 고딕" w:hAnsi="맑은 고딕"/>
                </w:rPr>
                <w:t>SN003</w:t>
              </w:r>
            </w:ins>
          </w:p>
        </w:tc>
        <w:tc>
          <w:tcPr>
            <w:tcW w:w="6042" w:type="dxa"/>
            <w:vAlign w:val="center"/>
          </w:tcPr>
          <w:p w14:paraId="1798E5F6" w14:textId="77777777" w:rsidR="00DF0643" w:rsidRDefault="00DF0643" w:rsidP="006E5161">
            <w:pPr>
              <w:rPr>
                <w:ins w:id="3913" w:author="오윤 권" w:date="2023-06-06T20:12:00Z"/>
                <w:rStyle w:val="ae"/>
                <w:rFonts w:ascii="맑은 고딕" w:hAnsi="맑은 고딕"/>
              </w:rPr>
            </w:pPr>
            <w:ins w:id="3914" w:author="오윤 권" w:date="2023-06-06T20:12:00Z">
              <w:r>
                <w:rPr>
                  <w:rFonts w:ascii="맑은 고딕" w:hAnsi="맑은 고딕"/>
                </w:rPr>
                <w:t>B01 → E01-2</w:t>
              </w:r>
            </w:ins>
          </w:p>
        </w:tc>
      </w:tr>
    </w:tbl>
    <w:p w14:paraId="1D3AAFA8" w14:textId="77777777" w:rsidR="00DF0643" w:rsidRDefault="00DF0643" w:rsidP="00DF0643">
      <w:pPr>
        <w:rPr>
          <w:ins w:id="3915" w:author="오윤 권" w:date="2023-06-06T20:12:00Z"/>
          <w:rFonts w:ascii="맑은 고딕" w:hAnsi="맑은 고딕"/>
        </w:rPr>
      </w:pPr>
    </w:p>
    <w:p w14:paraId="6F718689" w14:textId="77777777" w:rsidR="00DF0643" w:rsidRDefault="00DF0643" w:rsidP="00DF0643">
      <w:pPr>
        <w:rPr>
          <w:ins w:id="3916" w:author="오윤 권" w:date="2023-06-06T20:12:00Z"/>
          <w:rFonts w:ascii="맑은 고딕" w:hAnsi="맑은 고딕"/>
        </w:rPr>
      </w:pPr>
    </w:p>
    <w:p w14:paraId="7143330C" w14:textId="77777777" w:rsidR="00DF0643" w:rsidRDefault="00DF0643" w:rsidP="00DF0643">
      <w:pPr>
        <w:rPr>
          <w:ins w:id="3917" w:author="오윤 권" w:date="2023-06-06T20:12:00Z"/>
          <w:rFonts w:ascii="맑은 고딕" w:hAnsi="맑은 고딕"/>
        </w:rPr>
      </w:pPr>
    </w:p>
    <w:p w14:paraId="1C303E37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18" w:author="오윤 권" w:date="2023-06-06T20:16:00Z"/>
          <w:rStyle w:val="ae"/>
          <w:rFonts w:ascii="맑은 고딕" w:hAnsi="맑은 고딕"/>
          <w:b/>
          <w:sz w:val="24"/>
        </w:rPr>
      </w:pPr>
    </w:p>
    <w:p w14:paraId="11F254F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19" w:author="오윤 권" w:date="2023-06-06T20:16:00Z"/>
          <w:rStyle w:val="ae"/>
          <w:b/>
          <w:sz w:val="24"/>
        </w:rPr>
      </w:pPr>
    </w:p>
    <w:p w14:paraId="1B37126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0" w:author="오윤 권" w:date="2023-06-06T20:16:00Z"/>
          <w:rStyle w:val="ae"/>
          <w:b/>
          <w:sz w:val="24"/>
        </w:rPr>
      </w:pPr>
    </w:p>
    <w:p w14:paraId="76958875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1" w:author="오윤 권" w:date="2023-06-06T20:16:00Z"/>
          <w:rStyle w:val="ae"/>
          <w:b/>
          <w:sz w:val="24"/>
        </w:rPr>
      </w:pPr>
    </w:p>
    <w:p w14:paraId="72738D36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2" w:author="오윤 권" w:date="2023-06-06T20:16:00Z"/>
          <w:rStyle w:val="ae"/>
          <w:b/>
          <w:sz w:val="24"/>
        </w:rPr>
      </w:pPr>
    </w:p>
    <w:p w14:paraId="6F12DC7D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3" w:author="오윤 권" w:date="2023-06-06T20:16:00Z"/>
          <w:rStyle w:val="ae"/>
          <w:b/>
          <w:sz w:val="24"/>
        </w:rPr>
      </w:pPr>
    </w:p>
    <w:p w14:paraId="63EACB85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4" w:author="오윤 권" w:date="2023-06-06T20:16:00Z"/>
          <w:rStyle w:val="ae"/>
          <w:b/>
          <w:sz w:val="24"/>
        </w:rPr>
      </w:pPr>
    </w:p>
    <w:p w14:paraId="16453FC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5" w:author="오윤 권" w:date="2023-06-06T20:16:00Z"/>
          <w:rStyle w:val="ae"/>
          <w:b/>
          <w:sz w:val="24"/>
        </w:rPr>
      </w:pPr>
    </w:p>
    <w:p w14:paraId="3C418F1D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6" w:author="오윤 권" w:date="2023-06-06T20:16:00Z"/>
          <w:rStyle w:val="ae"/>
          <w:b/>
          <w:sz w:val="24"/>
        </w:rPr>
      </w:pPr>
    </w:p>
    <w:p w14:paraId="6285600F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7" w:author="오윤 권" w:date="2023-06-06T20:16:00Z"/>
          <w:rStyle w:val="ae"/>
          <w:b/>
          <w:sz w:val="24"/>
        </w:rPr>
      </w:pPr>
    </w:p>
    <w:p w14:paraId="3A0A482C" w14:textId="3A1C1604" w:rsidR="00DF0643" w:rsidRPr="00246FBF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3928" w:author="오윤 권" w:date="2023-06-06T20:12:00Z"/>
          <w:rFonts w:ascii="맑은 고딕" w:hAnsi="맑은 고딕" w:cs="돋움"/>
          <w:b/>
          <w:sz w:val="24"/>
        </w:rPr>
      </w:pPr>
      <w:ins w:id="3929" w:author="오윤 권" w:date="2023-06-06T20:12:00Z">
        <w:r w:rsidRPr="00246FBF">
          <w:rPr>
            <w:rStyle w:val="ae"/>
            <w:rFonts w:ascii="맑은 고딕" w:hAnsi="맑은 고딕"/>
            <w:b/>
            <w:sz w:val="24"/>
          </w:rPr>
          <w:lastRenderedPageBreak/>
          <w:t xml:space="preserve">UC018: </w:t>
        </w:r>
        <w:r w:rsidRPr="00246FBF">
          <w:rPr>
            <w:rFonts w:ascii="맑은 고딕" w:hAnsi="맑은 고딕" w:cs="돋움" w:hint="eastAsia"/>
            <w:b/>
            <w:sz w:val="24"/>
          </w:rPr>
          <w:t>작업 상태를 표시한다.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2250287C" w14:textId="77777777" w:rsidTr="006E5161">
        <w:trPr>
          <w:ins w:id="393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77FA0B8" w14:textId="77777777" w:rsidR="00DF0643" w:rsidRDefault="00DF0643" w:rsidP="006E5161">
            <w:pPr>
              <w:pStyle w:val="af"/>
              <w:rPr>
                <w:ins w:id="3931" w:author="오윤 권" w:date="2023-06-06T20:12:00Z"/>
                <w:rFonts w:ascii="맑은 고딕" w:eastAsia="맑은 고딕" w:hAnsi="맑은 고딕"/>
              </w:rPr>
            </w:pPr>
            <w:ins w:id="3932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3645796D" w14:textId="77777777" w:rsidR="00DF0643" w:rsidRDefault="00DF0643" w:rsidP="006E5161">
            <w:pPr>
              <w:rPr>
                <w:ins w:id="3933" w:author="오윤 권" w:date="2023-06-06T20:12:00Z"/>
                <w:rStyle w:val="ae"/>
                <w:rFonts w:ascii="맑은 고딕" w:hAnsi="맑은 고딕"/>
              </w:rPr>
            </w:pPr>
            <w:ins w:id="3934" w:author="오윤 권" w:date="2023-06-06T20:12:00Z">
              <w:r>
                <w:rPr>
                  <w:rFonts w:ascii="맑은 고딕" w:hAnsi="맑은 고딕"/>
                </w:rPr>
                <w:t>작성한 작업이 현재 완료상태인지 미완료 상태인지 설정할</w:t>
              </w:r>
              <w:r>
                <w:rPr>
                  <w:rFonts w:ascii="맑은 고딕" w:hAnsi="맑은 고딕" w:hint="eastAsia"/>
                </w:rPr>
                <w:t xml:space="preserve"> </w:t>
              </w:r>
              <w:r>
                <w:rPr>
                  <w:rFonts w:ascii="맑은 고딕" w:hAnsi="맑은 고딕"/>
                </w:rPr>
                <w:t>수</w:t>
              </w:r>
              <w:r>
                <w:rPr>
                  <w:rFonts w:ascii="맑은 고딕" w:hAnsi="맑은 고딕" w:hint="eastAsia"/>
                </w:rPr>
                <w:t xml:space="preserve"> </w:t>
              </w:r>
              <w:r>
                <w:rPr>
                  <w:rFonts w:ascii="맑은 고딕" w:hAnsi="맑은 고딕"/>
                </w:rPr>
                <w:t>있다.</w:t>
              </w:r>
            </w:ins>
          </w:p>
        </w:tc>
      </w:tr>
      <w:tr w:rsidR="00DF0643" w:rsidRPr="00B0767A" w14:paraId="189E5CD1" w14:textId="77777777" w:rsidTr="006E5161">
        <w:trPr>
          <w:ins w:id="393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82DE75F" w14:textId="77777777" w:rsidR="00DF0643" w:rsidRDefault="00DF0643" w:rsidP="006E5161">
            <w:pPr>
              <w:pStyle w:val="af"/>
              <w:rPr>
                <w:ins w:id="3936" w:author="오윤 권" w:date="2023-06-06T20:12:00Z"/>
                <w:rFonts w:ascii="맑은 고딕" w:eastAsia="맑은 고딕" w:hAnsi="맑은 고딕"/>
              </w:rPr>
            </w:pPr>
            <w:ins w:id="3937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4122EE9" w14:textId="77777777" w:rsidR="00DF0643" w:rsidRDefault="00DF0643" w:rsidP="006E5161">
            <w:pPr>
              <w:rPr>
                <w:ins w:id="3938" w:author="오윤 권" w:date="2023-06-06T20:12:00Z"/>
                <w:rStyle w:val="ae"/>
                <w:rFonts w:ascii="맑은 고딕" w:hAnsi="맑은 고딕"/>
              </w:rPr>
            </w:pPr>
            <w:ins w:id="3939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4B1E6FBA" w14:textId="77777777" w:rsidTr="006E5161">
        <w:trPr>
          <w:ins w:id="394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E5B6BEF" w14:textId="77777777" w:rsidR="00DF0643" w:rsidRDefault="00DF0643" w:rsidP="006E5161">
            <w:pPr>
              <w:pStyle w:val="af"/>
              <w:rPr>
                <w:ins w:id="3941" w:author="오윤 권" w:date="2023-06-06T20:12:00Z"/>
                <w:rFonts w:ascii="맑은 고딕" w:eastAsia="맑은 고딕" w:hAnsi="맑은 고딕"/>
              </w:rPr>
            </w:pPr>
            <w:ins w:id="3942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64487787" w14:textId="77777777" w:rsidR="00DF0643" w:rsidRDefault="00DF0643" w:rsidP="006E5161">
            <w:pPr>
              <w:rPr>
                <w:ins w:id="3943" w:author="오윤 권" w:date="2023-06-06T20:12:00Z"/>
                <w:rStyle w:val="ae"/>
                <w:rFonts w:ascii="맑은 고딕" w:hAnsi="맑은 고딕"/>
              </w:rPr>
            </w:pPr>
            <w:ins w:id="3944" w:author="오윤 권" w:date="2023-06-06T20:12:00Z">
              <w:r>
                <w:rPr>
                  <w:rFonts w:ascii="맑은 고딕" w:hAnsi="맑은 고딕"/>
                </w:rPr>
                <w:t>작성해놓은 작업이 있어야 한다.</w:t>
              </w:r>
            </w:ins>
          </w:p>
        </w:tc>
      </w:tr>
      <w:tr w:rsidR="00DF0643" w:rsidRPr="00B0767A" w14:paraId="65248130" w14:textId="77777777" w:rsidTr="006E5161">
        <w:trPr>
          <w:ins w:id="394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9B10BCF" w14:textId="77777777" w:rsidR="00DF0643" w:rsidRDefault="00DF0643" w:rsidP="006E5161">
            <w:pPr>
              <w:pStyle w:val="af"/>
              <w:rPr>
                <w:ins w:id="3946" w:author="오윤 권" w:date="2023-06-06T20:12:00Z"/>
                <w:rFonts w:ascii="맑은 고딕" w:eastAsia="맑은 고딕" w:hAnsi="맑은 고딕"/>
              </w:rPr>
            </w:pPr>
            <w:ins w:id="3947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81EEADA" w14:textId="77777777" w:rsidR="00DF0643" w:rsidRDefault="00DF0643" w:rsidP="006E5161">
            <w:pPr>
              <w:rPr>
                <w:ins w:id="3948" w:author="오윤 권" w:date="2023-06-06T20:12:00Z"/>
                <w:rStyle w:val="ae"/>
                <w:rFonts w:ascii="맑은 고딕" w:hAnsi="맑은 고딕"/>
              </w:rPr>
            </w:pPr>
            <w:ins w:id="3949" w:author="오윤 권" w:date="2023-06-06T20:12:00Z">
              <w:r>
                <w:rPr>
                  <w:rFonts w:ascii="맑은 고딕" w:hAnsi="맑은 고딕"/>
                </w:rPr>
                <w:t>현재 완료상태인지 미완료 상태인지 체크 표시로 설정된다.</w:t>
              </w:r>
            </w:ins>
          </w:p>
        </w:tc>
      </w:tr>
      <w:tr w:rsidR="00DF0643" w:rsidRPr="00B0767A" w14:paraId="1E198D44" w14:textId="77777777" w:rsidTr="006E5161">
        <w:trPr>
          <w:ins w:id="3950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47D0007" w14:textId="77777777" w:rsidR="00DF0643" w:rsidRDefault="00DF0643" w:rsidP="006E5161">
            <w:pPr>
              <w:pStyle w:val="af"/>
              <w:rPr>
                <w:ins w:id="3951" w:author="오윤 권" w:date="2023-06-06T20:12:00Z"/>
                <w:rFonts w:ascii="맑은 고딕" w:eastAsia="맑은 고딕" w:hAnsi="맑은 고딕"/>
              </w:rPr>
            </w:pPr>
            <w:ins w:id="3952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A76F479" w14:textId="77777777" w:rsidR="00DF0643" w:rsidRDefault="00DF0643" w:rsidP="006E5161">
            <w:pPr>
              <w:pStyle w:val="af"/>
              <w:rPr>
                <w:ins w:id="395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95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08D76F7" w14:textId="77777777" w:rsidR="00DF0643" w:rsidRDefault="00DF0643" w:rsidP="006E5161">
            <w:pPr>
              <w:pStyle w:val="af"/>
              <w:jc w:val="both"/>
              <w:rPr>
                <w:ins w:id="395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95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사용자는 작업명 옆에 체크표시버튼을 클릭하여 체크표시를 생성한다.</w:t>
              </w:r>
            </w:ins>
          </w:p>
        </w:tc>
      </w:tr>
      <w:tr w:rsidR="00DF0643" w:rsidRPr="00B0767A" w14:paraId="78C644DA" w14:textId="77777777" w:rsidTr="006E5161">
        <w:trPr>
          <w:ins w:id="395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54D31A2" w14:textId="77777777" w:rsidR="00DF0643" w:rsidRDefault="00DF0643" w:rsidP="006E5161">
            <w:pPr>
              <w:jc w:val="center"/>
              <w:rPr>
                <w:ins w:id="395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D75FC15" w14:textId="77777777" w:rsidR="00DF0643" w:rsidRDefault="00DF0643" w:rsidP="006E5161">
            <w:pPr>
              <w:rPr>
                <w:ins w:id="3959" w:author="오윤 권" w:date="2023-06-06T20:12:00Z"/>
                <w:rStyle w:val="ae"/>
                <w:rFonts w:ascii="맑은 고딕" w:hAnsi="맑은 고딕"/>
              </w:rPr>
            </w:pPr>
            <w:ins w:id="3960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2545825" w14:textId="77777777" w:rsidR="00DF0643" w:rsidRDefault="00DF0643" w:rsidP="006E5161">
            <w:pPr>
              <w:rPr>
                <w:ins w:id="3961" w:author="오윤 권" w:date="2023-06-06T20:12:00Z"/>
                <w:rStyle w:val="ae"/>
                <w:rFonts w:ascii="맑은 고딕" w:hAnsi="맑은 고딕"/>
              </w:rPr>
            </w:pPr>
            <w:ins w:id="3962" w:author="오윤 권" w:date="2023-06-06T20:12:00Z">
              <w:r>
                <w:rPr>
                  <w:rFonts w:ascii="맑은 고딕" w:hAnsi="맑은 고딕"/>
                </w:rPr>
                <w:t>시스템이 작업을 완료 상태로 구분한다.</w:t>
              </w:r>
            </w:ins>
          </w:p>
        </w:tc>
      </w:tr>
      <w:tr w:rsidR="00DF0643" w:rsidRPr="00B0767A" w14:paraId="52B39283" w14:textId="77777777" w:rsidTr="006E5161">
        <w:trPr>
          <w:ins w:id="396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94C4EFD" w14:textId="77777777" w:rsidR="00DF0643" w:rsidRDefault="00DF0643" w:rsidP="006E5161">
            <w:pPr>
              <w:pStyle w:val="af"/>
              <w:rPr>
                <w:ins w:id="3964" w:author="오윤 권" w:date="2023-06-06T20:12:00Z"/>
                <w:rFonts w:ascii="맑은 고딕" w:eastAsia="맑은 고딕" w:hAnsi="맑은 고딕"/>
              </w:rPr>
            </w:pPr>
            <w:ins w:id="3965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F7F3121" w14:textId="77777777" w:rsidR="00DF0643" w:rsidRDefault="00DF0643" w:rsidP="006E5161">
            <w:pPr>
              <w:pStyle w:val="af"/>
              <w:rPr>
                <w:ins w:id="396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96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A01-1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D8C8413" w14:textId="77777777" w:rsidR="00DF0643" w:rsidRDefault="00DF0643" w:rsidP="006E5161">
            <w:pPr>
              <w:pStyle w:val="af"/>
              <w:rPr>
                <w:ins w:id="396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96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따로 체크버튼을 클릭하지않으면 작업을 미완료 상태로 구분한다.</w:t>
              </w:r>
            </w:ins>
          </w:p>
        </w:tc>
      </w:tr>
      <w:tr w:rsidR="00DF0643" w:rsidRPr="00B0767A" w14:paraId="7632BC2F" w14:textId="77777777" w:rsidTr="006E5161">
        <w:trPr>
          <w:ins w:id="397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E087B9D" w14:textId="77777777" w:rsidR="00DF0643" w:rsidRDefault="00DF0643" w:rsidP="006E5161">
            <w:pPr>
              <w:jc w:val="center"/>
              <w:rPr>
                <w:ins w:id="3971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67B0F93" w14:textId="77777777" w:rsidR="00DF0643" w:rsidRDefault="00DF0643" w:rsidP="006E5161">
            <w:pPr>
              <w:pStyle w:val="af"/>
              <w:rPr>
                <w:ins w:id="397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97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A01-2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A115691" w14:textId="77777777" w:rsidR="00DF0643" w:rsidRDefault="00DF0643" w:rsidP="006E5161">
            <w:pPr>
              <w:pStyle w:val="af"/>
              <w:rPr>
                <w:ins w:id="397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3975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버튼을 두 번 누르면 체크표시가 해제된다.</w:t>
              </w:r>
            </w:ins>
          </w:p>
        </w:tc>
      </w:tr>
      <w:tr w:rsidR="00DF0643" w:rsidRPr="00B0767A" w14:paraId="4DCA94A7" w14:textId="77777777" w:rsidTr="006E5161">
        <w:trPr>
          <w:ins w:id="397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36A4A2B" w14:textId="77777777" w:rsidR="00DF0643" w:rsidRDefault="00DF0643" w:rsidP="006E5161">
            <w:pPr>
              <w:pStyle w:val="af"/>
              <w:rPr>
                <w:ins w:id="3977" w:author="오윤 권" w:date="2023-06-06T20:12:00Z"/>
                <w:rFonts w:ascii="맑은 고딕" w:eastAsia="맑은 고딕" w:hAnsi="맑은 고딕"/>
              </w:rPr>
            </w:pPr>
            <w:ins w:id="3978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</w:tcPr>
          <w:p w14:paraId="6FAC0718" w14:textId="77777777" w:rsidR="00DF0643" w:rsidRDefault="00DF0643" w:rsidP="006E5161">
            <w:pPr>
              <w:pStyle w:val="af"/>
              <w:rPr>
                <w:ins w:id="397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35991BC1" w14:textId="77777777" w:rsidR="00DF0643" w:rsidRDefault="00DF0643" w:rsidP="006E5161">
            <w:pPr>
              <w:pStyle w:val="af"/>
              <w:jc w:val="both"/>
              <w:rPr>
                <w:ins w:id="398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02A5984D" w14:textId="77777777" w:rsidTr="006E5161">
        <w:trPr>
          <w:ins w:id="398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FB5A6D4" w14:textId="77777777" w:rsidR="00DF0643" w:rsidRDefault="00DF0643" w:rsidP="006E5161">
            <w:pPr>
              <w:pStyle w:val="af"/>
              <w:rPr>
                <w:ins w:id="3982" w:author="오윤 권" w:date="2023-06-06T20:12:00Z"/>
                <w:rFonts w:ascii="맑은 고딕" w:eastAsia="맑은 고딕" w:hAnsi="맑은 고딕"/>
              </w:rPr>
            </w:pPr>
            <w:ins w:id="3983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26CDFCE4" w14:textId="77777777" w:rsidR="00DF0643" w:rsidRDefault="00DF0643" w:rsidP="006E5161">
            <w:pPr>
              <w:rPr>
                <w:ins w:id="3984" w:author="오윤 권" w:date="2023-06-06T20:12:00Z"/>
                <w:rStyle w:val="ae"/>
                <w:rFonts w:ascii="맑은 고딕" w:hAnsi="맑은 고딕"/>
              </w:rPr>
            </w:pPr>
            <w:ins w:id="3985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476B83A1" w14:textId="77777777" w:rsidR="00DF0643" w:rsidRDefault="00DF0643" w:rsidP="006E5161">
            <w:pPr>
              <w:rPr>
                <w:ins w:id="3986" w:author="오윤 권" w:date="2023-06-06T20:12:00Z"/>
                <w:rStyle w:val="ae"/>
                <w:rFonts w:ascii="맑은 고딕" w:hAnsi="맑은 고딕"/>
              </w:rPr>
            </w:pPr>
            <w:ins w:id="3987" w:author="오윤 권" w:date="2023-06-06T20:12:00Z">
              <w:r>
                <w:rPr>
                  <w:rFonts w:ascii="맑은 고딕" w:hAnsi="맑은 고딕"/>
                </w:rPr>
                <w:t xml:space="preserve">B01 → B02 </w:t>
              </w:r>
            </w:ins>
          </w:p>
        </w:tc>
      </w:tr>
      <w:tr w:rsidR="00DF0643" w:rsidRPr="00B0767A" w14:paraId="075975E5" w14:textId="77777777" w:rsidTr="006E5161">
        <w:trPr>
          <w:ins w:id="398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5D06929" w14:textId="77777777" w:rsidR="00DF0643" w:rsidRDefault="00DF0643" w:rsidP="006E5161">
            <w:pPr>
              <w:pStyle w:val="af"/>
              <w:rPr>
                <w:ins w:id="3989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75F23A9" w14:textId="77777777" w:rsidR="00DF0643" w:rsidRDefault="00DF0643" w:rsidP="006E5161">
            <w:pPr>
              <w:rPr>
                <w:ins w:id="3990" w:author="오윤 권" w:date="2023-06-06T20:12:00Z"/>
                <w:rStyle w:val="ae"/>
                <w:rFonts w:ascii="맑은 고딕" w:hAnsi="맑은 고딕"/>
              </w:rPr>
            </w:pPr>
            <w:ins w:id="3991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27E7EC1A" w14:textId="77777777" w:rsidR="00DF0643" w:rsidRDefault="00DF0643" w:rsidP="006E5161">
            <w:pPr>
              <w:rPr>
                <w:ins w:id="3992" w:author="오윤 권" w:date="2023-06-06T20:12:00Z"/>
                <w:rStyle w:val="ae"/>
                <w:rFonts w:ascii="맑은 고딕" w:hAnsi="맑은 고딕"/>
              </w:rPr>
            </w:pPr>
            <w:ins w:id="3993" w:author="오윤 권" w:date="2023-06-06T20:12:00Z">
              <w:r>
                <w:rPr>
                  <w:rFonts w:ascii="맑은 고딕" w:hAnsi="맑은 고딕"/>
                </w:rPr>
                <w:t>B01 → A01-1</w:t>
              </w:r>
            </w:ins>
          </w:p>
        </w:tc>
      </w:tr>
      <w:tr w:rsidR="00DF0643" w:rsidRPr="00B0767A" w14:paraId="295FC1BB" w14:textId="77777777" w:rsidTr="006E5161">
        <w:trPr>
          <w:ins w:id="399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E0C7A82" w14:textId="77777777" w:rsidR="00DF0643" w:rsidRDefault="00DF0643" w:rsidP="006E5161">
            <w:pPr>
              <w:pStyle w:val="af"/>
              <w:rPr>
                <w:ins w:id="3995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FC47611" w14:textId="77777777" w:rsidR="00DF0643" w:rsidRDefault="00DF0643" w:rsidP="006E5161">
            <w:pPr>
              <w:rPr>
                <w:ins w:id="3996" w:author="오윤 권" w:date="2023-06-06T20:12:00Z"/>
                <w:rStyle w:val="ae"/>
                <w:rFonts w:ascii="맑은 고딕" w:hAnsi="맑은 고딕"/>
              </w:rPr>
            </w:pPr>
            <w:ins w:id="3997" w:author="오윤 권" w:date="2023-06-06T20:12:00Z">
              <w:r>
                <w:rPr>
                  <w:rFonts w:ascii="맑은 고딕" w:hAnsi="맑은 고딕"/>
                </w:rPr>
                <w:t>SN003</w:t>
              </w:r>
            </w:ins>
          </w:p>
        </w:tc>
        <w:tc>
          <w:tcPr>
            <w:tcW w:w="6042" w:type="dxa"/>
            <w:vAlign w:val="center"/>
          </w:tcPr>
          <w:p w14:paraId="7EF21D6C" w14:textId="77777777" w:rsidR="00DF0643" w:rsidRDefault="00DF0643" w:rsidP="006E5161">
            <w:pPr>
              <w:rPr>
                <w:ins w:id="3998" w:author="오윤 권" w:date="2023-06-06T20:12:00Z"/>
                <w:rStyle w:val="ae"/>
                <w:rFonts w:ascii="맑은 고딕" w:hAnsi="맑은 고딕"/>
              </w:rPr>
            </w:pPr>
            <w:ins w:id="3999" w:author="오윤 권" w:date="2023-06-06T20:12:00Z">
              <w:r>
                <w:rPr>
                  <w:rFonts w:ascii="맑은 고딕" w:hAnsi="맑은 고딕"/>
                </w:rPr>
                <w:t>B01 → A01-2</w:t>
              </w:r>
            </w:ins>
          </w:p>
        </w:tc>
      </w:tr>
    </w:tbl>
    <w:p w14:paraId="5997E266" w14:textId="77777777" w:rsidR="00DF0643" w:rsidRDefault="00DF0643" w:rsidP="00DF0643">
      <w:pPr>
        <w:rPr>
          <w:ins w:id="4000" w:author="오윤 권" w:date="2023-06-06T20:12:00Z"/>
          <w:rFonts w:ascii="맑은 고딕" w:hAnsi="맑은 고딕"/>
        </w:rPr>
      </w:pPr>
    </w:p>
    <w:p w14:paraId="32D53720" w14:textId="77777777" w:rsidR="00DF0643" w:rsidRPr="00246FBF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001" w:author="오윤 권" w:date="2023-06-06T20:12:00Z"/>
          <w:rFonts w:ascii="맑은 고딕" w:hAnsi="맑은 고딕" w:cs="돋움"/>
          <w:b/>
          <w:sz w:val="24"/>
        </w:rPr>
      </w:pPr>
      <w:ins w:id="4002" w:author="오윤 권" w:date="2023-06-06T20:12:00Z">
        <w:r w:rsidRPr="00246FBF">
          <w:rPr>
            <w:rStyle w:val="ae"/>
            <w:rFonts w:ascii="맑은 고딕" w:hAnsi="맑은 고딕"/>
            <w:b/>
            <w:sz w:val="24"/>
          </w:rPr>
          <w:t xml:space="preserve">UC019: </w:t>
        </w:r>
        <w:r w:rsidRPr="00246FBF">
          <w:rPr>
            <w:rFonts w:ascii="맑은 고딕" w:hAnsi="맑은 고딕" w:cs="돋움" w:hint="eastAsia"/>
            <w:b/>
            <w:sz w:val="24"/>
          </w:rPr>
          <w:t>작업을 정렬한다.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5AB53475" w14:textId="77777777" w:rsidTr="006E5161">
        <w:trPr>
          <w:ins w:id="400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8B098D2" w14:textId="77777777" w:rsidR="00DF0643" w:rsidRDefault="00DF0643" w:rsidP="006E5161">
            <w:pPr>
              <w:pStyle w:val="af"/>
              <w:rPr>
                <w:ins w:id="4004" w:author="오윤 권" w:date="2023-06-06T20:12:00Z"/>
                <w:rFonts w:ascii="맑은 고딕" w:eastAsia="맑은 고딕" w:hAnsi="맑은 고딕"/>
              </w:rPr>
            </w:pPr>
            <w:ins w:id="4005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69E39417" w14:textId="77777777" w:rsidR="00DF0643" w:rsidRDefault="00DF0643" w:rsidP="006E5161">
            <w:pPr>
              <w:rPr>
                <w:ins w:id="4006" w:author="오윤 권" w:date="2023-06-06T20:12:00Z"/>
                <w:rStyle w:val="ae"/>
                <w:rFonts w:ascii="맑은 고딕" w:hAnsi="맑은 고딕"/>
              </w:rPr>
            </w:pPr>
            <w:ins w:id="4007" w:author="오윤 권" w:date="2023-06-06T20:12:00Z">
              <w:r>
                <w:rPr>
                  <w:rFonts w:ascii="맑은 고딕" w:hAnsi="맑은 고딕"/>
                </w:rPr>
                <w:t>작업상태(완료/미완료)를 기준으로 순서를 재배치 한다.</w:t>
              </w:r>
            </w:ins>
          </w:p>
        </w:tc>
      </w:tr>
      <w:tr w:rsidR="00DF0643" w:rsidRPr="00B0767A" w14:paraId="7DDB3ECA" w14:textId="77777777" w:rsidTr="006E5161">
        <w:trPr>
          <w:ins w:id="400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4AA613D" w14:textId="77777777" w:rsidR="00DF0643" w:rsidRDefault="00DF0643" w:rsidP="006E5161">
            <w:pPr>
              <w:pStyle w:val="af"/>
              <w:rPr>
                <w:ins w:id="4009" w:author="오윤 권" w:date="2023-06-06T20:12:00Z"/>
                <w:rFonts w:ascii="맑은 고딕" w:eastAsia="맑은 고딕" w:hAnsi="맑은 고딕"/>
              </w:rPr>
            </w:pPr>
            <w:ins w:id="4010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7616136" w14:textId="77777777" w:rsidR="00DF0643" w:rsidRDefault="00DF0643" w:rsidP="006E5161">
            <w:pPr>
              <w:rPr>
                <w:ins w:id="4011" w:author="오윤 권" w:date="2023-06-06T20:12:00Z"/>
                <w:rStyle w:val="ae"/>
                <w:rFonts w:ascii="맑은 고딕" w:hAnsi="맑은 고딕"/>
              </w:rPr>
            </w:pPr>
            <w:ins w:id="4012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1D2BD817" w14:textId="77777777" w:rsidTr="006E5161">
        <w:trPr>
          <w:ins w:id="401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F04B3FB" w14:textId="77777777" w:rsidR="00DF0643" w:rsidRDefault="00DF0643" w:rsidP="006E5161">
            <w:pPr>
              <w:pStyle w:val="af"/>
              <w:rPr>
                <w:ins w:id="4014" w:author="오윤 권" w:date="2023-06-06T20:12:00Z"/>
                <w:rFonts w:ascii="맑은 고딕" w:eastAsia="맑은 고딕" w:hAnsi="맑은 고딕"/>
              </w:rPr>
            </w:pPr>
            <w:ins w:id="4015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27993E7" w14:textId="77777777" w:rsidR="00DF0643" w:rsidRDefault="00DF0643" w:rsidP="006E5161">
            <w:pPr>
              <w:rPr>
                <w:ins w:id="4016" w:author="오윤 권" w:date="2023-06-06T20:12:00Z"/>
                <w:rStyle w:val="ae"/>
                <w:rFonts w:ascii="맑은 고딕" w:hAnsi="맑은 고딕"/>
              </w:rPr>
            </w:pPr>
            <w:ins w:id="4017" w:author="오윤 권" w:date="2023-06-06T20:12:00Z">
              <w:r>
                <w:rPr>
                  <w:rFonts w:ascii="맑은 고딕" w:hAnsi="맑은 고딕"/>
                </w:rPr>
                <w:t>작업들의 상태가 표시되어있어야 한다.</w:t>
              </w:r>
            </w:ins>
          </w:p>
        </w:tc>
      </w:tr>
      <w:tr w:rsidR="00DF0643" w:rsidRPr="00B0767A" w14:paraId="3A6E4358" w14:textId="77777777" w:rsidTr="006E5161">
        <w:trPr>
          <w:ins w:id="401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60DB5A9" w14:textId="77777777" w:rsidR="00DF0643" w:rsidRDefault="00DF0643" w:rsidP="006E5161">
            <w:pPr>
              <w:pStyle w:val="af"/>
              <w:rPr>
                <w:ins w:id="4019" w:author="오윤 권" w:date="2023-06-06T20:12:00Z"/>
                <w:rFonts w:ascii="맑은 고딕" w:eastAsia="맑은 고딕" w:hAnsi="맑은 고딕"/>
              </w:rPr>
            </w:pPr>
            <w:ins w:id="4020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6FEDCED" w14:textId="77777777" w:rsidR="00DF0643" w:rsidRDefault="00DF0643" w:rsidP="006E5161">
            <w:pPr>
              <w:rPr>
                <w:ins w:id="4021" w:author="오윤 권" w:date="2023-06-06T20:12:00Z"/>
                <w:rStyle w:val="ae"/>
                <w:rFonts w:ascii="맑은 고딕" w:hAnsi="맑은 고딕"/>
              </w:rPr>
            </w:pPr>
            <w:ins w:id="4022" w:author="오윤 권" w:date="2023-06-06T20:12:00Z">
              <w:r>
                <w:rPr>
                  <w:rFonts w:ascii="맑은 고딕" w:hAnsi="맑은 고딕"/>
                </w:rPr>
                <w:t>작업상태(완료/미완료)를 기준으로 순서를 재배치한다.</w:t>
              </w:r>
            </w:ins>
          </w:p>
        </w:tc>
      </w:tr>
      <w:tr w:rsidR="00DF0643" w:rsidRPr="00B0767A" w14:paraId="22D4332A" w14:textId="77777777" w:rsidTr="006E5161">
        <w:trPr>
          <w:ins w:id="402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31A593E" w14:textId="77777777" w:rsidR="00DF0643" w:rsidRDefault="00DF0643" w:rsidP="006E5161">
            <w:pPr>
              <w:pStyle w:val="af"/>
              <w:rPr>
                <w:ins w:id="4024" w:author="오윤 권" w:date="2023-06-06T20:12:00Z"/>
                <w:rFonts w:ascii="맑은 고딕" w:eastAsia="맑은 고딕" w:hAnsi="맑은 고딕"/>
              </w:rPr>
            </w:pPr>
            <w:ins w:id="4025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4DE63F0" w14:textId="77777777" w:rsidR="00DF0643" w:rsidRDefault="00DF0643" w:rsidP="006E5161">
            <w:pPr>
              <w:pStyle w:val="af"/>
              <w:rPr>
                <w:ins w:id="402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02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2AC9B72" w14:textId="77777777" w:rsidR="00DF0643" w:rsidRDefault="00DF0643" w:rsidP="006E5161">
            <w:pPr>
              <w:pStyle w:val="af"/>
              <w:jc w:val="both"/>
              <w:rPr>
                <w:ins w:id="402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02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 xml:space="preserve">사용자는 정렬 버튼을 누른다. </w:t>
              </w:r>
            </w:ins>
          </w:p>
        </w:tc>
      </w:tr>
      <w:tr w:rsidR="00DF0643" w:rsidRPr="00B0767A" w14:paraId="204AC628" w14:textId="77777777" w:rsidTr="006E5161">
        <w:trPr>
          <w:ins w:id="403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1BBA86D" w14:textId="77777777" w:rsidR="00DF0643" w:rsidRDefault="00DF0643" w:rsidP="006E5161">
            <w:pPr>
              <w:jc w:val="center"/>
              <w:rPr>
                <w:ins w:id="4031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7393317" w14:textId="77777777" w:rsidR="00DF0643" w:rsidRDefault="00DF0643" w:rsidP="006E5161">
            <w:pPr>
              <w:rPr>
                <w:ins w:id="4032" w:author="오윤 권" w:date="2023-06-06T20:12:00Z"/>
                <w:rStyle w:val="ae"/>
                <w:rFonts w:ascii="맑은 고딕" w:hAnsi="맑은 고딕"/>
              </w:rPr>
            </w:pPr>
            <w:ins w:id="4033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869DCDC" w14:textId="77777777" w:rsidR="00DF0643" w:rsidRDefault="00DF0643" w:rsidP="006E5161">
            <w:pPr>
              <w:rPr>
                <w:ins w:id="4034" w:author="오윤 권" w:date="2023-06-06T20:12:00Z"/>
                <w:rStyle w:val="ae"/>
                <w:rFonts w:ascii="맑은 고딕" w:hAnsi="맑은 고딕"/>
              </w:rPr>
            </w:pPr>
            <w:ins w:id="4035" w:author="오윤 권" w:date="2023-06-06T20:12:00Z">
              <w:r>
                <w:rPr>
                  <w:rFonts w:ascii="맑은 고딕" w:hAnsi="맑은 고딕"/>
                </w:rPr>
                <w:t>작업상태가 미완료인 작업을 우선으로 정렬한다.</w:t>
              </w:r>
            </w:ins>
          </w:p>
        </w:tc>
      </w:tr>
      <w:tr w:rsidR="00DF0643" w:rsidRPr="00B0767A" w14:paraId="57F3C918" w14:textId="77777777" w:rsidTr="006E5161">
        <w:trPr>
          <w:ins w:id="403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FA0A506" w14:textId="77777777" w:rsidR="00DF0643" w:rsidRDefault="00DF0643" w:rsidP="006E5161">
            <w:pPr>
              <w:jc w:val="center"/>
              <w:rPr>
                <w:ins w:id="403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0E7D5BD" w14:textId="77777777" w:rsidR="00DF0643" w:rsidRDefault="00DF0643" w:rsidP="006E5161">
            <w:pPr>
              <w:rPr>
                <w:ins w:id="4038" w:author="오윤 권" w:date="2023-06-06T20:12:00Z"/>
                <w:rStyle w:val="ae"/>
                <w:rFonts w:ascii="맑은 고딕" w:hAnsi="맑은 고딕"/>
              </w:rPr>
            </w:pPr>
            <w:ins w:id="4039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8FF5F31" w14:textId="77777777" w:rsidR="00DF0643" w:rsidRDefault="00DF0643" w:rsidP="006E5161">
            <w:pPr>
              <w:rPr>
                <w:ins w:id="4040" w:author="오윤 권" w:date="2023-06-06T20:12:00Z"/>
                <w:rStyle w:val="ae"/>
                <w:rFonts w:ascii="맑은 고딕" w:hAnsi="맑은 고딕"/>
              </w:rPr>
            </w:pPr>
            <w:ins w:id="4041" w:author="오윤 권" w:date="2023-06-06T20:12:00Z">
              <w:r>
                <w:rPr>
                  <w:rFonts w:ascii="맑은 고딕" w:hAnsi="맑은 고딕"/>
                </w:rPr>
                <w:t>미완료인 작업에서 마감날짜가 가장 가까운 작업을 우선으로 정렬한다.</w:t>
              </w:r>
            </w:ins>
          </w:p>
        </w:tc>
      </w:tr>
      <w:tr w:rsidR="00DF0643" w:rsidRPr="00B0767A" w14:paraId="4C9A5F59" w14:textId="77777777" w:rsidTr="006E5161">
        <w:trPr>
          <w:ins w:id="404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E769169" w14:textId="77777777" w:rsidR="00DF0643" w:rsidRDefault="00DF0643" w:rsidP="006E5161">
            <w:pPr>
              <w:pStyle w:val="af"/>
              <w:rPr>
                <w:ins w:id="4043" w:author="오윤 권" w:date="2023-06-06T20:12:00Z"/>
                <w:rFonts w:ascii="맑은 고딕" w:eastAsia="맑은 고딕" w:hAnsi="맑은 고딕"/>
              </w:rPr>
            </w:pPr>
            <w:ins w:id="4044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65B52E00" w14:textId="77777777" w:rsidR="00DF0643" w:rsidRDefault="00DF0643" w:rsidP="006E5161">
            <w:pPr>
              <w:pStyle w:val="af"/>
              <w:rPr>
                <w:ins w:id="404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04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A01-1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72B2B36D" w14:textId="77777777" w:rsidR="00DF0643" w:rsidRDefault="00DF0643" w:rsidP="006E5161">
            <w:pPr>
              <w:pStyle w:val="af"/>
              <w:rPr>
                <w:ins w:id="404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04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정렬버튼을 두 번 클릭한 경우 원래상태(작성한 순서기준)으로 돌아간다,</w:t>
              </w:r>
            </w:ins>
          </w:p>
        </w:tc>
      </w:tr>
      <w:tr w:rsidR="00DF0643" w:rsidRPr="00B0767A" w14:paraId="627977CF" w14:textId="77777777" w:rsidTr="006E5161">
        <w:trPr>
          <w:ins w:id="404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948B1D2" w14:textId="77777777" w:rsidR="00DF0643" w:rsidRDefault="00DF0643" w:rsidP="006E5161">
            <w:pPr>
              <w:pStyle w:val="af"/>
              <w:rPr>
                <w:ins w:id="4050" w:author="오윤 권" w:date="2023-06-06T20:12:00Z"/>
                <w:rFonts w:ascii="맑은 고딕" w:eastAsia="맑은 고딕" w:hAnsi="맑은 고딕"/>
              </w:rPr>
            </w:pPr>
            <w:ins w:id="4051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4DAB2FC" w14:textId="77777777" w:rsidR="00DF0643" w:rsidRDefault="00DF0643" w:rsidP="006E5161">
            <w:pPr>
              <w:pStyle w:val="af"/>
              <w:rPr>
                <w:ins w:id="405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05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E02-1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5114463" w14:textId="77777777" w:rsidR="00DF0643" w:rsidRDefault="00DF0643" w:rsidP="006E5161">
            <w:pPr>
              <w:pStyle w:val="af"/>
              <w:jc w:val="both"/>
              <w:rPr>
                <w:ins w:id="405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055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작업상태가 표시된 작업이 존재하지않는 경우 “정렬 할 작업이 없습니다” 문구를 출력한다.</w:t>
              </w:r>
            </w:ins>
          </w:p>
        </w:tc>
      </w:tr>
      <w:tr w:rsidR="00DF0643" w:rsidRPr="00B0767A" w14:paraId="77174B65" w14:textId="77777777" w:rsidTr="006E5161">
        <w:trPr>
          <w:ins w:id="405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8F624FA" w14:textId="77777777" w:rsidR="00DF0643" w:rsidRDefault="00DF0643" w:rsidP="006E5161">
            <w:pPr>
              <w:pStyle w:val="af"/>
              <w:rPr>
                <w:ins w:id="4057" w:author="오윤 권" w:date="2023-06-06T20:12:00Z"/>
                <w:rFonts w:ascii="맑은 고딕" w:eastAsia="맑은 고딕" w:hAnsi="맑은 고딕"/>
              </w:rPr>
            </w:pPr>
            <w:ins w:id="4058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45F5706C" w14:textId="77777777" w:rsidR="00DF0643" w:rsidRDefault="00DF0643" w:rsidP="006E5161">
            <w:pPr>
              <w:rPr>
                <w:ins w:id="4059" w:author="오윤 권" w:date="2023-06-06T20:12:00Z"/>
                <w:rStyle w:val="ae"/>
                <w:rFonts w:ascii="맑은 고딕" w:hAnsi="맑은 고딕"/>
              </w:rPr>
            </w:pPr>
            <w:ins w:id="4060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73E6C4C2" w14:textId="77777777" w:rsidR="00DF0643" w:rsidRDefault="00DF0643" w:rsidP="006E5161">
            <w:pPr>
              <w:rPr>
                <w:ins w:id="4061" w:author="오윤 권" w:date="2023-06-06T20:12:00Z"/>
                <w:rStyle w:val="ae"/>
                <w:rFonts w:ascii="맑은 고딕" w:hAnsi="맑은 고딕"/>
              </w:rPr>
            </w:pPr>
            <w:ins w:id="4062" w:author="오윤 권" w:date="2023-06-06T20:12:00Z">
              <w:r>
                <w:rPr>
                  <w:rFonts w:ascii="맑은 고딕" w:hAnsi="맑은 고딕"/>
                </w:rPr>
                <w:t xml:space="preserve">B01 → B02 → B03 </w:t>
              </w:r>
            </w:ins>
          </w:p>
        </w:tc>
      </w:tr>
      <w:tr w:rsidR="00DF0643" w:rsidRPr="00B0767A" w14:paraId="4AF90F4C" w14:textId="77777777" w:rsidTr="006E5161">
        <w:trPr>
          <w:ins w:id="406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3B46AE2" w14:textId="77777777" w:rsidR="00DF0643" w:rsidRDefault="00DF0643" w:rsidP="006E5161">
            <w:pPr>
              <w:pStyle w:val="af"/>
              <w:rPr>
                <w:ins w:id="4064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B75506B" w14:textId="77777777" w:rsidR="00DF0643" w:rsidRDefault="00DF0643" w:rsidP="006E5161">
            <w:pPr>
              <w:rPr>
                <w:ins w:id="4065" w:author="오윤 권" w:date="2023-06-06T20:12:00Z"/>
                <w:rStyle w:val="ae"/>
                <w:rFonts w:ascii="맑은 고딕" w:hAnsi="맑은 고딕"/>
              </w:rPr>
            </w:pPr>
            <w:ins w:id="4066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6E9AFD6C" w14:textId="77777777" w:rsidR="00DF0643" w:rsidRDefault="00DF0643" w:rsidP="006E5161">
            <w:pPr>
              <w:rPr>
                <w:ins w:id="4067" w:author="오윤 권" w:date="2023-06-06T20:12:00Z"/>
                <w:rStyle w:val="ae"/>
                <w:rFonts w:ascii="맑은 고딕" w:hAnsi="맑은 고딕"/>
              </w:rPr>
            </w:pPr>
            <w:ins w:id="4068" w:author="오윤 권" w:date="2023-06-06T20:12:00Z">
              <w:r>
                <w:rPr>
                  <w:rFonts w:ascii="맑은 고딕" w:hAnsi="맑은 고딕"/>
                </w:rPr>
                <w:t>B01 → A01-1</w:t>
              </w:r>
            </w:ins>
          </w:p>
        </w:tc>
      </w:tr>
      <w:tr w:rsidR="00DF0643" w:rsidRPr="00B0767A" w14:paraId="2F2BFF66" w14:textId="77777777" w:rsidTr="006E5161">
        <w:trPr>
          <w:ins w:id="406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FCCA236" w14:textId="77777777" w:rsidR="00DF0643" w:rsidRDefault="00DF0643" w:rsidP="006E5161">
            <w:pPr>
              <w:pStyle w:val="af"/>
              <w:rPr>
                <w:ins w:id="4070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877D605" w14:textId="77777777" w:rsidR="00DF0643" w:rsidRDefault="00DF0643" w:rsidP="006E5161">
            <w:pPr>
              <w:rPr>
                <w:ins w:id="4071" w:author="오윤 권" w:date="2023-06-06T20:12:00Z"/>
                <w:rStyle w:val="ae"/>
                <w:rFonts w:ascii="맑은 고딕" w:hAnsi="맑은 고딕"/>
              </w:rPr>
            </w:pPr>
            <w:ins w:id="4072" w:author="오윤 권" w:date="2023-06-06T20:12:00Z">
              <w:r>
                <w:rPr>
                  <w:rFonts w:ascii="맑은 고딕" w:hAnsi="맑은 고딕"/>
                </w:rPr>
                <w:t>SN003</w:t>
              </w:r>
            </w:ins>
          </w:p>
        </w:tc>
        <w:tc>
          <w:tcPr>
            <w:tcW w:w="6042" w:type="dxa"/>
            <w:vAlign w:val="center"/>
          </w:tcPr>
          <w:p w14:paraId="285A66F1" w14:textId="77777777" w:rsidR="00DF0643" w:rsidRDefault="00DF0643" w:rsidP="006E5161">
            <w:pPr>
              <w:rPr>
                <w:ins w:id="4073" w:author="오윤 권" w:date="2023-06-06T20:12:00Z"/>
                <w:rStyle w:val="ae"/>
                <w:rFonts w:ascii="맑은 고딕" w:hAnsi="맑은 고딕"/>
              </w:rPr>
            </w:pPr>
            <w:ins w:id="4074" w:author="오윤 권" w:date="2023-06-06T20:12:00Z">
              <w:r>
                <w:rPr>
                  <w:rFonts w:ascii="맑은 고딕" w:hAnsi="맑은 고딕"/>
                </w:rPr>
                <w:t>B01 → B02 → E02-1</w:t>
              </w:r>
            </w:ins>
          </w:p>
        </w:tc>
      </w:tr>
    </w:tbl>
    <w:p w14:paraId="45F1A959" w14:textId="77777777" w:rsidR="00DF0643" w:rsidRDefault="00DF0643" w:rsidP="00DF0643">
      <w:pPr>
        <w:rPr>
          <w:ins w:id="4075" w:author="오윤 권" w:date="2023-06-06T20:12:00Z"/>
          <w:rFonts w:ascii="맑은 고딕" w:hAnsi="맑은 고딕"/>
        </w:rPr>
      </w:pPr>
    </w:p>
    <w:p w14:paraId="62FA8522" w14:textId="77777777" w:rsidR="00DF0643" w:rsidRDefault="00DF0643" w:rsidP="00DF0643">
      <w:pPr>
        <w:rPr>
          <w:ins w:id="4076" w:author="오윤 권" w:date="2023-06-06T20:12:00Z"/>
          <w:rFonts w:ascii="맑은 고딕" w:hAnsi="맑은 고딕"/>
        </w:rPr>
      </w:pPr>
    </w:p>
    <w:p w14:paraId="3FD26655" w14:textId="77777777" w:rsidR="00DF0643" w:rsidRDefault="00DF0643" w:rsidP="00DF0643">
      <w:pPr>
        <w:rPr>
          <w:ins w:id="4077" w:author="오윤 권" w:date="2023-06-06T20:12:00Z"/>
          <w:rFonts w:ascii="맑은 고딕" w:hAnsi="맑은 고딕"/>
        </w:rPr>
      </w:pPr>
    </w:p>
    <w:p w14:paraId="05ACA3D3" w14:textId="77777777" w:rsidR="00DF0643" w:rsidRPr="00246FBF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078" w:author="오윤 권" w:date="2023-06-06T20:12:00Z"/>
          <w:rFonts w:ascii="맑은 고딕" w:hAnsi="맑은 고딕" w:cs="돋움"/>
          <w:b/>
          <w:sz w:val="24"/>
        </w:rPr>
      </w:pPr>
      <w:ins w:id="4079" w:author="오윤 권" w:date="2023-06-06T20:12:00Z">
        <w:r w:rsidRPr="00246FBF">
          <w:rPr>
            <w:rStyle w:val="ae"/>
            <w:rFonts w:ascii="맑은 고딕" w:hAnsi="맑은 고딕"/>
            <w:b/>
            <w:sz w:val="24"/>
          </w:rPr>
          <w:t xml:space="preserve">UC020: </w:t>
        </w:r>
        <w:r w:rsidRPr="00246FBF">
          <w:rPr>
            <w:rStyle w:val="ae"/>
            <w:rFonts w:ascii="맑은 고딕" w:hAnsi="맑은 고딕" w:hint="eastAsia"/>
            <w:b/>
            <w:sz w:val="24"/>
          </w:rPr>
          <w:t xml:space="preserve">캘린더로 작업을 </w:t>
        </w:r>
        <w:r w:rsidRPr="00246FBF">
          <w:rPr>
            <w:rFonts w:ascii="맑은 고딕" w:hAnsi="맑은 고딕" w:cs="돋움" w:hint="eastAsia"/>
            <w:b/>
            <w:sz w:val="24"/>
          </w:rPr>
          <w:t>확인한다.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0F5070C4" w14:textId="77777777" w:rsidTr="006E5161">
        <w:trPr>
          <w:ins w:id="408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B157A11" w14:textId="77777777" w:rsidR="00DF0643" w:rsidRDefault="00DF0643" w:rsidP="006E5161">
            <w:pPr>
              <w:pStyle w:val="af"/>
              <w:rPr>
                <w:ins w:id="4081" w:author="오윤 권" w:date="2023-06-06T20:12:00Z"/>
                <w:rFonts w:ascii="맑은 고딕" w:eastAsia="맑은 고딕" w:hAnsi="맑은 고딕"/>
              </w:rPr>
            </w:pPr>
            <w:ins w:id="4082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11F8C2A8" w14:textId="77777777" w:rsidR="00DF0643" w:rsidRDefault="00DF0643" w:rsidP="006E5161">
            <w:pPr>
              <w:rPr>
                <w:ins w:id="4083" w:author="오윤 권" w:date="2023-06-06T20:12:00Z"/>
                <w:rStyle w:val="ae"/>
                <w:rFonts w:ascii="맑은 고딕" w:hAnsi="맑은 고딕"/>
              </w:rPr>
            </w:pPr>
            <w:ins w:id="4084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캘린더로 날짜 별로 해야 할 작업을 확인한다.</w:t>
              </w:r>
            </w:ins>
          </w:p>
        </w:tc>
      </w:tr>
      <w:tr w:rsidR="00DF0643" w:rsidRPr="00B0767A" w14:paraId="6E239C5C" w14:textId="77777777" w:rsidTr="006E5161">
        <w:trPr>
          <w:ins w:id="408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C02B87E" w14:textId="77777777" w:rsidR="00DF0643" w:rsidRDefault="00DF0643" w:rsidP="006E5161">
            <w:pPr>
              <w:pStyle w:val="af"/>
              <w:rPr>
                <w:ins w:id="4086" w:author="오윤 권" w:date="2023-06-06T20:12:00Z"/>
                <w:rFonts w:ascii="맑은 고딕" w:eastAsia="맑은 고딕" w:hAnsi="맑은 고딕"/>
              </w:rPr>
            </w:pPr>
            <w:ins w:id="4087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F6C7079" w14:textId="77777777" w:rsidR="00DF0643" w:rsidRDefault="00DF0643" w:rsidP="006E5161">
            <w:pPr>
              <w:rPr>
                <w:ins w:id="4088" w:author="오윤 권" w:date="2023-06-06T20:12:00Z"/>
                <w:rStyle w:val="ae"/>
                <w:rFonts w:ascii="맑은 고딕" w:hAnsi="맑은 고딕"/>
              </w:rPr>
            </w:pPr>
            <w:ins w:id="4089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5CD26CD0" w14:textId="77777777" w:rsidTr="006E5161">
        <w:trPr>
          <w:ins w:id="409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7325D6C" w14:textId="77777777" w:rsidR="00DF0643" w:rsidRDefault="00DF0643" w:rsidP="006E5161">
            <w:pPr>
              <w:pStyle w:val="af"/>
              <w:rPr>
                <w:ins w:id="4091" w:author="오윤 권" w:date="2023-06-06T20:12:00Z"/>
                <w:rFonts w:ascii="맑은 고딕" w:eastAsia="맑은 고딕" w:hAnsi="맑은 고딕"/>
              </w:rPr>
            </w:pPr>
            <w:ins w:id="4092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236D692" w14:textId="77777777" w:rsidR="00DF0643" w:rsidRDefault="00DF0643" w:rsidP="006E5161">
            <w:pPr>
              <w:rPr>
                <w:ins w:id="4093" w:author="오윤 권" w:date="2023-06-06T20:12:00Z"/>
                <w:rStyle w:val="ae"/>
                <w:rFonts w:ascii="맑은 고딕" w:hAnsi="맑은 고딕"/>
              </w:rPr>
            </w:pPr>
            <w:ins w:id="4094" w:author="오윤 권" w:date="2023-06-06T20:12:00Z">
              <w:r>
                <w:rPr>
                  <w:rFonts w:ascii="맑은 고딕" w:hAnsi="맑은 고딕" w:hint="eastAsia"/>
                </w:rPr>
                <w:t xml:space="preserve">사용자가 </w:t>
              </w:r>
              <w:r>
                <w:rPr>
                  <w:rFonts w:hint="eastAsia"/>
                </w:rPr>
                <w:t>작업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마감날짜를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선택한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상태여야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한다</w:t>
              </w:r>
              <w:r>
                <w:rPr>
                  <w:rFonts w:ascii="맑은 고딕" w:hAnsi="맑은 고딕"/>
                </w:rPr>
                <w:t>.</w:t>
              </w:r>
            </w:ins>
          </w:p>
        </w:tc>
      </w:tr>
      <w:tr w:rsidR="00DF0643" w:rsidRPr="00B0767A" w14:paraId="2F2DEF5A" w14:textId="77777777" w:rsidTr="006E5161">
        <w:trPr>
          <w:ins w:id="409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FA5563C" w14:textId="77777777" w:rsidR="00DF0643" w:rsidRDefault="00DF0643" w:rsidP="006E5161">
            <w:pPr>
              <w:pStyle w:val="af"/>
              <w:rPr>
                <w:ins w:id="4096" w:author="오윤 권" w:date="2023-06-06T20:12:00Z"/>
                <w:rFonts w:ascii="맑은 고딕" w:eastAsia="맑은 고딕" w:hAnsi="맑은 고딕"/>
              </w:rPr>
            </w:pPr>
            <w:ins w:id="4097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54E9FA23" w14:textId="77777777" w:rsidR="00DF0643" w:rsidRDefault="00DF0643" w:rsidP="006E5161">
            <w:pPr>
              <w:rPr>
                <w:ins w:id="4098" w:author="오윤 권" w:date="2023-06-06T20:12:00Z"/>
                <w:rStyle w:val="ae"/>
                <w:rFonts w:ascii="맑은 고딕" w:hAnsi="맑은 고딕"/>
              </w:rPr>
            </w:pPr>
            <w:ins w:id="4099" w:author="오윤 권" w:date="2023-06-06T20:12:00Z">
              <w:r>
                <w:rPr>
                  <w:rFonts w:hint="eastAsia"/>
                </w:rPr>
                <w:t>캘린더에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날짜별로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작업이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표시된다</w:t>
              </w:r>
              <w:r>
                <w:rPr>
                  <w:rFonts w:hint="eastAsia"/>
                </w:rPr>
                <w:t>.</w:t>
              </w:r>
            </w:ins>
          </w:p>
        </w:tc>
      </w:tr>
      <w:tr w:rsidR="00DF0643" w:rsidRPr="00B0767A" w14:paraId="2F25C63F" w14:textId="77777777" w:rsidTr="006E5161">
        <w:trPr>
          <w:ins w:id="4100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04412FC" w14:textId="77777777" w:rsidR="00DF0643" w:rsidRDefault="00DF0643" w:rsidP="006E5161">
            <w:pPr>
              <w:pStyle w:val="af"/>
              <w:rPr>
                <w:ins w:id="4101" w:author="오윤 권" w:date="2023-06-06T20:12:00Z"/>
                <w:rFonts w:ascii="맑은 고딕" w:eastAsia="맑은 고딕" w:hAnsi="맑은 고딕"/>
              </w:rPr>
            </w:pPr>
            <w:ins w:id="4102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E99055F" w14:textId="77777777" w:rsidR="00DF0643" w:rsidRDefault="00DF0643" w:rsidP="006E5161">
            <w:pPr>
              <w:pStyle w:val="af"/>
              <w:rPr>
                <w:ins w:id="410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10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F6FCD59" w14:textId="77777777" w:rsidR="00DF0643" w:rsidRDefault="00DF0643" w:rsidP="006E5161">
            <w:pPr>
              <w:pStyle w:val="af"/>
              <w:jc w:val="both"/>
              <w:rPr>
                <w:ins w:id="410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10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사용자는</w:t>
              </w:r>
              <w:r>
                <w:rPr>
                  <w:rFonts w:ascii="맑은 고딕" w:eastAsia="맑은 고딕" w:hAnsi="맑은 고딕" w:hint="eastAsia"/>
                  <w:b w:val="0"/>
                </w:rPr>
                <w:t xml:space="preserve"> 캘린더 버튼을 선택한다.</w:t>
              </w:r>
            </w:ins>
          </w:p>
        </w:tc>
      </w:tr>
      <w:tr w:rsidR="00DF0643" w:rsidRPr="00B0767A" w14:paraId="2FB6DAFE" w14:textId="77777777" w:rsidTr="006E5161">
        <w:trPr>
          <w:ins w:id="410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7331C8D" w14:textId="77777777" w:rsidR="00DF0643" w:rsidRDefault="00DF0643" w:rsidP="006E5161">
            <w:pPr>
              <w:jc w:val="center"/>
              <w:rPr>
                <w:ins w:id="410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EDB39DE" w14:textId="77777777" w:rsidR="00DF0643" w:rsidRDefault="00DF0643" w:rsidP="006E5161">
            <w:pPr>
              <w:rPr>
                <w:ins w:id="4109" w:author="오윤 권" w:date="2023-06-06T20:12:00Z"/>
                <w:rStyle w:val="ae"/>
                <w:rFonts w:ascii="맑은 고딕" w:hAnsi="맑은 고딕"/>
              </w:rPr>
            </w:pPr>
            <w:ins w:id="4110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B47E207" w14:textId="77777777" w:rsidR="00DF0643" w:rsidRDefault="00DF0643" w:rsidP="006E5161">
            <w:pPr>
              <w:rPr>
                <w:ins w:id="4111" w:author="오윤 권" w:date="2023-06-06T20:12:00Z"/>
                <w:rStyle w:val="ae"/>
                <w:rFonts w:ascii="맑은 고딕" w:hAnsi="맑은 고딕"/>
              </w:rPr>
            </w:pPr>
            <w:ins w:id="4112" w:author="오윤 권" w:date="2023-06-06T20:12:00Z">
              <w:r>
                <w:rPr>
                  <w:rFonts w:ascii="맑은 고딕" w:hAnsi="맑은 고딕" w:hint="eastAsia"/>
                </w:rPr>
                <w:t>시스템은 날짜별로 수행해야 하는 작업을 보여준다.</w:t>
              </w:r>
            </w:ins>
          </w:p>
        </w:tc>
      </w:tr>
      <w:tr w:rsidR="00DF0643" w:rsidRPr="00B0767A" w14:paraId="379F3F94" w14:textId="77777777" w:rsidTr="006E5161">
        <w:trPr>
          <w:ins w:id="411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4FC21CF" w14:textId="77777777" w:rsidR="00DF0643" w:rsidRDefault="00DF0643" w:rsidP="006E5161">
            <w:pPr>
              <w:jc w:val="center"/>
              <w:rPr>
                <w:ins w:id="4114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7A9CC61" w14:textId="77777777" w:rsidR="00DF0643" w:rsidRDefault="00DF0643" w:rsidP="006E5161">
            <w:pPr>
              <w:rPr>
                <w:ins w:id="4115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8127856" w14:textId="77777777" w:rsidR="00DF0643" w:rsidRDefault="00DF0643" w:rsidP="006E5161">
            <w:pPr>
              <w:rPr>
                <w:ins w:id="4116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5B7884AE" w14:textId="77777777" w:rsidTr="006E5161">
        <w:trPr>
          <w:ins w:id="411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356DD6A" w14:textId="77777777" w:rsidR="00DF0643" w:rsidRDefault="00DF0643" w:rsidP="006E5161">
            <w:pPr>
              <w:pStyle w:val="af"/>
              <w:rPr>
                <w:ins w:id="4118" w:author="오윤 권" w:date="2023-06-06T20:12:00Z"/>
                <w:rFonts w:ascii="맑은 고딕" w:eastAsia="맑은 고딕" w:hAnsi="맑은 고딕"/>
              </w:rPr>
            </w:pPr>
            <w:ins w:id="4119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667924BD" w14:textId="77777777" w:rsidR="00DF0643" w:rsidRDefault="00DF0643" w:rsidP="006E5161">
            <w:pPr>
              <w:pStyle w:val="af"/>
              <w:rPr>
                <w:ins w:id="412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08362F7" w14:textId="77777777" w:rsidR="00DF0643" w:rsidRDefault="00DF0643" w:rsidP="006E5161">
            <w:pPr>
              <w:pStyle w:val="af"/>
              <w:jc w:val="both"/>
              <w:rPr>
                <w:ins w:id="412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38FCE478" w14:textId="77777777" w:rsidTr="006E5161">
        <w:trPr>
          <w:ins w:id="412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986F714" w14:textId="77777777" w:rsidR="00DF0643" w:rsidRDefault="00DF0643" w:rsidP="006E5161">
            <w:pPr>
              <w:pStyle w:val="af"/>
              <w:rPr>
                <w:ins w:id="4123" w:author="오윤 권" w:date="2023-06-06T20:12:00Z"/>
                <w:rFonts w:ascii="맑은 고딕" w:eastAsia="맑은 고딕" w:hAnsi="맑은 고딕"/>
              </w:rPr>
            </w:pPr>
            <w:ins w:id="4124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09C19B60" w14:textId="77777777" w:rsidR="00DF0643" w:rsidRDefault="00DF0643" w:rsidP="006E5161">
            <w:pPr>
              <w:rPr>
                <w:ins w:id="4125" w:author="오윤 권" w:date="2023-06-06T20:12:00Z"/>
                <w:rStyle w:val="ae"/>
                <w:rFonts w:ascii="맑은 고딕" w:hAnsi="맑은 고딕"/>
              </w:rPr>
            </w:pPr>
            <w:ins w:id="4126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637274EF" w14:textId="77777777" w:rsidR="00DF0643" w:rsidRDefault="00DF0643" w:rsidP="006E5161">
            <w:pPr>
              <w:rPr>
                <w:ins w:id="4127" w:author="오윤 권" w:date="2023-06-06T20:12:00Z"/>
                <w:rStyle w:val="ae"/>
                <w:rFonts w:ascii="맑은 고딕" w:hAnsi="맑은 고딕"/>
              </w:rPr>
            </w:pPr>
            <w:ins w:id="4128" w:author="오윤 권" w:date="2023-06-06T20:12:00Z">
              <w:r>
                <w:rPr>
                  <w:rFonts w:ascii="맑은 고딕" w:hAnsi="맑은 고딕"/>
                </w:rPr>
                <w:t xml:space="preserve">B01 → B02 </w:t>
              </w:r>
            </w:ins>
          </w:p>
        </w:tc>
      </w:tr>
      <w:tr w:rsidR="00DF0643" w:rsidRPr="00B0767A" w14:paraId="00F43DDE" w14:textId="77777777" w:rsidTr="006E5161">
        <w:trPr>
          <w:ins w:id="412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8D59BCB" w14:textId="77777777" w:rsidR="00DF0643" w:rsidRDefault="00DF0643" w:rsidP="006E5161">
            <w:pPr>
              <w:pStyle w:val="af"/>
              <w:rPr>
                <w:ins w:id="4130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5C6B089" w14:textId="77777777" w:rsidR="00DF0643" w:rsidRDefault="00DF0643" w:rsidP="006E5161">
            <w:pPr>
              <w:rPr>
                <w:ins w:id="4131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026F3FEE" w14:textId="77777777" w:rsidR="00DF0643" w:rsidRDefault="00DF0643" w:rsidP="006E5161">
            <w:pPr>
              <w:rPr>
                <w:ins w:id="4132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34F62E2A" w14:textId="77777777" w:rsidR="00DF0643" w:rsidRDefault="00DF0643" w:rsidP="00DF0643">
      <w:pPr>
        <w:rPr>
          <w:ins w:id="4133" w:author="오윤 권" w:date="2023-06-06T20:12:00Z"/>
          <w:rStyle w:val="ae"/>
          <w:rFonts w:ascii="맑은 고딕" w:hAnsi="맑은 고딕"/>
          <w:bCs/>
        </w:rPr>
      </w:pPr>
    </w:p>
    <w:p w14:paraId="6355DACA" w14:textId="77777777" w:rsidR="00DF0643" w:rsidRDefault="00DF0643" w:rsidP="00DF0643">
      <w:pPr>
        <w:rPr>
          <w:ins w:id="4134" w:author="오윤 권" w:date="2023-06-06T20:12:00Z"/>
          <w:rFonts w:ascii="맑은 고딕" w:hAnsi="맑은 고딕"/>
        </w:rPr>
      </w:pPr>
    </w:p>
    <w:p w14:paraId="6FB766C3" w14:textId="77777777" w:rsidR="00DF0643" w:rsidRPr="00246FBF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135" w:author="오윤 권" w:date="2023-06-06T20:12:00Z"/>
          <w:rFonts w:ascii="맑은 고딕" w:hAnsi="맑은 고딕" w:cs="돋움"/>
          <w:b/>
          <w:sz w:val="24"/>
        </w:rPr>
      </w:pPr>
      <w:ins w:id="4136" w:author="오윤 권" w:date="2023-06-06T20:12:00Z">
        <w:r w:rsidRPr="00246FBF">
          <w:rPr>
            <w:rStyle w:val="ae"/>
            <w:rFonts w:ascii="맑은 고딕" w:hAnsi="맑은 고딕"/>
            <w:b/>
            <w:sz w:val="24"/>
          </w:rPr>
          <w:t xml:space="preserve">UC021: </w:t>
        </w:r>
        <w:r w:rsidRPr="00246FBF">
          <w:rPr>
            <w:rFonts w:ascii="맑은 고딕" w:hAnsi="맑은 고딕" w:cs="돋움" w:hint="eastAsia"/>
            <w:b/>
            <w:sz w:val="24"/>
          </w:rPr>
          <w:t>검색한다.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0588A0F5" w14:textId="77777777" w:rsidTr="006E5161">
        <w:trPr>
          <w:ins w:id="413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9EE343C" w14:textId="77777777" w:rsidR="00DF0643" w:rsidRDefault="00DF0643" w:rsidP="006E5161">
            <w:pPr>
              <w:pStyle w:val="af"/>
              <w:rPr>
                <w:ins w:id="4138" w:author="오윤 권" w:date="2023-06-06T20:12:00Z"/>
                <w:rFonts w:ascii="맑은 고딕" w:eastAsia="맑은 고딕" w:hAnsi="맑은 고딕"/>
              </w:rPr>
            </w:pPr>
            <w:ins w:id="4139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256C320" w14:textId="77777777" w:rsidR="00DF0643" w:rsidRDefault="00DF0643" w:rsidP="006E5161">
            <w:pPr>
              <w:rPr>
                <w:ins w:id="4140" w:author="오윤 권" w:date="2023-06-06T20:12:00Z"/>
                <w:rStyle w:val="ae"/>
                <w:rFonts w:ascii="맑은 고딕" w:hAnsi="맑은 고딕"/>
              </w:rPr>
            </w:pPr>
            <w:ins w:id="4141" w:author="오윤 권" w:date="2023-06-06T20:12:00Z">
              <w:r>
                <w:rPr>
                  <w:rFonts w:ascii="맑은 고딕" w:hAnsi="맑은 고딕"/>
                </w:rPr>
                <w:t>단어를 입력하여 해당 단어가 포함되어</w:t>
              </w:r>
              <w:r>
                <w:rPr>
                  <w:rFonts w:ascii="맑은 고딕" w:hAnsi="맑은 고딕" w:hint="eastAsia"/>
                </w:rPr>
                <w:t xml:space="preserve"> </w:t>
              </w:r>
              <w:r>
                <w:rPr>
                  <w:rFonts w:ascii="맑은 고딕" w:hAnsi="맑은 고딕"/>
                </w:rPr>
                <w:t>있는 작업들을 조회한</w:t>
              </w:r>
              <w:r>
                <w:rPr>
                  <w:rFonts w:ascii="맑은 고딕" w:hAnsi="맑은 고딕" w:cs="바탕" w:hint="eastAsia"/>
                </w:rPr>
                <w:t>다</w:t>
              </w:r>
            </w:ins>
          </w:p>
        </w:tc>
      </w:tr>
      <w:tr w:rsidR="00DF0643" w:rsidRPr="00B0767A" w14:paraId="5FE30874" w14:textId="77777777" w:rsidTr="006E5161">
        <w:trPr>
          <w:ins w:id="414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5939412" w14:textId="77777777" w:rsidR="00DF0643" w:rsidRDefault="00DF0643" w:rsidP="006E5161">
            <w:pPr>
              <w:pStyle w:val="af"/>
              <w:rPr>
                <w:ins w:id="4143" w:author="오윤 권" w:date="2023-06-06T20:12:00Z"/>
                <w:rFonts w:ascii="맑은 고딕" w:eastAsia="맑은 고딕" w:hAnsi="맑은 고딕"/>
              </w:rPr>
            </w:pPr>
            <w:ins w:id="4144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69A451CD" w14:textId="77777777" w:rsidR="00DF0643" w:rsidRDefault="00DF0643" w:rsidP="006E5161">
            <w:pPr>
              <w:rPr>
                <w:ins w:id="4145" w:author="오윤 권" w:date="2023-06-06T20:12:00Z"/>
                <w:rStyle w:val="ae"/>
                <w:rFonts w:ascii="맑은 고딕" w:hAnsi="맑은 고딕"/>
              </w:rPr>
            </w:pPr>
            <w:ins w:id="4146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4E60F0E6" w14:textId="77777777" w:rsidTr="006E5161">
        <w:trPr>
          <w:ins w:id="414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3C821F5" w14:textId="77777777" w:rsidR="00DF0643" w:rsidRDefault="00DF0643" w:rsidP="006E5161">
            <w:pPr>
              <w:pStyle w:val="af"/>
              <w:rPr>
                <w:ins w:id="4148" w:author="오윤 권" w:date="2023-06-06T20:12:00Z"/>
                <w:rFonts w:ascii="맑은 고딕" w:eastAsia="맑은 고딕" w:hAnsi="맑은 고딕"/>
              </w:rPr>
            </w:pPr>
            <w:ins w:id="4149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FCB8959" w14:textId="77777777" w:rsidR="00DF0643" w:rsidRDefault="00DF0643" w:rsidP="006E5161">
            <w:pPr>
              <w:rPr>
                <w:ins w:id="4150" w:author="오윤 권" w:date="2023-06-06T20:12:00Z"/>
                <w:rStyle w:val="ae"/>
                <w:rFonts w:ascii="맑은 고딕" w:hAnsi="맑은 고딕"/>
              </w:rPr>
            </w:pPr>
            <w:ins w:id="4151" w:author="오윤 권" w:date="2023-06-06T20:12:00Z">
              <w:r>
                <w:rPr>
                  <w:rFonts w:ascii="맑은 고딕" w:hAnsi="맑은 고딕"/>
                </w:rPr>
                <w:t>사용자가 작성해놓은 작업이 존재해야 하며 사용자가 검색하고 싶은 단어를 입력해야한다.</w:t>
              </w:r>
            </w:ins>
          </w:p>
        </w:tc>
      </w:tr>
      <w:tr w:rsidR="00DF0643" w:rsidRPr="00B0767A" w14:paraId="04E289E8" w14:textId="77777777" w:rsidTr="006E5161">
        <w:trPr>
          <w:ins w:id="415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8069206" w14:textId="77777777" w:rsidR="00DF0643" w:rsidRDefault="00DF0643" w:rsidP="006E5161">
            <w:pPr>
              <w:pStyle w:val="af"/>
              <w:rPr>
                <w:ins w:id="4153" w:author="오윤 권" w:date="2023-06-06T20:12:00Z"/>
                <w:rFonts w:ascii="맑은 고딕" w:eastAsia="맑은 고딕" w:hAnsi="맑은 고딕"/>
              </w:rPr>
            </w:pPr>
            <w:ins w:id="4154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F1CF4A7" w14:textId="77777777" w:rsidR="00DF0643" w:rsidRDefault="00DF0643" w:rsidP="006E5161">
            <w:pPr>
              <w:rPr>
                <w:ins w:id="4155" w:author="오윤 권" w:date="2023-06-06T20:12:00Z"/>
                <w:rStyle w:val="ae"/>
                <w:rFonts w:ascii="맑은 고딕" w:hAnsi="맑은 고딕"/>
              </w:rPr>
            </w:pPr>
            <w:ins w:id="4156" w:author="오윤 권" w:date="2023-06-06T20:12:00Z">
              <w:r>
                <w:rPr>
                  <w:rFonts w:ascii="맑은 고딕" w:hAnsi="맑은 고딕"/>
                </w:rPr>
                <w:t>사용자가 입력한 단어가 포함되어있는 작업들을 조회한다</w:t>
              </w:r>
            </w:ins>
          </w:p>
        </w:tc>
      </w:tr>
      <w:tr w:rsidR="00DF0643" w:rsidRPr="00B0767A" w14:paraId="1F0F7467" w14:textId="77777777" w:rsidTr="006E5161">
        <w:trPr>
          <w:ins w:id="4157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1D13797" w14:textId="77777777" w:rsidR="00DF0643" w:rsidRDefault="00DF0643" w:rsidP="006E5161">
            <w:pPr>
              <w:pStyle w:val="af"/>
              <w:rPr>
                <w:ins w:id="4158" w:author="오윤 권" w:date="2023-06-06T20:12:00Z"/>
                <w:rFonts w:ascii="맑은 고딕" w:eastAsia="맑은 고딕" w:hAnsi="맑은 고딕"/>
              </w:rPr>
            </w:pPr>
            <w:ins w:id="4159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24E5912" w14:textId="77777777" w:rsidR="00DF0643" w:rsidRDefault="00DF0643" w:rsidP="006E5161">
            <w:pPr>
              <w:pStyle w:val="af"/>
              <w:rPr>
                <w:ins w:id="416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161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2BBF0BE" w14:textId="77777777" w:rsidR="00DF0643" w:rsidRDefault="00DF0643" w:rsidP="006E5161">
            <w:pPr>
              <w:pStyle w:val="af"/>
              <w:jc w:val="both"/>
              <w:rPr>
                <w:ins w:id="416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16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사용자는 검색버튼을 클릭하고 단어를 입력한다.</w:t>
              </w:r>
            </w:ins>
          </w:p>
        </w:tc>
      </w:tr>
      <w:tr w:rsidR="00DF0643" w:rsidRPr="00B0767A" w14:paraId="3C82B1FC" w14:textId="77777777" w:rsidTr="006E5161">
        <w:trPr>
          <w:ins w:id="416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EF162EB" w14:textId="77777777" w:rsidR="00DF0643" w:rsidRDefault="00DF0643" w:rsidP="006E5161">
            <w:pPr>
              <w:jc w:val="center"/>
              <w:rPr>
                <w:ins w:id="4165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D6CA07E" w14:textId="77777777" w:rsidR="00DF0643" w:rsidRDefault="00DF0643" w:rsidP="006E5161">
            <w:pPr>
              <w:rPr>
                <w:ins w:id="4166" w:author="오윤 권" w:date="2023-06-06T20:12:00Z"/>
                <w:rStyle w:val="ae"/>
                <w:rFonts w:ascii="맑은 고딕" w:hAnsi="맑은 고딕"/>
              </w:rPr>
            </w:pPr>
            <w:ins w:id="4167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B55FAC8" w14:textId="77777777" w:rsidR="00DF0643" w:rsidRDefault="00DF0643" w:rsidP="006E5161">
            <w:pPr>
              <w:rPr>
                <w:ins w:id="4168" w:author="오윤 권" w:date="2023-06-06T20:12:00Z"/>
                <w:rStyle w:val="ae"/>
                <w:rFonts w:ascii="맑은 고딕" w:hAnsi="맑은 고딕"/>
              </w:rPr>
            </w:pPr>
            <w:ins w:id="4169" w:author="오윤 권" w:date="2023-06-06T20:12:00Z">
              <w:r>
                <w:rPr>
                  <w:rFonts w:ascii="맑은 고딕" w:hAnsi="맑은 고딕"/>
                </w:rPr>
                <w:t>사용자가 작성한 작업 중에서 해당 단어가 포함되어있는 작업들을 출력한다.</w:t>
              </w:r>
            </w:ins>
          </w:p>
        </w:tc>
      </w:tr>
      <w:tr w:rsidR="00DF0643" w:rsidRPr="00B0767A" w14:paraId="77A601AB" w14:textId="77777777" w:rsidTr="006E5161">
        <w:trPr>
          <w:ins w:id="417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CF2D687" w14:textId="77777777" w:rsidR="00DF0643" w:rsidRDefault="00DF0643" w:rsidP="006E5161">
            <w:pPr>
              <w:jc w:val="center"/>
              <w:rPr>
                <w:ins w:id="4171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B1CEBE9" w14:textId="77777777" w:rsidR="00DF0643" w:rsidRDefault="00DF0643" w:rsidP="006E5161">
            <w:pPr>
              <w:rPr>
                <w:ins w:id="4172" w:author="오윤 권" w:date="2023-06-06T20:12:00Z"/>
                <w:rStyle w:val="ae"/>
                <w:rFonts w:ascii="맑은 고딕" w:hAnsi="맑은 고딕"/>
              </w:rPr>
            </w:pPr>
            <w:ins w:id="4173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F930EA7" w14:textId="77777777" w:rsidR="00DF0643" w:rsidRDefault="00DF0643" w:rsidP="006E5161">
            <w:pPr>
              <w:rPr>
                <w:ins w:id="4174" w:author="오윤 권" w:date="2023-06-06T20:12:00Z"/>
                <w:rStyle w:val="ae"/>
                <w:rFonts w:ascii="맑은 고딕" w:hAnsi="맑은 고딕"/>
              </w:rPr>
            </w:pPr>
            <w:ins w:id="4175" w:author="오윤 권" w:date="2023-06-06T20:12:00Z">
              <w:r>
                <w:rPr>
                  <w:rFonts w:ascii="맑은 고딕" w:hAnsi="맑은 고딕"/>
                </w:rPr>
                <w:t>검색 결과로 나온 작업들중 검색 단어가 포함되어 있는 작업에는 그 단어 부분에 강조표시가 된다.</w:t>
              </w:r>
            </w:ins>
          </w:p>
        </w:tc>
      </w:tr>
      <w:tr w:rsidR="00DF0643" w:rsidRPr="00B0767A" w14:paraId="2024A0DB" w14:textId="77777777" w:rsidTr="006E5161">
        <w:trPr>
          <w:ins w:id="417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69AF7A1" w14:textId="77777777" w:rsidR="00DF0643" w:rsidRDefault="00DF0643" w:rsidP="006E5161">
            <w:pPr>
              <w:pStyle w:val="af"/>
              <w:rPr>
                <w:ins w:id="4177" w:author="오윤 권" w:date="2023-06-06T20:12:00Z"/>
                <w:rFonts w:ascii="맑은 고딕" w:eastAsia="맑은 고딕" w:hAnsi="맑은 고딕"/>
              </w:rPr>
            </w:pPr>
            <w:ins w:id="4178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721AB4BA" w14:textId="77777777" w:rsidR="00DF0643" w:rsidRDefault="00DF0643" w:rsidP="006E5161">
            <w:pPr>
              <w:pStyle w:val="af"/>
              <w:rPr>
                <w:ins w:id="417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180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E01-1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5942A3A" w14:textId="77777777" w:rsidR="00DF0643" w:rsidRDefault="00DF0643" w:rsidP="006E5161">
            <w:pPr>
              <w:pStyle w:val="af"/>
              <w:jc w:val="both"/>
              <w:rPr>
                <w:ins w:id="418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182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검색 결과에 해당 단어가 포함되어 있는 작업이 없다면, 검색한 단어가 없다는 메시지를 출력한다.</w:t>
              </w:r>
            </w:ins>
          </w:p>
        </w:tc>
      </w:tr>
      <w:tr w:rsidR="00DF0643" w:rsidRPr="00B0767A" w14:paraId="5D02AAF3" w14:textId="77777777" w:rsidTr="006E5161">
        <w:trPr>
          <w:ins w:id="418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83BA45C" w14:textId="77777777" w:rsidR="00DF0643" w:rsidRDefault="00DF0643" w:rsidP="006E5161">
            <w:pPr>
              <w:pStyle w:val="af"/>
              <w:rPr>
                <w:ins w:id="4184" w:author="오윤 권" w:date="2023-06-06T20:12:00Z"/>
                <w:rFonts w:ascii="맑은 고딕" w:eastAsia="맑은 고딕" w:hAnsi="맑은 고딕"/>
              </w:rPr>
            </w:pPr>
            <w:ins w:id="4185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631D3D1A" w14:textId="77777777" w:rsidR="00DF0643" w:rsidRDefault="00DF0643" w:rsidP="006E5161">
            <w:pPr>
              <w:rPr>
                <w:ins w:id="4186" w:author="오윤 권" w:date="2023-06-06T20:12:00Z"/>
                <w:rStyle w:val="ae"/>
                <w:rFonts w:ascii="맑은 고딕" w:hAnsi="맑은 고딕"/>
              </w:rPr>
            </w:pPr>
            <w:ins w:id="4187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73BE0CEC" w14:textId="77777777" w:rsidR="00DF0643" w:rsidRDefault="00DF0643" w:rsidP="006E5161">
            <w:pPr>
              <w:rPr>
                <w:ins w:id="4188" w:author="오윤 권" w:date="2023-06-06T20:12:00Z"/>
                <w:rStyle w:val="ae"/>
                <w:rFonts w:ascii="맑은 고딕" w:hAnsi="맑은 고딕"/>
              </w:rPr>
            </w:pPr>
            <w:ins w:id="4189" w:author="오윤 권" w:date="2023-06-06T20:12:00Z">
              <w:r>
                <w:rPr>
                  <w:rFonts w:ascii="맑은 고딕" w:hAnsi="맑은 고딕"/>
                </w:rPr>
                <w:t>B01 → B02 → B03</w:t>
              </w:r>
            </w:ins>
          </w:p>
        </w:tc>
      </w:tr>
      <w:tr w:rsidR="00DF0643" w:rsidRPr="00B0767A" w14:paraId="3401BA0A" w14:textId="77777777" w:rsidTr="006E5161">
        <w:trPr>
          <w:ins w:id="419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A6517CD" w14:textId="77777777" w:rsidR="00DF0643" w:rsidRDefault="00DF0643" w:rsidP="006E5161">
            <w:pPr>
              <w:pStyle w:val="af"/>
              <w:rPr>
                <w:ins w:id="4191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34EE00D" w14:textId="77777777" w:rsidR="00DF0643" w:rsidRDefault="00DF0643" w:rsidP="006E5161">
            <w:pPr>
              <w:rPr>
                <w:ins w:id="4192" w:author="오윤 권" w:date="2023-06-06T20:12:00Z"/>
                <w:rStyle w:val="ae"/>
                <w:rFonts w:ascii="맑은 고딕" w:hAnsi="맑은 고딕"/>
              </w:rPr>
            </w:pPr>
            <w:ins w:id="4193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23F61EA1" w14:textId="77777777" w:rsidR="00DF0643" w:rsidRDefault="00DF0643" w:rsidP="006E5161">
            <w:pPr>
              <w:rPr>
                <w:ins w:id="4194" w:author="오윤 권" w:date="2023-06-06T20:12:00Z"/>
                <w:rStyle w:val="ae"/>
                <w:rFonts w:ascii="맑은 고딕" w:hAnsi="맑은 고딕"/>
              </w:rPr>
            </w:pPr>
            <w:ins w:id="4195" w:author="오윤 권" w:date="2023-06-06T20:12:00Z">
              <w:r>
                <w:rPr>
                  <w:rFonts w:ascii="맑은 고딕" w:hAnsi="맑은 고딕"/>
                </w:rPr>
                <w:t>B01 → E01-1</w:t>
              </w:r>
            </w:ins>
          </w:p>
        </w:tc>
      </w:tr>
    </w:tbl>
    <w:p w14:paraId="414AEA46" w14:textId="77777777" w:rsidR="00DF0643" w:rsidRDefault="00DF0643" w:rsidP="00DF0643">
      <w:pPr>
        <w:rPr>
          <w:ins w:id="4196" w:author="오윤 권" w:date="2023-06-06T20:12:00Z"/>
          <w:rStyle w:val="ae"/>
          <w:bCs/>
        </w:rPr>
      </w:pPr>
    </w:p>
    <w:p w14:paraId="720A54B2" w14:textId="77777777" w:rsidR="00DF0643" w:rsidRDefault="00DF0643" w:rsidP="00DF0643">
      <w:pPr>
        <w:rPr>
          <w:ins w:id="4197" w:author="오윤 권" w:date="2023-06-06T20:12:00Z"/>
          <w:rStyle w:val="ae"/>
          <w:bCs/>
        </w:rPr>
      </w:pPr>
    </w:p>
    <w:p w14:paraId="116025A1" w14:textId="77777777" w:rsidR="00DF0643" w:rsidRDefault="00DF0643" w:rsidP="00DF0643">
      <w:pPr>
        <w:rPr>
          <w:ins w:id="4198" w:author="오윤 권" w:date="2023-06-06T20:12:00Z"/>
          <w:rFonts w:ascii="맑은 고딕" w:hAnsi="맑은 고딕"/>
        </w:rPr>
      </w:pPr>
    </w:p>
    <w:p w14:paraId="309059CC" w14:textId="77777777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199" w:author="오윤 권" w:date="2023-06-06T20:12:00Z"/>
          <w:rFonts w:ascii="맑은 고딕" w:hAnsi="맑은 고딕" w:cs="돋움"/>
          <w:b/>
          <w:sz w:val="24"/>
        </w:rPr>
      </w:pPr>
      <w:ins w:id="4200" w:author="오윤 권" w:date="2023-06-06T20:12:00Z">
        <w:r w:rsidRPr="00E9078A">
          <w:rPr>
            <w:rStyle w:val="ae"/>
            <w:rFonts w:ascii="맑은 고딕" w:hAnsi="맑은 고딕" w:hint="eastAsia"/>
            <w:b/>
            <w:sz w:val="24"/>
          </w:rPr>
          <w:lastRenderedPageBreak/>
          <w:t>U</w:t>
        </w:r>
        <w:r w:rsidRPr="00E9078A">
          <w:rPr>
            <w:rStyle w:val="ae"/>
            <w:rFonts w:ascii="맑은 고딕" w:hAnsi="맑은 고딕"/>
            <w:b/>
            <w:sz w:val="24"/>
          </w:rPr>
          <w:t xml:space="preserve">C022 </w:t>
        </w:r>
        <w:r w:rsidRPr="00E9078A">
          <w:rPr>
            <w:rStyle w:val="ae"/>
            <w:rFonts w:ascii="맑은 고딕" w:hAnsi="맑은 고딕" w:hint="eastAsia"/>
            <w:b/>
            <w:sz w:val="24"/>
          </w:rPr>
          <w:t>회원정보를 관리한다.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7F53A4CA" w14:textId="77777777" w:rsidTr="006E5161">
        <w:trPr>
          <w:ins w:id="420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CD1A574" w14:textId="77777777" w:rsidR="00DF0643" w:rsidRDefault="00DF0643" w:rsidP="006E5161">
            <w:pPr>
              <w:pStyle w:val="af"/>
              <w:rPr>
                <w:ins w:id="4202" w:author="오윤 권" w:date="2023-06-06T20:12:00Z"/>
                <w:rFonts w:ascii="맑은 고딕" w:eastAsia="맑은 고딕" w:hAnsi="맑은 고딕"/>
              </w:rPr>
            </w:pPr>
            <w:ins w:id="4203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01C50B6A" w14:textId="77777777" w:rsidR="00DF0643" w:rsidRDefault="00DF0643" w:rsidP="006E5161">
            <w:pPr>
              <w:rPr>
                <w:ins w:id="4204" w:author="오윤 권" w:date="2023-06-06T20:12:00Z"/>
                <w:rStyle w:val="ae"/>
                <w:rFonts w:ascii="맑은 고딕" w:hAnsi="맑은 고딕"/>
              </w:rPr>
            </w:pPr>
            <w:ins w:id="4205" w:author="오윤 권" w:date="2023-06-06T20:12:00Z">
              <w:r>
                <w:rPr>
                  <w:rFonts w:ascii="맑은 고딕" w:hAnsi="맑은 고딕"/>
                </w:rPr>
                <w:t>회원정보 저장하고 수정한다.</w:t>
              </w:r>
            </w:ins>
          </w:p>
        </w:tc>
      </w:tr>
      <w:tr w:rsidR="00DF0643" w:rsidRPr="00B0767A" w14:paraId="7640979A" w14:textId="77777777" w:rsidTr="006E5161">
        <w:trPr>
          <w:ins w:id="420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6E5DDEF" w14:textId="77777777" w:rsidR="00DF0643" w:rsidRDefault="00DF0643" w:rsidP="006E5161">
            <w:pPr>
              <w:pStyle w:val="af"/>
              <w:rPr>
                <w:ins w:id="4207" w:author="오윤 권" w:date="2023-06-06T20:12:00Z"/>
                <w:rFonts w:ascii="맑은 고딕" w:eastAsia="맑은 고딕" w:hAnsi="맑은 고딕"/>
              </w:rPr>
            </w:pPr>
            <w:ins w:id="4208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7B7FF0AA" w14:textId="77777777" w:rsidR="00DF0643" w:rsidRDefault="00DF0643" w:rsidP="006E5161">
            <w:pPr>
              <w:rPr>
                <w:ins w:id="4209" w:author="오윤 권" w:date="2023-06-06T20:12:00Z"/>
                <w:rStyle w:val="ae"/>
                <w:rFonts w:ascii="맑은 고딕" w:hAnsi="맑은 고딕"/>
              </w:rPr>
            </w:pPr>
            <w:ins w:id="4210" w:author="오윤 권" w:date="2023-06-06T20:12:00Z">
              <w:r>
                <w:rPr>
                  <w:rFonts w:ascii="맑은 고딕" w:hAnsi="맑은 고딕"/>
                </w:rPr>
                <w:t>관리자</w:t>
              </w:r>
            </w:ins>
          </w:p>
        </w:tc>
      </w:tr>
      <w:tr w:rsidR="00DF0643" w:rsidRPr="00B0767A" w14:paraId="7C81AF60" w14:textId="77777777" w:rsidTr="006E5161">
        <w:trPr>
          <w:ins w:id="421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704D3E0" w14:textId="77777777" w:rsidR="00DF0643" w:rsidRDefault="00DF0643" w:rsidP="006E5161">
            <w:pPr>
              <w:pStyle w:val="af"/>
              <w:rPr>
                <w:ins w:id="4212" w:author="오윤 권" w:date="2023-06-06T20:12:00Z"/>
                <w:rFonts w:ascii="맑은 고딕" w:eastAsia="맑은 고딕" w:hAnsi="맑은 고딕"/>
              </w:rPr>
            </w:pPr>
            <w:ins w:id="4213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7F41059F" w14:textId="77777777" w:rsidR="00DF0643" w:rsidRDefault="00DF0643" w:rsidP="006E5161">
            <w:pPr>
              <w:rPr>
                <w:ins w:id="4214" w:author="오윤 권" w:date="2023-06-06T20:12:00Z"/>
                <w:rStyle w:val="ae"/>
                <w:rFonts w:ascii="맑은 고딕" w:hAnsi="맑은 고딕"/>
              </w:rPr>
            </w:pPr>
            <w:ins w:id="4215" w:author="오윤 권" w:date="2023-06-06T20:12:00Z">
              <w:r>
                <w:rPr>
                  <w:rFonts w:ascii="맑은 고딕" w:hAnsi="맑은 고딕"/>
                </w:rPr>
                <w:t>관리자 로그인을 한 상태여야 한다.</w:t>
              </w:r>
            </w:ins>
          </w:p>
        </w:tc>
      </w:tr>
      <w:tr w:rsidR="00DF0643" w:rsidRPr="00B0767A" w14:paraId="402AAC43" w14:textId="77777777" w:rsidTr="006E5161">
        <w:trPr>
          <w:ins w:id="421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631F794" w14:textId="77777777" w:rsidR="00DF0643" w:rsidRDefault="00DF0643" w:rsidP="006E5161">
            <w:pPr>
              <w:pStyle w:val="af"/>
              <w:rPr>
                <w:ins w:id="4217" w:author="오윤 권" w:date="2023-06-06T20:12:00Z"/>
                <w:rFonts w:ascii="맑은 고딕" w:eastAsia="맑은 고딕" w:hAnsi="맑은 고딕"/>
              </w:rPr>
            </w:pPr>
            <w:ins w:id="4218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5F3AC6E" w14:textId="77777777" w:rsidR="00DF0643" w:rsidRDefault="00DF0643" w:rsidP="006E5161">
            <w:pPr>
              <w:rPr>
                <w:ins w:id="4219" w:author="오윤 권" w:date="2023-06-06T20:12:00Z"/>
                <w:rStyle w:val="ae"/>
                <w:rFonts w:ascii="맑은 고딕" w:hAnsi="맑은 고딕"/>
              </w:rPr>
            </w:pPr>
            <w:ins w:id="4220" w:author="오윤 권" w:date="2023-06-06T20:12:00Z">
              <w:r>
                <w:rPr>
                  <w:rFonts w:ascii="맑은 고딕" w:hAnsi="맑은 고딕"/>
                </w:rPr>
                <w:t>사용자의 작업 성향을 제안한다.</w:t>
              </w:r>
            </w:ins>
          </w:p>
        </w:tc>
      </w:tr>
      <w:tr w:rsidR="00DF0643" w:rsidRPr="00B0767A" w14:paraId="1D0D9632" w14:textId="77777777" w:rsidTr="006E5161">
        <w:trPr>
          <w:ins w:id="422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01F57F0" w14:textId="77777777" w:rsidR="00DF0643" w:rsidRDefault="00DF0643" w:rsidP="006E5161">
            <w:pPr>
              <w:pStyle w:val="af"/>
              <w:rPr>
                <w:ins w:id="4222" w:author="오윤 권" w:date="2023-06-06T20:12:00Z"/>
                <w:rFonts w:ascii="맑은 고딕" w:eastAsia="맑은 고딕" w:hAnsi="맑은 고딕"/>
              </w:rPr>
            </w:pPr>
            <w:ins w:id="4223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D7D649D" w14:textId="77777777" w:rsidR="00DF0643" w:rsidRDefault="00DF0643" w:rsidP="006E5161">
            <w:pPr>
              <w:pStyle w:val="af"/>
              <w:rPr>
                <w:ins w:id="422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225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E898705" w14:textId="77777777" w:rsidR="00DF0643" w:rsidRDefault="00DF0643" w:rsidP="006E5161">
            <w:pPr>
              <w:pStyle w:val="af"/>
              <w:jc w:val="both"/>
              <w:rPr>
                <w:ins w:id="422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22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사용자로부터 작업 성향 분석을 요청</w:t>
              </w:r>
              <w:r>
                <w:rPr>
                  <w:rFonts w:ascii="맑은 고딕" w:eastAsia="맑은 고딕" w:hAnsi="맑은 고딕" w:hint="eastAsia"/>
                  <w:b w:val="0"/>
                </w:rPr>
                <w:t xml:space="preserve"> </w:t>
              </w:r>
              <w:r>
                <w:rPr>
                  <w:rFonts w:ascii="맑은 고딕" w:eastAsia="맑은 고딕" w:hAnsi="맑은 고딕"/>
                  <w:b w:val="0"/>
                </w:rPr>
                <w:t>받는다.</w:t>
              </w:r>
            </w:ins>
          </w:p>
        </w:tc>
      </w:tr>
      <w:tr w:rsidR="00DF0643" w:rsidRPr="00B0767A" w14:paraId="7F74F5A2" w14:textId="77777777" w:rsidTr="006E5161">
        <w:trPr>
          <w:ins w:id="422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D47CBAA" w14:textId="77777777" w:rsidR="00DF0643" w:rsidRDefault="00DF0643" w:rsidP="006E5161">
            <w:pPr>
              <w:jc w:val="center"/>
              <w:rPr>
                <w:ins w:id="4229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65D07E2" w14:textId="77777777" w:rsidR="00DF0643" w:rsidRDefault="00DF0643" w:rsidP="006E5161">
            <w:pPr>
              <w:rPr>
                <w:ins w:id="4230" w:author="오윤 권" w:date="2023-06-06T20:12:00Z"/>
                <w:rStyle w:val="ae"/>
                <w:rFonts w:ascii="맑은 고딕" w:hAnsi="맑은 고딕"/>
              </w:rPr>
            </w:pPr>
            <w:ins w:id="4231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A043BC0" w14:textId="77777777" w:rsidR="00DF0643" w:rsidRDefault="00DF0643" w:rsidP="006E5161">
            <w:pPr>
              <w:rPr>
                <w:ins w:id="4232" w:author="오윤 권" w:date="2023-06-06T20:12:00Z"/>
                <w:rStyle w:val="ae"/>
                <w:rFonts w:ascii="맑은 고딕" w:hAnsi="맑은 고딕"/>
              </w:rPr>
            </w:pPr>
            <w:ins w:id="4233" w:author="오윤 권" w:date="2023-06-06T20:12:00Z">
              <w:r>
                <w:rPr>
                  <w:rFonts w:ascii="맑은 고딕" w:hAnsi="맑은 고딕"/>
                </w:rPr>
                <w:t>사용자의 작업 정보와 개인정보를 가지고 온다.</w:t>
              </w:r>
            </w:ins>
          </w:p>
        </w:tc>
      </w:tr>
      <w:tr w:rsidR="00DF0643" w:rsidRPr="00B0767A" w14:paraId="5D323CFD" w14:textId="77777777" w:rsidTr="006E5161">
        <w:trPr>
          <w:ins w:id="423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5005398" w14:textId="77777777" w:rsidR="00DF0643" w:rsidRDefault="00DF0643" w:rsidP="006E5161">
            <w:pPr>
              <w:jc w:val="center"/>
              <w:rPr>
                <w:ins w:id="4235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893BEEB" w14:textId="77777777" w:rsidR="00DF0643" w:rsidRDefault="00DF0643" w:rsidP="006E5161">
            <w:pPr>
              <w:rPr>
                <w:ins w:id="4236" w:author="오윤 권" w:date="2023-06-06T20:12:00Z"/>
                <w:rStyle w:val="ae"/>
                <w:rFonts w:ascii="맑은 고딕" w:hAnsi="맑은 고딕"/>
              </w:rPr>
            </w:pPr>
            <w:ins w:id="4237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71008E7" w14:textId="77777777" w:rsidR="00DF0643" w:rsidRDefault="00DF0643" w:rsidP="006E5161">
            <w:pPr>
              <w:rPr>
                <w:ins w:id="4238" w:author="오윤 권" w:date="2023-06-06T20:12:00Z"/>
                <w:rStyle w:val="ae"/>
                <w:rFonts w:ascii="맑은 고딕" w:hAnsi="맑은 고딕"/>
              </w:rPr>
            </w:pPr>
            <w:ins w:id="4239" w:author="오윤 권" w:date="2023-06-06T20:12:00Z">
              <w:r>
                <w:rPr>
                  <w:rFonts w:ascii="맑은 고딕" w:hAnsi="맑은 고딕"/>
                </w:rPr>
                <w:t>사용자의 작업 성향을 분석한다.</w:t>
              </w:r>
            </w:ins>
          </w:p>
        </w:tc>
      </w:tr>
      <w:tr w:rsidR="00DF0643" w:rsidRPr="00B0767A" w14:paraId="00B80EBE" w14:textId="77777777" w:rsidTr="006E5161">
        <w:trPr>
          <w:ins w:id="424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B5AA327" w14:textId="77777777" w:rsidR="00DF0643" w:rsidRDefault="00DF0643" w:rsidP="006E5161">
            <w:pPr>
              <w:jc w:val="center"/>
              <w:rPr>
                <w:ins w:id="4241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F3208EE" w14:textId="77777777" w:rsidR="00DF0643" w:rsidRDefault="00DF0643" w:rsidP="006E5161">
            <w:pPr>
              <w:rPr>
                <w:ins w:id="4242" w:author="오윤 권" w:date="2023-06-06T20:12:00Z"/>
                <w:rStyle w:val="ae"/>
                <w:rFonts w:ascii="맑은 고딕" w:hAnsi="맑은 고딕"/>
              </w:rPr>
            </w:pPr>
            <w:ins w:id="4243" w:author="오윤 권" w:date="2023-06-06T20:12:00Z">
              <w:r>
                <w:rPr>
                  <w:rFonts w:ascii="맑은 고딕" w:hAnsi="맑은 고딕"/>
                </w:rPr>
                <w:t>B04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D8D4C62" w14:textId="77777777" w:rsidR="00DF0643" w:rsidRDefault="00DF0643" w:rsidP="006E5161">
            <w:pPr>
              <w:rPr>
                <w:ins w:id="4244" w:author="오윤 권" w:date="2023-06-06T20:12:00Z"/>
                <w:rStyle w:val="ae"/>
                <w:rFonts w:ascii="맑은 고딕" w:hAnsi="맑은 고딕"/>
              </w:rPr>
            </w:pPr>
            <w:ins w:id="4245" w:author="오윤 권" w:date="2023-06-06T20:12:00Z">
              <w:r>
                <w:rPr>
                  <w:rFonts w:ascii="맑은 고딕" w:hAnsi="맑은 고딕"/>
                </w:rPr>
                <w:t>사용자의 작업 성향을 데이터베이스에 저장한다.</w:t>
              </w:r>
            </w:ins>
          </w:p>
        </w:tc>
      </w:tr>
      <w:tr w:rsidR="00DF0643" w:rsidRPr="00B0767A" w14:paraId="75B5AA67" w14:textId="77777777" w:rsidTr="006E5161">
        <w:trPr>
          <w:ins w:id="424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01A38E9" w14:textId="77777777" w:rsidR="00DF0643" w:rsidRDefault="00DF0643" w:rsidP="006E5161">
            <w:pPr>
              <w:jc w:val="center"/>
              <w:rPr>
                <w:ins w:id="424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9060AB9" w14:textId="77777777" w:rsidR="00DF0643" w:rsidRDefault="00DF0643" w:rsidP="006E5161">
            <w:pPr>
              <w:rPr>
                <w:ins w:id="4248" w:author="오윤 권" w:date="2023-06-06T20:12:00Z"/>
                <w:rStyle w:val="ae"/>
                <w:rFonts w:ascii="맑은 고딕" w:hAnsi="맑은 고딕"/>
              </w:rPr>
            </w:pPr>
            <w:ins w:id="4249" w:author="오윤 권" w:date="2023-06-06T20:12:00Z">
              <w:r>
                <w:rPr>
                  <w:rFonts w:ascii="맑은 고딕" w:hAnsi="맑은 고딕"/>
                </w:rPr>
                <w:t>B05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77D65CDE" w14:textId="77777777" w:rsidR="00DF0643" w:rsidRDefault="00DF0643" w:rsidP="006E5161">
            <w:pPr>
              <w:rPr>
                <w:ins w:id="4250" w:author="오윤 권" w:date="2023-06-06T20:12:00Z"/>
                <w:rStyle w:val="ae"/>
                <w:rFonts w:ascii="맑은 고딕" w:hAnsi="맑은 고딕"/>
              </w:rPr>
            </w:pPr>
            <w:ins w:id="4251" w:author="오윤 권" w:date="2023-06-06T20:12:00Z">
              <w:r>
                <w:rPr>
                  <w:rFonts w:ascii="맑은 고딕" w:hAnsi="맑은 고딕"/>
                </w:rPr>
                <w:t>사용자에게 ‘작업 성향 분석이 완료되었습니다.’ 라는 알림을 전송한다.</w:t>
              </w:r>
            </w:ins>
          </w:p>
        </w:tc>
      </w:tr>
      <w:tr w:rsidR="00DF0643" w:rsidRPr="00B0767A" w14:paraId="039BC70A" w14:textId="77777777" w:rsidTr="006E5161">
        <w:trPr>
          <w:ins w:id="425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5573810" w14:textId="77777777" w:rsidR="00DF0643" w:rsidRDefault="00DF0643" w:rsidP="006E5161">
            <w:pPr>
              <w:pStyle w:val="af"/>
              <w:rPr>
                <w:ins w:id="4253" w:author="오윤 권" w:date="2023-06-06T20:12:00Z"/>
                <w:rFonts w:ascii="맑은 고딕" w:eastAsia="맑은 고딕" w:hAnsi="맑은 고딕"/>
              </w:rPr>
            </w:pPr>
            <w:ins w:id="4254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E0EA764" w14:textId="77777777" w:rsidR="00DF0643" w:rsidRDefault="00DF0643" w:rsidP="006E5161">
            <w:pPr>
              <w:pStyle w:val="af"/>
              <w:rPr>
                <w:ins w:id="425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25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338582E" w14:textId="77777777" w:rsidR="00DF0643" w:rsidRDefault="00DF0643" w:rsidP="006E5161">
            <w:pPr>
              <w:pStyle w:val="af"/>
              <w:rPr>
                <w:ins w:id="425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25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사용자의 작업 성향 데이터가 부족한 경우 ‘사용자의 작업 성향 데이터가 부족합니다. 데이터를 생성해주세요.’ 문구를 사용자에게 전송한다.</w:t>
              </w:r>
            </w:ins>
          </w:p>
        </w:tc>
      </w:tr>
      <w:tr w:rsidR="00DF0643" w:rsidRPr="00B0767A" w14:paraId="3B4027FE" w14:textId="77777777" w:rsidTr="006E5161">
        <w:trPr>
          <w:ins w:id="425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A2F7472" w14:textId="77777777" w:rsidR="00DF0643" w:rsidRDefault="00DF0643" w:rsidP="006E5161">
            <w:pPr>
              <w:pStyle w:val="af"/>
              <w:rPr>
                <w:ins w:id="4260" w:author="오윤 권" w:date="2023-06-06T20:12:00Z"/>
                <w:rFonts w:ascii="맑은 고딕" w:eastAsia="맑은 고딕" w:hAnsi="맑은 고딕"/>
              </w:rPr>
            </w:pPr>
            <w:ins w:id="4261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992FA87" w14:textId="77777777" w:rsidR="00DF0643" w:rsidRPr="00E9078A" w:rsidRDefault="00DF0643" w:rsidP="006E5161">
            <w:pPr>
              <w:pStyle w:val="af"/>
              <w:jc w:val="both"/>
              <w:rPr>
                <w:ins w:id="4262" w:author="오윤 권" w:date="2023-06-06T20:12:00Z"/>
                <w:rStyle w:val="ae"/>
                <w:rFonts w:ascii="맑은 고딕" w:eastAsia="맑은 고딕" w:hAnsi="맑은 고딕" w:cs="Times New Roman"/>
                <w:b w:val="0"/>
                <w:bCs/>
                <w:szCs w:val="24"/>
              </w:rPr>
            </w:pPr>
            <w:ins w:id="4263" w:author="오윤 권" w:date="2023-06-06T20:12:00Z">
              <w:r w:rsidRPr="00E9078A">
                <w:rPr>
                  <w:rFonts w:ascii="맑은 고딕" w:hAnsi="맑은 고딕"/>
                  <w:b w:val="0"/>
                  <w:bCs/>
                </w:rPr>
                <w:t>E01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76A1E0F6" w14:textId="77777777" w:rsidR="00DF0643" w:rsidRPr="00E9078A" w:rsidRDefault="00DF0643" w:rsidP="006E5161">
            <w:pPr>
              <w:pStyle w:val="af"/>
              <w:jc w:val="both"/>
              <w:rPr>
                <w:ins w:id="4264" w:author="오윤 권" w:date="2023-06-06T20:12:00Z"/>
                <w:rStyle w:val="ae"/>
                <w:rFonts w:ascii="맑은 고딕" w:eastAsia="맑은 고딕" w:hAnsi="맑은 고딕" w:cs="Times New Roman"/>
                <w:b w:val="0"/>
                <w:bCs/>
                <w:szCs w:val="24"/>
              </w:rPr>
            </w:pPr>
            <w:ins w:id="4265" w:author="오윤 권" w:date="2023-06-06T20:12:00Z">
              <w:r w:rsidRPr="00E9078A">
                <w:rPr>
                  <w:rFonts w:ascii="맑은 고딕" w:hAnsi="맑은 고딕"/>
                  <w:b w:val="0"/>
                  <w:bCs/>
                </w:rPr>
                <w:t>사용자의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E9078A">
                <w:rPr>
                  <w:rFonts w:ascii="맑은 고딕" w:hAnsi="맑은 고딕"/>
                  <w:b w:val="0"/>
                  <w:bCs/>
                </w:rPr>
                <w:t>데이터베이스를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E9078A">
                <w:rPr>
                  <w:rFonts w:ascii="맑은 고딕" w:hAnsi="맑은 고딕"/>
                  <w:b w:val="0"/>
                  <w:bCs/>
                </w:rPr>
                <w:t>가져오는데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E9078A">
                <w:rPr>
                  <w:rFonts w:ascii="맑은 고딕" w:hAnsi="맑은 고딕"/>
                  <w:b w:val="0"/>
                  <w:bCs/>
                </w:rPr>
                <w:t>오류가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E9078A">
                <w:rPr>
                  <w:rFonts w:ascii="맑은 고딕" w:hAnsi="맑은 고딕"/>
                  <w:b w:val="0"/>
                  <w:bCs/>
                </w:rPr>
                <w:t>발생하면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‘</w:t>
              </w:r>
              <w:r w:rsidRPr="00E9078A">
                <w:rPr>
                  <w:rFonts w:ascii="맑은 고딕" w:hAnsi="맑은 고딕"/>
                  <w:b w:val="0"/>
                  <w:bCs/>
                </w:rPr>
                <w:t>다시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E9078A">
                <w:rPr>
                  <w:rFonts w:ascii="맑은 고딕" w:hAnsi="맑은 고딕"/>
                  <w:b w:val="0"/>
                  <w:bCs/>
                </w:rPr>
                <w:t>시도해주세요</w:t>
              </w:r>
              <w:r w:rsidRPr="00E9078A">
                <w:rPr>
                  <w:rFonts w:ascii="맑은 고딕" w:hAnsi="맑은 고딕"/>
                  <w:b w:val="0"/>
                  <w:bCs/>
                </w:rPr>
                <w:t>.’</w:t>
              </w:r>
              <w:r w:rsidRPr="00E9078A">
                <w:rPr>
                  <w:rFonts w:ascii="맑은 고딕" w:hAnsi="맑은 고딕"/>
                  <w:b w:val="0"/>
                  <w:bCs/>
                </w:rPr>
                <w:t>문구를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E9078A">
                <w:rPr>
                  <w:rFonts w:ascii="맑은 고딕" w:hAnsi="맑은 고딕"/>
                  <w:b w:val="0"/>
                  <w:bCs/>
                </w:rPr>
                <w:t>사용자에게</w:t>
              </w:r>
              <w:r w:rsidRPr="00E9078A">
                <w:rPr>
                  <w:rFonts w:ascii="맑은 고딕" w:hAnsi="맑은 고딕"/>
                  <w:b w:val="0"/>
                  <w:bCs/>
                </w:rPr>
                <w:t xml:space="preserve"> </w:t>
              </w:r>
              <w:r w:rsidRPr="00E9078A">
                <w:rPr>
                  <w:rFonts w:ascii="맑은 고딕" w:hAnsi="맑은 고딕"/>
                  <w:b w:val="0"/>
                  <w:bCs/>
                </w:rPr>
                <w:t>전송한다</w:t>
              </w:r>
              <w:r w:rsidRPr="00E9078A">
                <w:rPr>
                  <w:rFonts w:ascii="맑은 고딕" w:hAnsi="맑은 고딕"/>
                  <w:b w:val="0"/>
                  <w:bCs/>
                </w:rPr>
                <w:t>.</w:t>
              </w:r>
            </w:ins>
          </w:p>
        </w:tc>
      </w:tr>
      <w:tr w:rsidR="00DF0643" w:rsidRPr="00B0767A" w14:paraId="122656D4" w14:textId="77777777" w:rsidTr="006E5161">
        <w:trPr>
          <w:ins w:id="426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74B0109" w14:textId="77777777" w:rsidR="00DF0643" w:rsidRDefault="00DF0643" w:rsidP="006E5161">
            <w:pPr>
              <w:pStyle w:val="af"/>
              <w:rPr>
                <w:ins w:id="4267" w:author="오윤 권" w:date="2023-06-06T20:12:00Z"/>
                <w:rFonts w:ascii="맑은 고딕" w:eastAsia="맑은 고딕" w:hAnsi="맑은 고딕"/>
              </w:rPr>
            </w:pPr>
            <w:ins w:id="4268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03736DDF" w14:textId="77777777" w:rsidR="00DF0643" w:rsidRDefault="00DF0643" w:rsidP="006E5161">
            <w:pPr>
              <w:rPr>
                <w:ins w:id="4269" w:author="오윤 권" w:date="2023-06-06T20:12:00Z"/>
                <w:rStyle w:val="ae"/>
                <w:rFonts w:ascii="맑은 고딕" w:hAnsi="맑은 고딕"/>
              </w:rPr>
            </w:pPr>
            <w:ins w:id="4270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7E4AAEF1" w14:textId="77777777" w:rsidR="00DF0643" w:rsidRDefault="00DF0643" w:rsidP="006E5161">
            <w:pPr>
              <w:rPr>
                <w:ins w:id="4271" w:author="오윤 권" w:date="2023-06-06T20:12:00Z"/>
                <w:rStyle w:val="ae"/>
                <w:rFonts w:ascii="맑은 고딕" w:hAnsi="맑은 고딕"/>
              </w:rPr>
            </w:pPr>
            <w:ins w:id="4272" w:author="오윤 권" w:date="2023-06-06T20:12:00Z">
              <w:r>
                <w:rPr>
                  <w:rFonts w:ascii="맑은 고딕" w:hAnsi="맑은 고딕"/>
                </w:rPr>
                <w:t>B01 → B02 → B03 → B04 → B05</w:t>
              </w:r>
            </w:ins>
          </w:p>
        </w:tc>
      </w:tr>
      <w:tr w:rsidR="00DF0643" w:rsidRPr="00B0767A" w14:paraId="5DB3D464" w14:textId="77777777" w:rsidTr="006E5161">
        <w:trPr>
          <w:ins w:id="427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3DDBF7B" w14:textId="77777777" w:rsidR="00DF0643" w:rsidRDefault="00DF0643" w:rsidP="006E5161">
            <w:pPr>
              <w:pStyle w:val="af"/>
              <w:rPr>
                <w:ins w:id="4274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D07C1ED" w14:textId="77777777" w:rsidR="00DF0643" w:rsidRDefault="00DF0643" w:rsidP="006E5161">
            <w:pPr>
              <w:rPr>
                <w:ins w:id="4275" w:author="오윤 권" w:date="2023-06-06T20:12:00Z"/>
                <w:rStyle w:val="ae"/>
                <w:rFonts w:ascii="맑은 고딕" w:hAnsi="맑은 고딕"/>
              </w:rPr>
            </w:pPr>
            <w:ins w:id="4276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3DA77EAF" w14:textId="77777777" w:rsidR="00DF0643" w:rsidRDefault="00DF0643" w:rsidP="006E5161">
            <w:pPr>
              <w:rPr>
                <w:ins w:id="4277" w:author="오윤 권" w:date="2023-06-06T20:12:00Z"/>
                <w:rStyle w:val="ae"/>
                <w:rFonts w:ascii="맑은 고딕" w:hAnsi="맑은 고딕"/>
              </w:rPr>
            </w:pPr>
            <w:ins w:id="4278" w:author="오윤 권" w:date="2023-06-06T20:12:00Z">
              <w:r>
                <w:rPr>
                  <w:rFonts w:ascii="맑은 고딕" w:hAnsi="맑은 고딕"/>
                </w:rPr>
                <w:t>B01 → A01 → B01</w:t>
              </w:r>
            </w:ins>
          </w:p>
        </w:tc>
      </w:tr>
      <w:tr w:rsidR="00DF0643" w:rsidRPr="00B0767A" w14:paraId="12CA1684" w14:textId="77777777" w:rsidTr="006E5161">
        <w:trPr>
          <w:ins w:id="427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6E7F1D8" w14:textId="77777777" w:rsidR="00DF0643" w:rsidRDefault="00DF0643" w:rsidP="006E5161">
            <w:pPr>
              <w:pStyle w:val="af"/>
              <w:rPr>
                <w:ins w:id="4280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B35CC6E" w14:textId="77777777" w:rsidR="00DF0643" w:rsidRDefault="00DF0643" w:rsidP="006E5161">
            <w:pPr>
              <w:rPr>
                <w:ins w:id="4281" w:author="오윤 권" w:date="2023-06-06T20:12:00Z"/>
                <w:rStyle w:val="ae"/>
                <w:rFonts w:ascii="맑은 고딕" w:hAnsi="맑은 고딕"/>
              </w:rPr>
            </w:pPr>
            <w:ins w:id="4282" w:author="오윤 권" w:date="2023-06-06T20:12:00Z">
              <w:r>
                <w:rPr>
                  <w:rFonts w:ascii="맑은 고딕" w:hAnsi="맑은 고딕"/>
                </w:rPr>
                <w:t>SN003</w:t>
              </w:r>
            </w:ins>
          </w:p>
        </w:tc>
        <w:tc>
          <w:tcPr>
            <w:tcW w:w="6042" w:type="dxa"/>
            <w:vAlign w:val="center"/>
          </w:tcPr>
          <w:p w14:paraId="79F04D15" w14:textId="77777777" w:rsidR="00DF0643" w:rsidRDefault="00DF0643" w:rsidP="006E5161">
            <w:pPr>
              <w:rPr>
                <w:ins w:id="4283" w:author="오윤 권" w:date="2023-06-06T20:12:00Z"/>
                <w:rStyle w:val="ae"/>
                <w:rFonts w:ascii="맑은 고딕" w:hAnsi="맑은 고딕"/>
              </w:rPr>
            </w:pPr>
            <w:ins w:id="4284" w:author="오윤 권" w:date="2023-06-06T20:12:00Z">
              <w:r>
                <w:rPr>
                  <w:rFonts w:ascii="맑은 고딕" w:hAnsi="맑은 고딕"/>
                </w:rPr>
                <w:t>B01 → E01</w:t>
              </w:r>
            </w:ins>
          </w:p>
        </w:tc>
      </w:tr>
    </w:tbl>
    <w:p w14:paraId="6DCE9167" w14:textId="77777777" w:rsidR="00DF0643" w:rsidRDefault="00DF0643" w:rsidP="00DF0643">
      <w:pPr>
        <w:rPr>
          <w:ins w:id="4285" w:author="오윤 권" w:date="2023-06-06T20:12:00Z"/>
          <w:rFonts w:ascii="맑은 고딕" w:hAnsi="맑은 고딕"/>
        </w:rPr>
      </w:pPr>
    </w:p>
    <w:p w14:paraId="28AD1940" w14:textId="77777777" w:rsidR="00DF0643" w:rsidRDefault="00DF0643" w:rsidP="00DF0643">
      <w:pPr>
        <w:rPr>
          <w:ins w:id="4286" w:author="오윤 권" w:date="2023-06-06T20:12:00Z"/>
          <w:rFonts w:ascii="맑은 고딕" w:hAnsi="맑은 고딕"/>
        </w:rPr>
      </w:pPr>
    </w:p>
    <w:p w14:paraId="13AE7768" w14:textId="77777777" w:rsidR="00DF0643" w:rsidRPr="00E9078A" w:rsidRDefault="00DF0643" w:rsidP="00DF0643">
      <w:pPr>
        <w:rPr>
          <w:ins w:id="4287" w:author="오윤 권" w:date="2023-06-06T20:12:00Z"/>
          <w:rFonts w:ascii="맑은 고딕" w:hAnsi="맑은 고딕"/>
          <w:sz w:val="24"/>
        </w:rPr>
      </w:pPr>
    </w:p>
    <w:p w14:paraId="27278B6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88" w:author="오윤 권" w:date="2023-06-06T20:12:00Z"/>
          <w:rStyle w:val="ae"/>
          <w:rFonts w:ascii="맑은 고딕" w:hAnsi="맑은 고딕"/>
          <w:b/>
          <w:sz w:val="24"/>
        </w:rPr>
      </w:pPr>
    </w:p>
    <w:p w14:paraId="331ABD5D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89" w:author="오윤 권" w:date="2023-06-06T20:12:00Z"/>
          <w:rStyle w:val="ae"/>
          <w:rFonts w:ascii="맑은 고딕" w:hAnsi="맑은 고딕"/>
          <w:b/>
          <w:sz w:val="24"/>
        </w:rPr>
      </w:pPr>
    </w:p>
    <w:p w14:paraId="75A2399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90" w:author="오윤 권" w:date="2023-06-06T20:17:00Z"/>
          <w:rStyle w:val="ae"/>
          <w:rFonts w:ascii="맑은 고딕" w:hAnsi="맑은 고딕"/>
          <w:b/>
          <w:sz w:val="24"/>
        </w:rPr>
      </w:pPr>
    </w:p>
    <w:p w14:paraId="78F5BE3B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91" w:author="오윤 권" w:date="2023-06-06T20:17:00Z"/>
          <w:rStyle w:val="ae"/>
          <w:b/>
          <w:sz w:val="24"/>
        </w:rPr>
      </w:pPr>
    </w:p>
    <w:p w14:paraId="5449A6B7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92" w:author="오윤 권" w:date="2023-06-06T20:17:00Z"/>
          <w:rStyle w:val="ae"/>
          <w:b/>
          <w:sz w:val="24"/>
        </w:rPr>
      </w:pPr>
    </w:p>
    <w:p w14:paraId="5AD8FB73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93" w:author="오윤 권" w:date="2023-06-06T20:18:00Z"/>
          <w:rStyle w:val="ae"/>
          <w:b/>
          <w:sz w:val="24"/>
        </w:rPr>
      </w:pPr>
    </w:p>
    <w:p w14:paraId="6EEA064E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94" w:author="오윤 권" w:date="2023-06-06T20:18:00Z"/>
          <w:rStyle w:val="ae"/>
          <w:b/>
          <w:sz w:val="24"/>
        </w:rPr>
      </w:pPr>
    </w:p>
    <w:p w14:paraId="0C33BCAE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95" w:author="오윤 권" w:date="2023-06-06T20:18:00Z"/>
          <w:rStyle w:val="ae"/>
          <w:b/>
          <w:sz w:val="24"/>
        </w:rPr>
      </w:pPr>
    </w:p>
    <w:p w14:paraId="23DF6A4F" w14:textId="218BD33E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296" w:author="오윤 권" w:date="2023-06-06T20:12:00Z"/>
          <w:rFonts w:ascii="맑은 고딕" w:hAnsi="맑은 고딕" w:cs="돋움"/>
          <w:b/>
          <w:sz w:val="24"/>
        </w:rPr>
      </w:pPr>
      <w:ins w:id="4297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lastRenderedPageBreak/>
          <w:t xml:space="preserve">UC023: </w:t>
        </w:r>
        <w:r w:rsidRPr="00E9078A">
          <w:rPr>
            <w:rFonts w:ascii="맑은 고딕" w:hAnsi="맑은 고딕" w:cs="돋움" w:hint="eastAsia"/>
            <w:b/>
            <w:sz w:val="24"/>
          </w:rPr>
          <w:t>작업 기록을 분석한다</w:t>
        </w:r>
        <w:r w:rsidRPr="00E9078A">
          <w:rPr>
            <w:rFonts w:ascii="맑은 고딕" w:hAnsi="맑은 고딕" w:cs="돋움"/>
            <w:b/>
            <w:sz w:val="24"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26E0B238" w14:textId="77777777" w:rsidTr="006E5161">
        <w:trPr>
          <w:ins w:id="429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CFE2427" w14:textId="77777777" w:rsidR="00DF0643" w:rsidRDefault="00DF0643" w:rsidP="006E5161">
            <w:pPr>
              <w:pStyle w:val="af"/>
              <w:rPr>
                <w:ins w:id="4299" w:author="오윤 권" w:date="2023-06-06T20:12:00Z"/>
                <w:rFonts w:ascii="맑은 고딕" w:eastAsia="맑은 고딕" w:hAnsi="맑은 고딕"/>
              </w:rPr>
            </w:pPr>
            <w:ins w:id="4300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4CBDC2A3" w14:textId="77777777" w:rsidR="00DF0643" w:rsidRDefault="00DF0643" w:rsidP="006E5161">
            <w:pPr>
              <w:rPr>
                <w:ins w:id="4301" w:author="오윤 권" w:date="2023-06-06T20:12:00Z"/>
                <w:rStyle w:val="ae"/>
                <w:rFonts w:ascii="맑은 고딕" w:hAnsi="맑은 고딕"/>
              </w:rPr>
            </w:pPr>
            <w:ins w:id="4302" w:author="오윤 권" w:date="2023-06-06T20:12:00Z">
              <w:r>
                <w:rPr>
                  <w:rFonts w:ascii="맑은 고딕" w:hAnsi="맑은 고딕"/>
                </w:rPr>
                <w:t>회원의 작업완료기간 및 완료시간을 비교하고 분석하여 회원에 작업 스타일을 파악한다.</w:t>
              </w:r>
            </w:ins>
          </w:p>
        </w:tc>
      </w:tr>
      <w:tr w:rsidR="00DF0643" w:rsidRPr="00B0767A" w14:paraId="68E7E8B9" w14:textId="77777777" w:rsidTr="006E5161">
        <w:trPr>
          <w:ins w:id="430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521E15E" w14:textId="77777777" w:rsidR="00DF0643" w:rsidRDefault="00DF0643" w:rsidP="006E5161">
            <w:pPr>
              <w:pStyle w:val="af"/>
              <w:rPr>
                <w:ins w:id="4304" w:author="오윤 권" w:date="2023-06-06T20:12:00Z"/>
                <w:rFonts w:ascii="맑은 고딕" w:eastAsia="맑은 고딕" w:hAnsi="맑은 고딕"/>
              </w:rPr>
            </w:pPr>
            <w:ins w:id="4305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FCF9084" w14:textId="77777777" w:rsidR="00DF0643" w:rsidRDefault="00DF0643" w:rsidP="006E5161">
            <w:pPr>
              <w:rPr>
                <w:ins w:id="4306" w:author="오윤 권" w:date="2023-06-06T20:12:00Z"/>
                <w:rStyle w:val="ae"/>
                <w:rFonts w:ascii="맑은 고딕" w:hAnsi="맑은 고딕"/>
              </w:rPr>
            </w:pPr>
            <w:ins w:id="4307" w:author="오윤 권" w:date="2023-06-06T20:12:00Z">
              <w:r>
                <w:rPr>
                  <w:rFonts w:ascii="맑은 고딕" w:hAnsi="맑은 고딕"/>
                </w:rPr>
                <w:t>관리자</w:t>
              </w:r>
            </w:ins>
          </w:p>
        </w:tc>
      </w:tr>
      <w:tr w:rsidR="00DF0643" w:rsidRPr="00B0767A" w14:paraId="56DAA407" w14:textId="77777777" w:rsidTr="006E5161">
        <w:trPr>
          <w:ins w:id="430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3D7FA12" w14:textId="77777777" w:rsidR="00DF0643" w:rsidRDefault="00DF0643" w:rsidP="006E5161">
            <w:pPr>
              <w:pStyle w:val="af"/>
              <w:rPr>
                <w:ins w:id="4309" w:author="오윤 권" w:date="2023-06-06T20:12:00Z"/>
                <w:rFonts w:ascii="맑은 고딕" w:eastAsia="맑은 고딕" w:hAnsi="맑은 고딕"/>
              </w:rPr>
            </w:pPr>
            <w:ins w:id="4310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2FA1377E" w14:textId="77777777" w:rsidR="00DF0643" w:rsidRDefault="00DF0643" w:rsidP="006E5161">
            <w:pPr>
              <w:rPr>
                <w:ins w:id="4311" w:author="오윤 권" w:date="2023-06-06T20:12:00Z"/>
                <w:rStyle w:val="ae"/>
                <w:rFonts w:ascii="맑은 고딕" w:hAnsi="맑은 고딕"/>
              </w:rPr>
            </w:pPr>
            <w:ins w:id="4312" w:author="오윤 권" w:date="2023-06-06T20:12:00Z">
              <w:r>
                <w:rPr>
                  <w:rFonts w:ascii="맑은 고딕" w:hAnsi="맑은 고딕"/>
                </w:rPr>
                <w:t>관리자 로그인을 한 상태여야 한다.</w:t>
              </w:r>
            </w:ins>
          </w:p>
        </w:tc>
      </w:tr>
      <w:tr w:rsidR="00DF0643" w:rsidRPr="00B0767A" w14:paraId="1496C262" w14:textId="77777777" w:rsidTr="006E5161">
        <w:trPr>
          <w:ins w:id="431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CD396C8" w14:textId="77777777" w:rsidR="00DF0643" w:rsidRDefault="00DF0643" w:rsidP="006E5161">
            <w:pPr>
              <w:pStyle w:val="af"/>
              <w:rPr>
                <w:ins w:id="4314" w:author="오윤 권" w:date="2023-06-06T20:12:00Z"/>
                <w:rFonts w:ascii="맑은 고딕" w:eastAsia="맑은 고딕" w:hAnsi="맑은 고딕"/>
              </w:rPr>
            </w:pPr>
            <w:ins w:id="4315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7C4C4241" w14:textId="77777777" w:rsidR="00DF0643" w:rsidRDefault="00DF0643" w:rsidP="006E5161">
            <w:pPr>
              <w:rPr>
                <w:ins w:id="4316" w:author="오윤 권" w:date="2023-06-06T20:12:00Z"/>
                <w:rStyle w:val="ae"/>
                <w:rFonts w:ascii="맑은 고딕" w:hAnsi="맑은 고딕"/>
              </w:rPr>
            </w:pPr>
            <w:ins w:id="4317" w:author="오윤 권" w:date="2023-06-06T20:12:00Z">
              <w:r>
                <w:rPr>
                  <w:rFonts w:ascii="맑은 고딕" w:hAnsi="맑은 고딕"/>
                </w:rPr>
                <w:t>회원의 작업기록을 분석하여 알린다.</w:t>
              </w:r>
            </w:ins>
          </w:p>
        </w:tc>
      </w:tr>
      <w:tr w:rsidR="00DF0643" w:rsidRPr="00B0767A" w14:paraId="3491D619" w14:textId="77777777" w:rsidTr="006E5161">
        <w:trPr>
          <w:ins w:id="4318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6ABEC5C" w14:textId="77777777" w:rsidR="00DF0643" w:rsidRDefault="00DF0643" w:rsidP="006E5161">
            <w:pPr>
              <w:pStyle w:val="af"/>
              <w:rPr>
                <w:ins w:id="4319" w:author="오윤 권" w:date="2023-06-06T20:12:00Z"/>
                <w:rFonts w:ascii="맑은 고딕" w:eastAsia="맑은 고딕" w:hAnsi="맑은 고딕"/>
              </w:rPr>
            </w:pPr>
            <w:ins w:id="4320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C977F8E" w14:textId="77777777" w:rsidR="00DF0643" w:rsidRDefault="00DF0643" w:rsidP="006E5161">
            <w:pPr>
              <w:pStyle w:val="af"/>
              <w:rPr>
                <w:ins w:id="432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322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B05476D" w14:textId="77777777" w:rsidR="00DF0643" w:rsidRDefault="00DF0643" w:rsidP="006E5161">
            <w:pPr>
              <w:pStyle w:val="af"/>
              <w:jc w:val="both"/>
              <w:rPr>
                <w:ins w:id="432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32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사용자의 작업정보를 가져온다.</w:t>
              </w:r>
            </w:ins>
          </w:p>
        </w:tc>
      </w:tr>
      <w:tr w:rsidR="00DF0643" w:rsidRPr="00B0767A" w14:paraId="3E8CCE2D" w14:textId="77777777" w:rsidTr="006E5161">
        <w:trPr>
          <w:ins w:id="432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9CF4B15" w14:textId="77777777" w:rsidR="00DF0643" w:rsidRDefault="00DF0643" w:rsidP="006E5161">
            <w:pPr>
              <w:jc w:val="center"/>
              <w:rPr>
                <w:ins w:id="4326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08041D8" w14:textId="77777777" w:rsidR="00DF0643" w:rsidRDefault="00DF0643" w:rsidP="006E5161">
            <w:pPr>
              <w:rPr>
                <w:ins w:id="4327" w:author="오윤 권" w:date="2023-06-06T20:12:00Z"/>
                <w:rStyle w:val="ae"/>
                <w:rFonts w:ascii="맑은 고딕" w:hAnsi="맑은 고딕"/>
              </w:rPr>
            </w:pPr>
            <w:ins w:id="4328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36AAD72" w14:textId="77777777" w:rsidR="00DF0643" w:rsidRDefault="00DF0643" w:rsidP="006E5161">
            <w:pPr>
              <w:rPr>
                <w:ins w:id="4329" w:author="오윤 권" w:date="2023-06-06T20:12:00Z"/>
                <w:rStyle w:val="ae"/>
                <w:rFonts w:ascii="맑은 고딕" w:hAnsi="맑은 고딕"/>
              </w:rPr>
            </w:pPr>
            <w:ins w:id="4330" w:author="오윤 권" w:date="2023-06-06T20:12:00Z">
              <w:r>
                <w:rPr>
                  <w:rFonts w:ascii="맑은 고딕" w:hAnsi="맑은 고딕"/>
                </w:rPr>
                <w:t>작업분석 버튼을 선택한다.</w:t>
              </w:r>
            </w:ins>
          </w:p>
        </w:tc>
      </w:tr>
      <w:tr w:rsidR="00DF0643" w:rsidRPr="00B0767A" w14:paraId="1AB457F1" w14:textId="77777777" w:rsidTr="006E5161">
        <w:trPr>
          <w:ins w:id="433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ACE5888" w14:textId="77777777" w:rsidR="00DF0643" w:rsidRDefault="00DF0643" w:rsidP="006E5161">
            <w:pPr>
              <w:jc w:val="center"/>
              <w:rPr>
                <w:ins w:id="4332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9273E7D" w14:textId="77777777" w:rsidR="00DF0643" w:rsidRDefault="00DF0643" w:rsidP="006E5161">
            <w:pPr>
              <w:rPr>
                <w:ins w:id="4333" w:author="오윤 권" w:date="2023-06-06T20:12:00Z"/>
                <w:rFonts w:ascii="맑은 고딕" w:hAnsi="맑은 고딕"/>
              </w:rPr>
            </w:pPr>
            <w:ins w:id="4334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194F62A" w14:textId="77777777" w:rsidR="00DF0643" w:rsidRDefault="00DF0643" w:rsidP="006E5161">
            <w:pPr>
              <w:rPr>
                <w:ins w:id="4335" w:author="오윤 권" w:date="2023-06-06T20:12:00Z"/>
                <w:rFonts w:ascii="맑은 고딕" w:hAnsi="맑은 고딕"/>
              </w:rPr>
            </w:pPr>
            <w:ins w:id="4336" w:author="오윤 권" w:date="2023-06-06T20:12:00Z">
              <w:r>
                <w:rPr>
                  <w:rFonts w:ascii="맑은 고딕" w:hAnsi="맑은 고딕"/>
                </w:rPr>
                <w:t>화면은 ‘사용자의 작업기록을 저장하시겠습니까?’ 문구를 출력한다.</w:t>
              </w:r>
            </w:ins>
          </w:p>
        </w:tc>
      </w:tr>
      <w:tr w:rsidR="00DF0643" w:rsidRPr="00B0767A" w14:paraId="6C2DD090" w14:textId="77777777" w:rsidTr="006E5161">
        <w:trPr>
          <w:ins w:id="433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39E7240" w14:textId="77777777" w:rsidR="00DF0643" w:rsidRDefault="00DF0643" w:rsidP="006E5161">
            <w:pPr>
              <w:jc w:val="center"/>
              <w:rPr>
                <w:ins w:id="433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091AF7B" w14:textId="77777777" w:rsidR="00DF0643" w:rsidRDefault="00DF0643" w:rsidP="006E5161">
            <w:pPr>
              <w:rPr>
                <w:ins w:id="4339" w:author="오윤 권" w:date="2023-06-06T20:12:00Z"/>
                <w:rFonts w:ascii="맑은 고딕" w:hAnsi="맑은 고딕"/>
              </w:rPr>
            </w:pPr>
            <w:ins w:id="4340" w:author="오윤 권" w:date="2023-06-06T20:12:00Z">
              <w:r>
                <w:rPr>
                  <w:rFonts w:ascii="맑은 고딕" w:hAnsi="맑은 고딕"/>
                </w:rPr>
                <w:t>B04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005DE4C" w14:textId="77777777" w:rsidR="00DF0643" w:rsidRDefault="00DF0643" w:rsidP="006E5161">
            <w:pPr>
              <w:rPr>
                <w:ins w:id="4341" w:author="오윤 권" w:date="2023-06-06T20:12:00Z"/>
                <w:rFonts w:ascii="맑은 고딕" w:hAnsi="맑은 고딕"/>
              </w:rPr>
            </w:pPr>
            <w:ins w:id="4342" w:author="오윤 권" w:date="2023-06-06T20:12:00Z">
              <w:r>
                <w:rPr>
                  <w:rFonts w:ascii="맑은 고딕" w:hAnsi="맑은 고딕"/>
                </w:rPr>
                <w:t>사용자의 작업 기록을 데이터베이스에 저장한다.</w:t>
              </w:r>
            </w:ins>
          </w:p>
        </w:tc>
      </w:tr>
      <w:tr w:rsidR="00DF0643" w:rsidRPr="00B0767A" w14:paraId="2E671761" w14:textId="77777777" w:rsidTr="006E5161">
        <w:trPr>
          <w:ins w:id="434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4A7250A" w14:textId="77777777" w:rsidR="00DF0643" w:rsidRDefault="00DF0643" w:rsidP="006E5161">
            <w:pPr>
              <w:pStyle w:val="af"/>
              <w:rPr>
                <w:ins w:id="4344" w:author="오윤 권" w:date="2023-06-06T20:12:00Z"/>
                <w:rFonts w:ascii="맑은 고딕" w:eastAsia="맑은 고딕" w:hAnsi="맑은 고딕"/>
              </w:rPr>
            </w:pPr>
            <w:ins w:id="4345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B44CCE0" w14:textId="77777777" w:rsidR="00DF0643" w:rsidRDefault="00DF0643" w:rsidP="006E5161">
            <w:pPr>
              <w:pStyle w:val="af"/>
              <w:rPr>
                <w:ins w:id="434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347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974517D" w14:textId="77777777" w:rsidR="00DF0643" w:rsidRDefault="00DF0643" w:rsidP="006E5161">
            <w:pPr>
              <w:pStyle w:val="af"/>
              <w:rPr>
                <w:ins w:id="434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34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‘아니오’를 선택한 경우 작업기록은 저장되지 않으며 B02로 돌아간다.</w:t>
              </w:r>
            </w:ins>
          </w:p>
        </w:tc>
      </w:tr>
      <w:tr w:rsidR="00DF0643" w:rsidRPr="00B0767A" w14:paraId="29822302" w14:textId="77777777" w:rsidTr="006E5161">
        <w:trPr>
          <w:ins w:id="435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3F8BE74" w14:textId="77777777" w:rsidR="00DF0643" w:rsidRDefault="00DF0643" w:rsidP="006E5161">
            <w:pPr>
              <w:pStyle w:val="af"/>
              <w:rPr>
                <w:ins w:id="4351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8AF364B" w14:textId="77777777" w:rsidR="00DF0643" w:rsidRDefault="00DF0643" w:rsidP="006E5161">
            <w:pPr>
              <w:rPr>
                <w:ins w:id="4352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34C2A008" w14:textId="77777777" w:rsidR="00DF0643" w:rsidRDefault="00DF0643" w:rsidP="006E5161">
            <w:pPr>
              <w:rPr>
                <w:ins w:id="4353" w:author="오윤 권" w:date="2023-06-06T20:12:00Z"/>
                <w:rStyle w:val="ae"/>
                <w:rFonts w:ascii="맑은 고딕" w:hAnsi="맑은 고딕"/>
              </w:rPr>
            </w:pPr>
            <w:ins w:id="4354" w:author="오윤 권" w:date="2023-06-06T20:12:00Z">
              <w:r>
                <w:rPr>
                  <w:rFonts w:ascii="맑은 고딕" w:hAnsi="맑은 고딕"/>
                </w:rPr>
                <w:t>.</w:t>
              </w:r>
            </w:ins>
          </w:p>
        </w:tc>
      </w:tr>
      <w:tr w:rsidR="00DF0643" w:rsidRPr="00B0767A" w14:paraId="654E5D29" w14:textId="77777777" w:rsidTr="006E5161">
        <w:trPr>
          <w:ins w:id="435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085BDE0" w14:textId="77777777" w:rsidR="00DF0643" w:rsidRDefault="00DF0643" w:rsidP="006E5161">
            <w:pPr>
              <w:pStyle w:val="af"/>
              <w:rPr>
                <w:ins w:id="4356" w:author="오윤 권" w:date="2023-06-06T20:12:00Z"/>
                <w:rFonts w:ascii="맑은 고딕" w:eastAsia="맑은 고딕" w:hAnsi="맑은 고딕"/>
              </w:rPr>
            </w:pPr>
            <w:ins w:id="4357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25D1EC0E" w14:textId="77777777" w:rsidR="00DF0643" w:rsidRDefault="00DF0643" w:rsidP="006E5161">
            <w:pPr>
              <w:rPr>
                <w:ins w:id="4358" w:author="오윤 권" w:date="2023-06-06T20:12:00Z"/>
                <w:rStyle w:val="ae"/>
                <w:rFonts w:ascii="맑은 고딕" w:hAnsi="맑은 고딕"/>
              </w:rPr>
            </w:pPr>
            <w:ins w:id="4359" w:author="오윤 권" w:date="2023-06-06T20:12:00Z">
              <w:r>
                <w:t>SN001</w:t>
              </w:r>
            </w:ins>
          </w:p>
        </w:tc>
        <w:tc>
          <w:tcPr>
            <w:tcW w:w="6042" w:type="dxa"/>
            <w:vAlign w:val="center"/>
          </w:tcPr>
          <w:p w14:paraId="015998FA" w14:textId="77777777" w:rsidR="00DF0643" w:rsidRDefault="00DF0643" w:rsidP="006E5161">
            <w:pPr>
              <w:rPr>
                <w:ins w:id="4360" w:author="오윤 권" w:date="2023-06-06T20:12:00Z"/>
                <w:rStyle w:val="ae"/>
                <w:rFonts w:ascii="맑은 고딕" w:hAnsi="맑은 고딕"/>
              </w:rPr>
            </w:pPr>
            <w:ins w:id="4361" w:author="오윤 권" w:date="2023-06-06T20:12:00Z">
              <w:r>
                <w:t xml:space="preserve">B01 </w:t>
              </w:r>
              <w:r>
                <w:t>→</w:t>
              </w:r>
              <w:r>
                <w:t xml:space="preserve"> B02 </w:t>
              </w:r>
            </w:ins>
          </w:p>
        </w:tc>
      </w:tr>
      <w:tr w:rsidR="00DF0643" w:rsidRPr="00B0767A" w14:paraId="478E002F" w14:textId="77777777" w:rsidTr="006E5161">
        <w:trPr>
          <w:ins w:id="436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A58E825" w14:textId="77777777" w:rsidR="00DF0643" w:rsidRDefault="00DF0643" w:rsidP="006E5161">
            <w:pPr>
              <w:pStyle w:val="af"/>
              <w:rPr>
                <w:ins w:id="4363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FCE8C8A" w14:textId="77777777" w:rsidR="00DF0643" w:rsidRDefault="00DF0643" w:rsidP="006E5161">
            <w:pPr>
              <w:rPr>
                <w:ins w:id="4364" w:author="오윤 권" w:date="2023-06-06T20:12:00Z"/>
                <w:rStyle w:val="ae"/>
                <w:rFonts w:ascii="맑은 고딕" w:hAnsi="맑은 고딕"/>
              </w:rPr>
            </w:pPr>
            <w:ins w:id="4365" w:author="오윤 권" w:date="2023-06-06T20:12:00Z">
              <w:r>
                <w:t>SN002</w:t>
              </w:r>
            </w:ins>
          </w:p>
        </w:tc>
        <w:tc>
          <w:tcPr>
            <w:tcW w:w="6042" w:type="dxa"/>
            <w:vAlign w:val="center"/>
          </w:tcPr>
          <w:p w14:paraId="01F24D59" w14:textId="77777777" w:rsidR="00DF0643" w:rsidRDefault="00DF0643" w:rsidP="006E5161">
            <w:pPr>
              <w:rPr>
                <w:ins w:id="4366" w:author="오윤 권" w:date="2023-06-06T20:12:00Z"/>
                <w:rStyle w:val="ae"/>
                <w:rFonts w:ascii="맑은 고딕" w:hAnsi="맑은 고딕"/>
              </w:rPr>
            </w:pPr>
            <w:ins w:id="4367" w:author="오윤 권" w:date="2023-06-06T20:12:00Z">
              <w:r>
                <w:t xml:space="preserve">B01 </w:t>
              </w:r>
              <w:r>
                <w:t>→</w:t>
              </w:r>
              <w:r>
                <w:t xml:space="preserve"> B02 </w:t>
              </w:r>
              <w:r>
                <w:t>→</w:t>
              </w:r>
              <w:r>
                <w:t xml:space="preserve"> A02-1 </w:t>
              </w:r>
              <w:r>
                <w:t>→</w:t>
              </w:r>
              <w:r>
                <w:t xml:space="preserve"> B02</w:t>
              </w:r>
            </w:ins>
          </w:p>
        </w:tc>
      </w:tr>
      <w:tr w:rsidR="00DF0643" w:rsidRPr="00B0767A" w14:paraId="2E396D37" w14:textId="77777777" w:rsidTr="006E5161">
        <w:trPr>
          <w:ins w:id="436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DA9F567" w14:textId="77777777" w:rsidR="00DF0643" w:rsidRDefault="00DF0643" w:rsidP="006E5161">
            <w:pPr>
              <w:pStyle w:val="af"/>
              <w:rPr>
                <w:ins w:id="4369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C38313B" w14:textId="77777777" w:rsidR="00DF0643" w:rsidRDefault="00DF0643" w:rsidP="006E5161">
            <w:pPr>
              <w:rPr>
                <w:ins w:id="4370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42C582D8" w14:textId="77777777" w:rsidR="00DF0643" w:rsidRDefault="00DF0643" w:rsidP="006E5161">
            <w:pPr>
              <w:rPr>
                <w:ins w:id="4371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6C1F9B2A" w14:textId="77777777" w:rsidR="00DF0643" w:rsidRDefault="00DF0643" w:rsidP="00DF0643">
      <w:pPr>
        <w:rPr>
          <w:ins w:id="4372" w:author="오윤 권" w:date="2023-06-06T20:12:00Z"/>
          <w:rFonts w:ascii="맑은 고딕" w:hAnsi="맑은 고딕"/>
        </w:rPr>
      </w:pPr>
    </w:p>
    <w:p w14:paraId="13907F57" w14:textId="77777777" w:rsidR="00DF0643" w:rsidRPr="00E9078A" w:rsidRDefault="00DF0643" w:rsidP="00DF0643">
      <w:pPr>
        <w:rPr>
          <w:ins w:id="4373" w:author="오윤 권" w:date="2023-06-06T20:12:00Z"/>
          <w:rFonts w:ascii="맑은 고딕" w:hAnsi="맑은 고딕"/>
          <w:b/>
          <w:sz w:val="24"/>
        </w:rPr>
      </w:pPr>
    </w:p>
    <w:p w14:paraId="5984A14D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74" w:author="오윤 권" w:date="2023-06-06T20:18:00Z"/>
          <w:rStyle w:val="ae"/>
          <w:rFonts w:ascii="맑은 고딕" w:hAnsi="맑은 고딕"/>
          <w:b/>
          <w:sz w:val="24"/>
        </w:rPr>
      </w:pPr>
    </w:p>
    <w:p w14:paraId="65FB4EBF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75" w:author="오윤 권" w:date="2023-06-06T20:18:00Z"/>
          <w:rStyle w:val="ae"/>
          <w:b/>
          <w:sz w:val="24"/>
        </w:rPr>
      </w:pPr>
    </w:p>
    <w:p w14:paraId="7383365F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76" w:author="오윤 권" w:date="2023-06-06T20:18:00Z"/>
          <w:rStyle w:val="ae"/>
          <w:b/>
          <w:sz w:val="24"/>
        </w:rPr>
      </w:pPr>
    </w:p>
    <w:p w14:paraId="561E1B2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77" w:author="오윤 권" w:date="2023-06-06T20:18:00Z"/>
          <w:rStyle w:val="ae"/>
          <w:b/>
          <w:sz w:val="24"/>
        </w:rPr>
      </w:pPr>
    </w:p>
    <w:p w14:paraId="4420DFBF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78" w:author="오윤 권" w:date="2023-06-06T20:18:00Z"/>
          <w:rStyle w:val="ae"/>
          <w:b/>
          <w:sz w:val="24"/>
        </w:rPr>
      </w:pPr>
    </w:p>
    <w:p w14:paraId="453DE6D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79" w:author="오윤 권" w:date="2023-06-06T20:18:00Z"/>
          <w:rStyle w:val="ae"/>
          <w:b/>
          <w:sz w:val="24"/>
        </w:rPr>
      </w:pPr>
    </w:p>
    <w:p w14:paraId="2D93D3EE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0" w:author="오윤 권" w:date="2023-06-06T20:18:00Z"/>
          <w:rStyle w:val="ae"/>
          <w:b/>
          <w:sz w:val="24"/>
        </w:rPr>
      </w:pPr>
    </w:p>
    <w:p w14:paraId="059B780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1" w:author="오윤 권" w:date="2023-06-06T20:18:00Z"/>
          <w:rStyle w:val="ae"/>
          <w:b/>
          <w:sz w:val="24"/>
        </w:rPr>
      </w:pPr>
    </w:p>
    <w:p w14:paraId="0FDC1E14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2" w:author="오윤 권" w:date="2023-06-06T20:18:00Z"/>
          <w:rStyle w:val="ae"/>
          <w:b/>
          <w:sz w:val="24"/>
        </w:rPr>
      </w:pPr>
    </w:p>
    <w:p w14:paraId="1EF74388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3" w:author="오윤 권" w:date="2023-06-06T20:18:00Z"/>
          <w:rStyle w:val="ae"/>
          <w:b/>
          <w:sz w:val="24"/>
        </w:rPr>
      </w:pPr>
    </w:p>
    <w:p w14:paraId="3958282E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4" w:author="오윤 권" w:date="2023-06-06T20:18:00Z"/>
          <w:rStyle w:val="ae"/>
          <w:b/>
          <w:sz w:val="24"/>
        </w:rPr>
      </w:pPr>
    </w:p>
    <w:p w14:paraId="506FE15B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5" w:author="오윤 권" w:date="2023-06-06T20:18:00Z"/>
          <w:rStyle w:val="ae"/>
          <w:b/>
          <w:sz w:val="24"/>
        </w:rPr>
      </w:pPr>
    </w:p>
    <w:p w14:paraId="3C5CE393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6" w:author="오윤 권" w:date="2023-06-06T20:18:00Z"/>
          <w:rStyle w:val="ae"/>
          <w:b/>
          <w:sz w:val="24"/>
        </w:rPr>
      </w:pPr>
    </w:p>
    <w:p w14:paraId="2971E16E" w14:textId="075AAAF3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387" w:author="오윤 권" w:date="2023-06-06T20:12:00Z"/>
          <w:rFonts w:ascii="맑은 고딕" w:hAnsi="맑은 고딕" w:cs="돋움"/>
          <w:b/>
          <w:sz w:val="24"/>
        </w:rPr>
      </w:pPr>
      <w:ins w:id="4388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lastRenderedPageBreak/>
          <w:t xml:space="preserve">UC024: </w:t>
        </w:r>
        <w:r w:rsidRPr="00E9078A">
          <w:rPr>
            <w:rStyle w:val="ae"/>
            <w:rFonts w:ascii="맑은 고딕" w:hAnsi="맑은 고딕" w:hint="eastAsia"/>
            <w:b/>
            <w:sz w:val="24"/>
          </w:rPr>
          <w:t>친구를 추가한다.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0523A7AA" w14:textId="77777777" w:rsidTr="006E5161">
        <w:trPr>
          <w:ins w:id="438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0E214FA" w14:textId="77777777" w:rsidR="00DF0643" w:rsidRDefault="00DF0643" w:rsidP="006E5161">
            <w:pPr>
              <w:pStyle w:val="af"/>
              <w:ind w:left="1" w:hanging="3"/>
              <w:rPr>
                <w:ins w:id="4390" w:author="오윤 권" w:date="2023-06-06T20:12:00Z"/>
                <w:rFonts w:ascii="맑은 고딕" w:eastAsia="맑은 고딕" w:hAnsi="맑은 고딕"/>
              </w:rPr>
            </w:pPr>
            <w:ins w:id="4391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4C4B7065" w14:textId="77777777" w:rsidR="00DF0643" w:rsidRDefault="00DF0643" w:rsidP="006E5161">
            <w:pPr>
              <w:ind w:hanging="2"/>
              <w:rPr>
                <w:ins w:id="4392" w:author="오윤 권" w:date="2023-06-06T20:12:00Z"/>
                <w:rStyle w:val="ae"/>
                <w:rFonts w:ascii="맑은 고딕" w:hAnsi="맑은 고딕"/>
              </w:rPr>
            </w:pPr>
            <w:ins w:id="4393" w:author="오윤 권" w:date="2023-06-06T20:12:00Z">
              <w:r>
                <w:rPr>
                  <w:rFonts w:ascii="맑은 고딕" w:hAnsi="맑은 고딕"/>
                </w:rPr>
                <w:t>다른 사용자와 공동으로 작업하</w:t>
              </w:r>
              <w:r>
                <w:rPr>
                  <w:rFonts w:ascii="맑은 고딕" w:hAnsi="맑은 고딕" w:hint="eastAsia"/>
                </w:rPr>
                <w:t>고 친구의 작업에 댓글을 쓰는 기능을 수행하기 위해</w:t>
              </w:r>
              <w:r>
                <w:rPr>
                  <w:rFonts w:ascii="맑은 고딕" w:hAnsi="맑은 고딕"/>
                </w:rPr>
                <w:t xml:space="preserve"> </w:t>
              </w:r>
              <w:r>
                <w:rPr>
                  <w:rFonts w:ascii="맑은 고딕" w:hAnsi="맑은 고딕" w:hint="eastAsia"/>
                </w:rPr>
                <w:t>친구를</w:t>
              </w:r>
              <w:r>
                <w:rPr>
                  <w:rFonts w:ascii="맑은 고딕" w:hAnsi="맑은 고딕"/>
                </w:rPr>
                <w:t xml:space="preserve"> </w:t>
              </w:r>
              <w:r>
                <w:rPr>
                  <w:rFonts w:ascii="맑은 고딕" w:hAnsi="맑은 고딕" w:hint="eastAsia"/>
                </w:rPr>
                <w:t>추가한</w:t>
              </w:r>
              <w:r>
                <w:rPr>
                  <w:rFonts w:ascii="맑은 고딕" w:hAnsi="맑은 고딕"/>
                </w:rPr>
                <w:t>다.</w:t>
              </w:r>
            </w:ins>
          </w:p>
        </w:tc>
      </w:tr>
      <w:tr w:rsidR="00DF0643" w:rsidRPr="00B0767A" w14:paraId="0C617D14" w14:textId="77777777" w:rsidTr="006E5161">
        <w:trPr>
          <w:ins w:id="439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3E3D77C" w14:textId="77777777" w:rsidR="00DF0643" w:rsidRDefault="00DF0643" w:rsidP="006E5161">
            <w:pPr>
              <w:pStyle w:val="af"/>
              <w:ind w:left="1" w:hanging="3"/>
              <w:rPr>
                <w:ins w:id="4395" w:author="오윤 권" w:date="2023-06-06T20:12:00Z"/>
                <w:rFonts w:ascii="맑은 고딕" w:eastAsia="맑은 고딕" w:hAnsi="맑은 고딕"/>
              </w:rPr>
            </w:pPr>
            <w:ins w:id="4396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16CE88C4" w14:textId="77777777" w:rsidR="00DF0643" w:rsidRDefault="00DF0643" w:rsidP="006E5161">
            <w:pPr>
              <w:ind w:hanging="2"/>
              <w:rPr>
                <w:ins w:id="4397" w:author="오윤 권" w:date="2023-06-06T20:12:00Z"/>
                <w:rStyle w:val="ae"/>
                <w:rFonts w:ascii="맑은 고딕" w:hAnsi="맑은 고딕"/>
              </w:rPr>
            </w:pPr>
            <w:ins w:id="4398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6AE0977C" w14:textId="77777777" w:rsidTr="006E5161">
        <w:trPr>
          <w:ins w:id="439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30832BF" w14:textId="77777777" w:rsidR="00DF0643" w:rsidRDefault="00DF0643" w:rsidP="006E5161">
            <w:pPr>
              <w:pStyle w:val="af"/>
              <w:ind w:left="1" w:hanging="3"/>
              <w:rPr>
                <w:ins w:id="4400" w:author="오윤 권" w:date="2023-06-06T20:12:00Z"/>
                <w:rFonts w:ascii="맑은 고딕" w:eastAsia="맑은 고딕" w:hAnsi="맑은 고딕"/>
              </w:rPr>
            </w:pPr>
            <w:ins w:id="4401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C8F91FE" w14:textId="77777777" w:rsidR="00DF0643" w:rsidRDefault="00DF0643" w:rsidP="006E5161">
            <w:pPr>
              <w:ind w:hanging="2"/>
              <w:rPr>
                <w:ins w:id="4402" w:author="오윤 권" w:date="2023-06-06T20:12:00Z"/>
                <w:rStyle w:val="ae"/>
                <w:rFonts w:ascii="맑은 고딕" w:hAnsi="맑은 고딕"/>
              </w:rPr>
            </w:pPr>
            <w:ins w:id="4403" w:author="오윤 권" w:date="2023-06-06T20:12:00Z">
              <w:r>
                <w:rPr>
                  <w:rFonts w:ascii="맑은 고딕" w:hAnsi="맑은 고딕"/>
                </w:rPr>
                <w:t>로그인이 되어 있어야 한다.</w:t>
              </w:r>
            </w:ins>
          </w:p>
        </w:tc>
      </w:tr>
      <w:tr w:rsidR="00DF0643" w:rsidRPr="00B0767A" w14:paraId="5C06480D" w14:textId="77777777" w:rsidTr="006E5161">
        <w:trPr>
          <w:ins w:id="440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520648F" w14:textId="77777777" w:rsidR="00DF0643" w:rsidRDefault="00DF0643" w:rsidP="006E5161">
            <w:pPr>
              <w:pStyle w:val="af"/>
              <w:ind w:left="1" w:hanging="3"/>
              <w:rPr>
                <w:ins w:id="4405" w:author="오윤 권" w:date="2023-06-06T20:12:00Z"/>
                <w:rFonts w:ascii="맑은 고딕" w:eastAsia="맑은 고딕" w:hAnsi="맑은 고딕"/>
              </w:rPr>
            </w:pPr>
            <w:ins w:id="4406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6BEAD2D" w14:textId="77777777" w:rsidR="00DF0643" w:rsidRDefault="00DF0643" w:rsidP="006E5161">
            <w:pPr>
              <w:ind w:hanging="2"/>
              <w:rPr>
                <w:ins w:id="4407" w:author="오윤 권" w:date="2023-06-06T20:12:00Z"/>
                <w:rStyle w:val="ae"/>
                <w:rFonts w:ascii="맑은 고딕" w:hAnsi="맑은 고딕"/>
              </w:rPr>
            </w:pPr>
            <w:ins w:id="4408" w:author="오윤 권" w:date="2023-06-06T20:12:00Z">
              <w:r>
                <w:rPr>
                  <w:rFonts w:ascii="맑은 고딕" w:hAnsi="맑은 고딕" w:hint="eastAsia"/>
                </w:rPr>
                <w:t xml:space="preserve">친구추가 </w:t>
              </w:r>
              <w:r>
                <w:rPr>
                  <w:rFonts w:ascii="맑은 고딕" w:hAnsi="맑은 고딕"/>
                </w:rPr>
                <w:t>된 다른 사용자의 작업을 확인하거나 공동으로 작업을 할 수 있고 댓글을 작성할 수 있다.</w:t>
              </w:r>
            </w:ins>
          </w:p>
        </w:tc>
      </w:tr>
      <w:tr w:rsidR="00DF0643" w:rsidRPr="00B0767A" w14:paraId="6033294E" w14:textId="77777777" w:rsidTr="006E5161">
        <w:trPr>
          <w:ins w:id="4409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806F71B" w14:textId="77777777" w:rsidR="00DF0643" w:rsidRDefault="00DF0643" w:rsidP="006E5161">
            <w:pPr>
              <w:pStyle w:val="af"/>
              <w:ind w:left="1" w:hanging="3"/>
              <w:rPr>
                <w:ins w:id="4410" w:author="오윤 권" w:date="2023-06-06T20:12:00Z"/>
                <w:rFonts w:ascii="맑은 고딕" w:eastAsia="맑은 고딕" w:hAnsi="맑은 고딕"/>
              </w:rPr>
            </w:pPr>
            <w:ins w:id="4411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E42C596" w14:textId="77777777" w:rsidR="00DF0643" w:rsidRDefault="00DF0643" w:rsidP="006E5161">
            <w:pPr>
              <w:pStyle w:val="af"/>
              <w:ind w:left="1" w:hanging="3"/>
              <w:rPr>
                <w:ins w:id="441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41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2A2F239" w14:textId="77777777" w:rsidR="00DF0643" w:rsidRDefault="00DF0643" w:rsidP="006E5161">
            <w:pPr>
              <w:pStyle w:val="af"/>
              <w:ind w:left="1" w:hanging="3"/>
              <w:jc w:val="both"/>
              <w:rPr>
                <w:ins w:id="441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415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 xml:space="preserve">사용자는 다른 사용자에게 </w:t>
              </w:r>
              <w:r>
                <w:rPr>
                  <w:rFonts w:ascii="맑은 고딕" w:eastAsia="맑은 고딕" w:hAnsi="맑은 고딕" w:hint="eastAsia"/>
                  <w:b w:val="0"/>
                </w:rPr>
                <w:t>친구추가</w:t>
              </w:r>
              <w:r>
                <w:rPr>
                  <w:rFonts w:ascii="맑은 고딕" w:eastAsia="맑은 고딕" w:hAnsi="맑은 고딕"/>
                  <w:b w:val="0"/>
                </w:rPr>
                <w:t xml:space="preserve"> 요청을 한다 </w:t>
              </w:r>
            </w:ins>
          </w:p>
        </w:tc>
      </w:tr>
      <w:tr w:rsidR="00DF0643" w:rsidRPr="00B0767A" w14:paraId="280FA4AE" w14:textId="77777777" w:rsidTr="006E5161">
        <w:trPr>
          <w:ins w:id="441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5C482CF" w14:textId="77777777" w:rsidR="00DF0643" w:rsidRDefault="00DF0643" w:rsidP="006E5161">
            <w:pPr>
              <w:ind w:hanging="2"/>
              <w:jc w:val="center"/>
              <w:rPr>
                <w:ins w:id="441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EDB0122" w14:textId="77777777" w:rsidR="00DF0643" w:rsidRDefault="00DF0643" w:rsidP="006E5161">
            <w:pPr>
              <w:ind w:hanging="2"/>
              <w:rPr>
                <w:ins w:id="4418" w:author="오윤 권" w:date="2023-06-06T20:12:00Z"/>
                <w:rStyle w:val="ae"/>
                <w:rFonts w:ascii="맑은 고딕" w:hAnsi="맑은 고딕"/>
              </w:rPr>
            </w:pPr>
            <w:ins w:id="4419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2C76F90" w14:textId="77777777" w:rsidR="00DF0643" w:rsidRDefault="00DF0643" w:rsidP="006E5161">
            <w:pPr>
              <w:ind w:hanging="2"/>
              <w:rPr>
                <w:ins w:id="4420" w:author="오윤 권" w:date="2023-06-06T20:12:00Z"/>
                <w:rStyle w:val="ae"/>
                <w:rFonts w:ascii="맑은 고딕" w:hAnsi="맑은 고딕"/>
              </w:rPr>
            </w:pPr>
            <w:ins w:id="4421" w:author="오윤 권" w:date="2023-06-06T20:12:00Z">
              <w:r>
                <w:rPr>
                  <w:rFonts w:ascii="맑은 고딕" w:hAnsi="맑은 고딕"/>
                </w:rPr>
                <w:t xml:space="preserve">시스템은 요청을 받은 사용자에게 </w:t>
              </w:r>
              <w:r>
                <w:rPr>
                  <w:rFonts w:ascii="맑은 고딕" w:hAnsi="맑은 고딕" w:hint="eastAsia"/>
                </w:rPr>
                <w:t>친구추가</w:t>
              </w:r>
              <w:r>
                <w:rPr>
                  <w:rFonts w:ascii="맑은 고딕" w:hAnsi="맑은 고딕"/>
                </w:rPr>
                <w:t xml:space="preserve"> 수락 여부를 요구한다.</w:t>
              </w:r>
            </w:ins>
          </w:p>
        </w:tc>
      </w:tr>
      <w:tr w:rsidR="00DF0643" w:rsidRPr="00B0767A" w14:paraId="358AE031" w14:textId="77777777" w:rsidTr="006E5161">
        <w:trPr>
          <w:ins w:id="442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B2D77FB" w14:textId="77777777" w:rsidR="00DF0643" w:rsidRDefault="00DF0643" w:rsidP="006E5161">
            <w:pPr>
              <w:ind w:hanging="2"/>
              <w:jc w:val="center"/>
              <w:rPr>
                <w:ins w:id="4423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A60D10C" w14:textId="77777777" w:rsidR="00DF0643" w:rsidRDefault="00DF0643" w:rsidP="006E5161">
            <w:pPr>
              <w:ind w:hanging="2"/>
              <w:rPr>
                <w:ins w:id="4424" w:author="오윤 권" w:date="2023-06-06T20:12:00Z"/>
                <w:rStyle w:val="ae"/>
                <w:rFonts w:ascii="맑은 고딕" w:hAnsi="맑은 고딕"/>
              </w:rPr>
            </w:pPr>
            <w:ins w:id="4425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F406C64" w14:textId="77777777" w:rsidR="00DF0643" w:rsidRDefault="00DF0643" w:rsidP="006E5161">
            <w:pPr>
              <w:ind w:hanging="2"/>
              <w:rPr>
                <w:ins w:id="4426" w:author="오윤 권" w:date="2023-06-06T20:12:00Z"/>
                <w:rStyle w:val="ae"/>
                <w:rFonts w:ascii="맑은 고딕" w:hAnsi="맑은 고딕"/>
              </w:rPr>
            </w:pPr>
            <w:ins w:id="4427" w:author="오윤 권" w:date="2023-06-06T20:12:00Z">
              <w:r>
                <w:rPr>
                  <w:rFonts w:ascii="맑은 고딕" w:hAnsi="맑은 고딕"/>
                </w:rPr>
                <w:t xml:space="preserve">요청을 받은 사용자가 수락할 경우에 </w:t>
              </w:r>
              <w:r>
                <w:rPr>
                  <w:rFonts w:ascii="맑은 고딕" w:hAnsi="맑은 고딕" w:hint="eastAsia"/>
                </w:rPr>
                <w:t>친구추가된다.</w:t>
              </w:r>
              <w:r>
                <w:rPr>
                  <w:rFonts w:ascii="맑은 고딕" w:hAnsi="맑은 고딕"/>
                </w:rPr>
                <w:t>.</w:t>
              </w:r>
            </w:ins>
          </w:p>
        </w:tc>
      </w:tr>
      <w:tr w:rsidR="00DF0643" w:rsidRPr="00B0767A" w14:paraId="68FC4DAE" w14:textId="77777777" w:rsidTr="006E5161">
        <w:trPr>
          <w:ins w:id="4428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BC7838E" w14:textId="77777777" w:rsidR="00DF0643" w:rsidRDefault="00DF0643" w:rsidP="006E5161">
            <w:pPr>
              <w:pStyle w:val="af"/>
              <w:ind w:left="1" w:hanging="3"/>
              <w:rPr>
                <w:ins w:id="4429" w:author="오윤 권" w:date="2023-06-06T20:12:00Z"/>
                <w:rFonts w:ascii="맑은 고딕" w:eastAsia="맑은 고딕" w:hAnsi="맑은 고딕"/>
              </w:rPr>
            </w:pPr>
            <w:ins w:id="4430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00EAA91" w14:textId="77777777" w:rsidR="00DF0643" w:rsidRDefault="00DF0643" w:rsidP="006E5161">
            <w:pPr>
              <w:pStyle w:val="af"/>
              <w:ind w:left="1" w:hanging="3"/>
              <w:rPr>
                <w:ins w:id="443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432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DB23731" w14:textId="77777777" w:rsidR="00DF0643" w:rsidRDefault="00DF0643" w:rsidP="006E5161">
            <w:pPr>
              <w:pStyle w:val="af"/>
              <w:ind w:left="1" w:hanging="3"/>
              <w:rPr>
                <w:ins w:id="443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43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요청을 받은 사용자가 거절할 경우에 요청한 사용자에게, 요청을 받은 사용자가 거절했다는 메시지를 출력한다.</w:t>
              </w:r>
            </w:ins>
          </w:p>
        </w:tc>
      </w:tr>
      <w:tr w:rsidR="00DF0643" w:rsidRPr="00B0767A" w14:paraId="7DBDBE50" w14:textId="77777777" w:rsidTr="006E5161">
        <w:trPr>
          <w:ins w:id="443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23D0838" w14:textId="77777777" w:rsidR="00DF0643" w:rsidRDefault="00DF0643" w:rsidP="006E5161">
            <w:pPr>
              <w:ind w:hanging="2"/>
              <w:jc w:val="center"/>
              <w:rPr>
                <w:ins w:id="4436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6A71176B" w14:textId="77777777" w:rsidR="00DF0643" w:rsidRDefault="00DF0643" w:rsidP="006E5161">
            <w:pPr>
              <w:pStyle w:val="af"/>
              <w:ind w:left="1" w:hanging="3"/>
              <w:rPr>
                <w:ins w:id="443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14:paraId="0F9C643A" w14:textId="77777777" w:rsidR="00DF0643" w:rsidRDefault="00DF0643" w:rsidP="006E5161">
            <w:pPr>
              <w:pStyle w:val="af"/>
              <w:ind w:left="1" w:hanging="3"/>
              <w:rPr>
                <w:ins w:id="443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01A25E2C" w14:textId="77777777" w:rsidTr="006E5161">
        <w:trPr>
          <w:ins w:id="4439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33AFA92" w14:textId="77777777" w:rsidR="00DF0643" w:rsidRDefault="00DF0643" w:rsidP="006E5161">
            <w:pPr>
              <w:pStyle w:val="af"/>
              <w:ind w:left="1" w:hanging="3"/>
              <w:rPr>
                <w:ins w:id="4440" w:author="오윤 권" w:date="2023-06-06T20:12:00Z"/>
                <w:rFonts w:ascii="맑은 고딕" w:eastAsia="맑은 고딕" w:hAnsi="맑은 고딕"/>
              </w:rPr>
            </w:pPr>
            <w:ins w:id="4441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8ABA874" w14:textId="77777777" w:rsidR="00DF0643" w:rsidRDefault="00DF0643" w:rsidP="006E5161">
            <w:pPr>
              <w:pStyle w:val="af"/>
              <w:ind w:left="1" w:hanging="3"/>
              <w:rPr>
                <w:ins w:id="444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44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E01-1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C6A35E5" w14:textId="77777777" w:rsidR="00DF0643" w:rsidRDefault="00DF0643" w:rsidP="006E5161">
            <w:pPr>
              <w:pStyle w:val="af"/>
              <w:ind w:left="1" w:hanging="3"/>
              <w:jc w:val="both"/>
              <w:rPr>
                <w:ins w:id="444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445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요청을 받아야 할 사용자의 정보가 없다면 요청한 사용자에게, 존재하지 않는 사용자라는 메시지를 출력한다.</w:t>
              </w:r>
            </w:ins>
          </w:p>
        </w:tc>
      </w:tr>
      <w:tr w:rsidR="00DF0643" w:rsidRPr="00B0767A" w14:paraId="4BE1E22D" w14:textId="77777777" w:rsidTr="006E5161">
        <w:trPr>
          <w:ins w:id="444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D037881" w14:textId="77777777" w:rsidR="00DF0643" w:rsidRDefault="00DF0643" w:rsidP="006E5161">
            <w:pPr>
              <w:pStyle w:val="af"/>
              <w:ind w:left="1" w:hanging="3"/>
              <w:rPr>
                <w:ins w:id="4447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shd w:val="clear" w:color="auto" w:fill="auto"/>
          </w:tcPr>
          <w:p w14:paraId="1932C163" w14:textId="77777777" w:rsidR="00DF0643" w:rsidRDefault="00DF0643" w:rsidP="006E5161">
            <w:pPr>
              <w:ind w:hanging="2"/>
              <w:rPr>
                <w:ins w:id="4448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 w14:paraId="4B31ADB5" w14:textId="77777777" w:rsidR="00DF0643" w:rsidRDefault="00DF0643" w:rsidP="006E5161">
            <w:pPr>
              <w:ind w:hanging="2"/>
              <w:rPr>
                <w:ins w:id="4449" w:author="오윤 권" w:date="2023-06-06T20:12:00Z"/>
                <w:rStyle w:val="ae"/>
                <w:rFonts w:ascii="맑은 고딕" w:hAnsi="맑은 고딕"/>
              </w:rPr>
            </w:pPr>
            <w:ins w:id="4450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..</w:t>
              </w:r>
            </w:ins>
          </w:p>
        </w:tc>
      </w:tr>
      <w:tr w:rsidR="00DF0643" w:rsidRPr="00B0767A" w14:paraId="311B618B" w14:textId="77777777" w:rsidTr="006E5161">
        <w:trPr>
          <w:ins w:id="445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3AEC7FE" w14:textId="77777777" w:rsidR="00DF0643" w:rsidRDefault="00DF0643" w:rsidP="006E5161">
            <w:pPr>
              <w:pStyle w:val="af"/>
              <w:ind w:left="1" w:hanging="3"/>
              <w:rPr>
                <w:ins w:id="4452" w:author="오윤 권" w:date="2023-06-06T20:12:00Z"/>
                <w:rFonts w:ascii="맑은 고딕" w:eastAsia="맑은 고딕" w:hAnsi="맑은 고딕"/>
              </w:rPr>
            </w:pPr>
            <w:ins w:id="4453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533B277A" w14:textId="77777777" w:rsidR="00DF0643" w:rsidRDefault="00DF0643" w:rsidP="006E5161">
            <w:pPr>
              <w:ind w:hanging="2"/>
              <w:rPr>
                <w:ins w:id="4454" w:author="오윤 권" w:date="2023-06-06T20:12:00Z"/>
                <w:rStyle w:val="ae"/>
                <w:rFonts w:ascii="맑은 고딕" w:hAnsi="맑은 고딕"/>
              </w:rPr>
            </w:pPr>
            <w:ins w:id="4455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1F6642BF" w14:textId="77777777" w:rsidR="00DF0643" w:rsidRDefault="00DF0643" w:rsidP="006E5161">
            <w:pPr>
              <w:ind w:hanging="2"/>
              <w:rPr>
                <w:ins w:id="4456" w:author="오윤 권" w:date="2023-06-06T20:12:00Z"/>
                <w:rStyle w:val="ae"/>
                <w:rFonts w:ascii="맑은 고딕" w:hAnsi="맑은 고딕"/>
              </w:rPr>
            </w:pPr>
            <w:ins w:id="4457" w:author="오윤 권" w:date="2023-06-06T20:12:00Z">
              <w:r>
                <w:rPr>
                  <w:rFonts w:ascii="맑은 고딕" w:hAnsi="맑은 고딕"/>
                </w:rPr>
                <w:t xml:space="preserve">B01 → B02 → B03 </w:t>
              </w:r>
            </w:ins>
          </w:p>
        </w:tc>
      </w:tr>
      <w:tr w:rsidR="00DF0643" w:rsidRPr="00B0767A" w14:paraId="1B1342F9" w14:textId="77777777" w:rsidTr="006E5161">
        <w:trPr>
          <w:ins w:id="445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279E844" w14:textId="77777777" w:rsidR="00DF0643" w:rsidRDefault="00DF0643" w:rsidP="006E5161">
            <w:pPr>
              <w:pStyle w:val="af"/>
              <w:ind w:left="1" w:hanging="3"/>
              <w:rPr>
                <w:ins w:id="4459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9D03938" w14:textId="77777777" w:rsidR="00DF0643" w:rsidRDefault="00DF0643" w:rsidP="006E5161">
            <w:pPr>
              <w:ind w:hanging="2"/>
              <w:rPr>
                <w:ins w:id="4460" w:author="오윤 권" w:date="2023-06-06T20:12:00Z"/>
                <w:rStyle w:val="ae"/>
                <w:rFonts w:ascii="맑은 고딕" w:hAnsi="맑은 고딕"/>
              </w:rPr>
            </w:pPr>
            <w:ins w:id="4461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642FDBE1" w14:textId="77777777" w:rsidR="00DF0643" w:rsidRDefault="00DF0643" w:rsidP="006E5161">
            <w:pPr>
              <w:ind w:hanging="2"/>
              <w:rPr>
                <w:ins w:id="4462" w:author="오윤 권" w:date="2023-06-06T20:12:00Z"/>
                <w:rStyle w:val="ae"/>
                <w:rFonts w:ascii="맑은 고딕" w:hAnsi="맑은 고딕"/>
              </w:rPr>
            </w:pPr>
            <w:ins w:id="4463" w:author="오윤 권" w:date="2023-06-06T20:12:00Z">
              <w:r>
                <w:rPr>
                  <w:rFonts w:ascii="맑은 고딕" w:hAnsi="맑은 고딕"/>
                </w:rPr>
                <w:t>B01 → B02 → A02-1</w:t>
              </w:r>
            </w:ins>
          </w:p>
        </w:tc>
      </w:tr>
      <w:tr w:rsidR="00DF0643" w:rsidRPr="00B0767A" w14:paraId="0BEF99E6" w14:textId="77777777" w:rsidTr="006E5161">
        <w:trPr>
          <w:ins w:id="446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CFD0414" w14:textId="77777777" w:rsidR="00DF0643" w:rsidRDefault="00DF0643" w:rsidP="006E5161">
            <w:pPr>
              <w:pStyle w:val="af"/>
              <w:ind w:left="1" w:hanging="3"/>
              <w:rPr>
                <w:ins w:id="4465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19240E5" w14:textId="77777777" w:rsidR="00DF0643" w:rsidRDefault="00DF0643" w:rsidP="006E5161">
            <w:pPr>
              <w:ind w:hanging="2"/>
              <w:rPr>
                <w:ins w:id="4466" w:author="오윤 권" w:date="2023-06-06T20:12:00Z"/>
                <w:rStyle w:val="ae"/>
                <w:rFonts w:ascii="맑은 고딕" w:hAnsi="맑은 고딕"/>
              </w:rPr>
            </w:pPr>
            <w:ins w:id="4467" w:author="오윤 권" w:date="2023-06-06T20:12:00Z">
              <w:r>
                <w:rPr>
                  <w:rFonts w:ascii="맑은 고딕" w:hAnsi="맑은 고딕"/>
                </w:rPr>
                <w:t>SN003</w:t>
              </w:r>
            </w:ins>
          </w:p>
        </w:tc>
        <w:tc>
          <w:tcPr>
            <w:tcW w:w="6042" w:type="dxa"/>
            <w:vAlign w:val="center"/>
          </w:tcPr>
          <w:p w14:paraId="02D04B91" w14:textId="77777777" w:rsidR="00DF0643" w:rsidRDefault="00DF0643" w:rsidP="006E5161">
            <w:pPr>
              <w:ind w:hanging="2"/>
              <w:rPr>
                <w:ins w:id="4468" w:author="오윤 권" w:date="2023-06-06T20:12:00Z"/>
                <w:rStyle w:val="ae"/>
                <w:rFonts w:ascii="맑은 고딕" w:hAnsi="맑은 고딕"/>
              </w:rPr>
            </w:pPr>
            <w:ins w:id="4469" w:author="오윤 권" w:date="2023-06-06T20:12:00Z">
              <w:r>
                <w:rPr>
                  <w:rFonts w:ascii="맑은 고딕" w:hAnsi="맑은 고딕"/>
                </w:rPr>
                <w:t>B01 → E01-1</w:t>
              </w:r>
            </w:ins>
          </w:p>
        </w:tc>
      </w:tr>
    </w:tbl>
    <w:p w14:paraId="01EFC415" w14:textId="77777777" w:rsidR="00DF0643" w:rsidRDefault="00DF0643" w:rsidP="00DF0643">
      <w:pPr>
        <w:ind w:hanging="2"/>
        <w:rPr>
          <w:ins w:id="4470" w:author="오윤 권" w:date="2023-06-06T20:12:00Z"/>
          <w:rFonts w:ascii="맑은 고딕" w:hAnsi="맑은 고딕"/>
        </w:rPr>
      </w:pPr>
    </w:p>
    <w:p w14:paraId="66421496" w14:textId="77777777" w:rsidR="00DF0643" w:rsidRDefault="00DF0643" w:rsidP="00DF0643">
      <w:pPr>
        <w:rPr>
          <w:ins w:id="4471" w:author="오윤 권" w:date="2023-06-06T20:12:00Z"/>
          <w:rFonts w:ascii="맑은 고딕" w:hAnsi="맑은 고딕"/>
        </w:rPr>
      </w:pPr>
    </w:p>
    <w:p w14:paraId="5396E81E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2" w:author="오윤 권" w:date="2023-06-06T20:18:00Z"/>
          <w:rStyle w:val="ae"/>
          <w:rFonts w:ascii="맑은 고딕" w:hAnsi="맑은 고딕"/>
          <w:b/>
          <w:sz w:val="24"/>
        </w:rPr>
      </w:pPr>
    </w:p>
    <w:p w14:paraId="26448498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3" w:author="오윤 권" w:date="2023-06-06T20:18:00Z"/>
          <w:rStyle w:val="ae"/>
          <w:b/>
          <w:sz w:val="24"/>
        </w:rPr>
      </w:pPr>
    </w:p>
    <w:p w14:paraId="599166E3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4" w:author="오윤 권" w:date="2023-06-06T20:18:00Z"/>
          <w:rStyle w:val="ae"/>
          <w:b/>
          <w:sz w:val="24"/>
        </w:rPr>
      </w:pPr>
    </w:p>
    <w:p w14:paraId="347C0A2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5" w:author="오윤 권" w:date="2023-06-06T20:18:00Z"/>
          <w:rStyle w:val="ae"/>
          <w:b/>
          <w:sz w:val="24"/>
        </w:rPr>
      </w:pPr>
    </w:p>
    <w:p w14:paraId="07C7561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6" w:author="오윤 권" w:date="2023-06-06T20:18:00Z"/>
          <w:rStyle w:val="ae"/>
          <w:b/>
          <w:sz w:val="24"/>
        </w:rPr>
      </w:pPr>
    </w:p>
    <w:p w14:paraId="248B7003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7" w:author="오윤 권" w:date="2023-06-06T20:18:00Z"/>
          <w:rStyle w:val="ae"/>
          <w:b/>
          <w:sz w:val="24"/>
        </w:rPr>
      </w:pPr>
    </w:p>
    <w:p w14:paraId="724FF8A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8" w:author="오윤 권" w:date="2023-06-06T20:18:00Z"/>
          <w:rStyle w:val="ae"/>
          <w:b/>
          <w:sz w:val="24"/>
        </w:rPr>
      </w:pPr>
    </w:p>
    <w:p w14:paraId="4E65231D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79" w:author="오윤 권" w:date="2023-06-06T20:18:00Z"/>
          <w:rStyle w:val="ae"/>
          <w:b/>
          <w:sz w:val="24"/>
        </w:rPr>
      </w:pPr>
    </w:p>
    <w:p w14:paraId="557B68B0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80" w:author="오윤 권" w:date="2023-06-06T20:18:00Z"/>
          <w:rStyle w:val="ae"/>
          <w:b/>
          <w:sz w:val="24"/>
        </w:rPr>
      </w:pPr>
    </w:p>
    <w:p w14:paraId="1E02B028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81" w:author="오윤 권" w:date="2023-06-06T20:18:00Z"/>
          <w:rStyle w:val="ae"/>
          <w:b/>
          <w:sz w:val="24"/>
        </w:rPr>
      </w:pPr>
    </w:p>
    <w:p w14:paraId="116B3354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82" w:author="오윤 권" w:date="2023-06-06T20:18:00Z"/>
          <w:rStyle w:val="ae"/>
          <w:b/>
          <w:sz w:val="24"/>
        </w:rPr>
      </w:pPr>
    </w:p>
    <w:p w14:paraId="101CAD92" w14:textId="6E06AEC2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483" w:author="오윤 권" w:date="2023-06-06T20:12:00Z"/>
          <w:rFonts w:ascii="맑은 고딕" w:hAnsi="맑은 고딕" w:cs="돋움"/>
          <w:b/>
          <w:sz w:val="24"/>
        </w:rPr>
      </w:pPr>
      <w:ins w:id="4484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lastRenderedPageBreak/>
          <w:t xml:space="preserve">UC025: </w:t>
        </w:r>
        <w:r w:rsidRPr="00E9078A">
          <w:rPr>
            <w:rStyle w:val="ae"/>
            <w:rFonts w:ascii="맑은 고딕" w:hAnsi="맑은 고딕" w:hint="eastAsia"/>
            <w:b/>
            <w:sz w:val="24"/>
          </w:rPr>
          <w:t>친구를 삭제한다.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6AA0AE63" w14:textId="77777777" w:rsidTr="006E5161">
        <w:trPr>
          <w:ins w:id="448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73B6CEB" w14:textId="77777777" w:rsidR="00DF0643" w:rsidRDefault="00DF0643" w:rsidP="006E5161">
            <w:pPr>
              <w:pStyle w:val="af"/>
              <w:ind w:left="1" w:hanging="3"/>
              <w:rPr>
                <w:ins w:id="4486" w:author="오윤 권" w:date="2023-06-06T20:12:00Z"/>
                <w:rFonts w:ascii="맑은 고딕" w:eastAsia="맑은 고딕" w:hAnsi="맑은 고딕"/>
              </w:rPr>
            </w:pPr>
            <w:ins w:id="4487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DCE33A8" w14:textId="77777777" w:rsidR="00DF0643" w:rsidRDefault="00DF0643" w:rsidP="006E5161">
            <w:pPr>
              <w:rPr>
                <w:ins w:id="4488" w:author="오윤 권" w:date="2023-06-06T20:12:00Z"/>
                <w:rStyle w:val="ae"/>
                <w:rFonts w:ascii="맑은 고딕" w:hAnsi="맑은 고딕"/>
              </w:rPr>
            </w:pPr>
            <w:ins w:id="4489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친구목록에</w:t>
              </w:r>
              <w:r>
                <w:rPr>
                  <w:rStyle w:val="ae"/>
                  <w:rFonts w:ascii="맑은 고딕" w:hAnsi="맑은 고딕"/>
                </w:rPr>
                <w:t xml:space="preserve"> </w:t>
              </w:r>
              <w:r>
                <w:rPr>
                  <w:rStyle w:val="ae"/>
                  <w:rFonts w:ascii="맑은 고딕" w:hAnsi="맑은 고딕" w:hint="eastAsia"/>
                </w:rPr>
                <w:t>있는 친구를 삭제한다.</w:t>
              </w:r>
            </w:ins>
          </w:p>
        </w:tc>
      </w:tr>
      <w:tr w:rsidR="00DF0643" w:rsidRPr="00B0767A" w14:paraId="42999AD9" w14:textId="77777777" w:rsidTr="006E5161">
        <w:trPr>
          <w:ins w:id="449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14EFDA2" w14:textId="77777777" w:rsidR="00DF0643" w:rsidRDefault="00DF0643" w:rsidP="006E5161">
            <w:pPr>
              <w:pStyle w:val="af"/>
              <w:ind w:left="1" w:hanging="3"/>
              <w:rPr>
                <w:ins w:id="4491" w:author="오윤 권" w:date="2023-06-06T20:12:00Z"/>
                <w:rFonts w:ascii="맑은 고딕" w:eastAsia="맑은 고딕" w:hAnsi="맑은 고딕"/>
              </w:rPr>
            </w:pPr>
            <w:ins w:id="4492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3E64F862" w14:textId="77777777" w:rsidR="00DF0643" w:rsidRDefault="00DF0643" w:rsidP="006E5161">
            <w:pPr>
              <w:ind w:hanging="2"/>
              <w:rPr>
                <w:ins w:id="4493" w:author="오윤 권" w:date="2023-06-06T20:12:00Z"/>
                <w:rStyle w:val="ae"/>
                <w:rFonts w:ascii="맑은 고딕" w:hAnsi="맑은 고딕"/>
              </w:rPr>
            </w:pPr>
            <w:ins w:id="4494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633518F6" w14:textId="77777777" w:rsidTr="006E5161">
        <w:trPr>
          <w:ins w:id="449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9D6491B" w14:textId="77777777" w:rsidR="00DF0643" w:rsidRDefault="00DF0643" w:rsidP="006E5161">
            <w:pPr>
              <w:pStyle w:val="af"/>
              <w:ind w:left="1" w:hanging="3"/>
              <w:rPr>
                <w:ins w:id="4496" w:author="오윤 권" w:date="2023-06-06T20:12:00Z"/>
                <w:rFonts w:ascii="맑은 고딕" w:eastAsia="맑은 고딕" w:hAnsi="맑은 고딕"/>
              </w:rPr>
            </w:pPr>
            <w:ins w:id="4497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CBF5538" w14:textId="77777777" w:rsidR="00DF0643" w:rsidRDefault="00DF0643" w:rsidP="006E5161">
            <w:pPr>
              <w:rPr>
                <w:ins w:id="4498" w:author="오윤 권" w:date="2023-06-06T20:12:00Z"/>
                <w:rStyle w:val="ae"/>
                <w:rFonts w:ascii="맑은 고딕" w:hAnsi="맑은 고딕"/>
              </w:rPr>
            </w:pPr>
            <w:ins w:id="4499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사용자와 친구인 상태여야 한다.</w:t>
              </w:r>
            </w:ins>
          </w:p>
        </w:tc>
      </w:tr>
      <w:tr w:rsidR="00DF0643" w:rsidRPr="00B0767A" w14:paraId="1C928EB1" w14:textId="77777777" w:rsidTr="006E5161">
        <w:trPr>
          <w:ins w:id="450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70B8A7C" w14:textId="77777777" w:rsidR="00DF0643" w:rsidRDefault="00DF0643" w:rsidP="006E5161">
            <w:pPr>
              <w:pStyle w:val="af"/>
              <w:ind w:left="1" w:hanging="3"/>
              <w:rPr>
                <w:ins w:id="4501" w:author="오윤 권" w:date="2023-06-06T20:12:00Z"/>
                <w:rFonts w:ascii="맑은 고딕" w:eastAsia="맑은 고딕" w:hAnsi="맑은 고딕"/>
              </w:rPr>
            </w:pPr>
            <w:ins w:id="4502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60CC66D9" w14:textId="77777777" w:rsidR="00DF0643" w:rsidRDefault="00DF0643" w:rsidP="006E5161">
            <w:pPr>
              <w:rPr>
                <w:ins w:id="4503" w:author="오윤 권" w:date="2023-06-06T20:12:00Z"/>
                <w:rStyle w:val="ae"/>
                <w:rFonts w:ascii="맑은 고딕" w:hAnsi="맑은 고딕"/>
              </w:rPr>
            </w:pPr>
            <w:ins w:id="4504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친구 삭제가 되고 친구의 작업에 댓글을 쓸 수 없으며 함께 공동작업을 진행 할 수 없다.</w:t>
              </w:r>
            </w:ins>
          </w:p>
        </w:tc>
      </w:tr>
      <w:tr w:rsidR="00DF0643" w:rsidRPr="00B0767A" w14:paraId="2A562CA5" w14:textId="77777777" w:rsidTr="006E5161">
        <w:trPr>
          <w:ins w:id="4505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D78D971" w14:textId="77777777" w:rsidR="00DF0643" w:rsidRDefault="00DF0643" w:rsidP="006E5161">
            <w:pPr>
              <w:pStyle w:val="af"/>
              <w:ind w:left="1" w:hanging="3"/>
              <w:rPr>
                <w:ins w:id="4506" w:author="오윤 권" w:date="2023-06-06T20:12:00Z"/>
                <w:rFonts w:ascii="맑은 고딕" w:eastAsia="맑은 고딕" w:hAnsi="맑은 고딕"/>
              </w:rPr>
            </w:pPr>
            <w:ins w:id="4507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603AA648" w14:textId="77777777" w:rsidR="00DF0643" w:rsidRDefault="00DF0643" w:rsidP="006E5161">
            <w:pPr>
              <w:pStyle w:val="af"/>
              <w:ind w:left="1" w:hanging="3"/>
              <w:rPr>
                <w:ins w:id="450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50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509F704" w14:textId="77777777" w:rsidR="00DF0643" w:rsidRDefault="00DF0643" w:rsidP="006E5161">
            <w:pPr>
              <w:pStyle w:val="af"/>
              <w:ind w:left="1" w:hanging="3"/>
              <w:jc w:val="both"/>
              <w:rPr>
                <w:ins w:id="451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511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 xml:space="preserve">사용자가 </w:t>
              </w:r>
              <w:r>
                <w:rPr>
                  <w:rFonts w:ascii="맑은 고딕" w:eastAsia="맑은 고딕" w:hAnsi="맑은 고딕" w:hint="eastAsia"/>
                  <w:b w:val="0"/>
                </w:rPr>
                <w:t>친구삭제</w:t>
              </w:r>
              <w:r>
                <w:rPr>
                  <w:rFonts w:ascii="맑은 고딕" w:eastAsia="맑은 고딕" w:hAnsi="맑은 고딕"/>
                  <w:b w:val="0"/>
                </w:rPr>
                <w:t xml:space="preserve"> 버튼을 클릭한다.</w:t>
              </w:r>
            </w:ins>
          </w:p>
        </w:tc>
      </w:tr>
      <w:tr w:rsidR="00DF0643" w:rsidRPr="00B0767A" w14:paraId="425DC4D0" w14:textId="77777777" w:rsidTr="006E5161">
        <w:trPr>
          <w:ins w:id="451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6FB87C3" w14:textId="77777777" w:rsidR="00DF0643" w:rsidRDefault="00DF0643" w:rsidP="006E5161">
            <w:pPr>
              <w:ind w:hanging="2"/>
              <w:jc w:val="center"/>
              <w:rPr>
                <w:ins w:id="4513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A942B2B" w14:textId="77777777" w:rsidR="00DF0643" w:rsidRDefault="00DF0643" w:rsidP="006E5161">
            <w:pPr>
              <w:ind w:hanging="2"/>
              <w:rPr>
                <w:ins w:id="4514" w:author="오윤 권" w:date="2023-06-06T20:12:00Z"/>
                <w:rStyle w:val="ae"/>
                <w:rFonts w:ascii="맑은 고딕" w:hAnsi="맑은 고딕"/>
              </w:rPr>
            </w:pPr>
            <w:ins w:id="4515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148D69A" w14:textId="77777777" w:rsidR="00DF0643" w:rsidRDefault="00DF0643" w:rsidP="006E5161">
            <w:pPr>
              <w:ind w:hanging="2"/>
              <w:rPr>
                <w:ins w:id="4516" w:author="오윤 권" w:date="2023-06-06T20:12:00Z"/>
                <w:rStyle w:val="ae"/>
                <w:rFonts w:ascii="맑은 고딕" w:hAnsi="맑은 고딕"/>
              </w:rPr>
            </w:pPr>
            <w:ins w:id="4517" w:author="오윤 권" w:date="2023-06-06T20:12:00Z">
              <w:r>
                <w:rPr>
                  <w:rFonts w:ascii="맑은 고딕" w:hAnsi="맑은 고딕"/>
                </w:rPr>
                <w:t>화면에 ‘</w:t>
              </w:r>
              <w:r>
                <w:rPr>
                  <w:rFonts w:ascii="맑은 고딕" w:hAnsi="맑은 고딕" w:hint="eastAsia"/>
                </w:rPr>
                <w:t>친구삭제</w:t>
              </w:r>
              <w:r>
                <w:rPr>
                  <w:rFonts w:ascii="맑은 고딕" w:hAnsi="맑은 고딕"/>
                </w:rPr>
                <w:t xml:space="preserve"> 하시겠습니까?’라는 문구를 출력한다.</w:t>
              </w:r>
            </w:ins>
          </w:p>
        </w:tc>
      </w:tr>
      <w:tr w:rsidR="00DF0643" w:rsidRPr="00B0767A" w14:paraId="5A646A0A" w14:textId="77777777" w:rsidTr="006E5161">
        <w:trPr>
          <w:ins w:id="451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2542480" w14:textId="77777777" w:rsidR="00DF0643" w:rsidRDefault="00DF0643" w:rsidP="006E5161">
            <w:pPr>
              <w:ind w:hanging="2"/>
              <w:jc w:val="center"/>
              <w:rPr>
                <w:ins w:id="4519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108FA2D" w14:textId="77777777" w:rsidR="00DF0643" w:rsidRDefault="00DF0643" w:rsidP="006E5161">
            <w:pPr>
              <w:ind w:hanging="2"/>
              <w:rPr>
                <w:ins w:id="4520" w:author="오윤 권" w:date="2023-06-06T20:12:00Z"/>
                <w:rStyle w:val="ae"/>
                <w:rFonts w:ascii="맑은 고딕" w:hAnsi="맑은 고딕"/>
              </w:rPr>
            </w:pPr>
            <w:ins w:id="4521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0724241" w14:textId="77777777" w:rsidR="00DF0643" w:rsidRDefault="00DF0643" w:rsidP="006E5161">
            <w:pPr>
              <w:ind w:hanging="2"/>
              <w:rPr>
                <w:ins w:id="4522" w:author="오윤 권" w:date="2023-06-06T20:12:00Z"/>
                <w:rStyle w:val="ae"/>
                <w:rFonts w:ascii="맑은 고딕" w:hAnsi="맑은 고딕"/>
              </w:rPr>
            </w:pPr>
            <w:ins w:id="4523" w:author="오윤 권" w:date="2023-06-06T20:12:00Z">
              <w:r>
                <w:rPr>
                  <w:rFonts w:ascii="맑은 고딕" w:hAnsi="맑은 고딕"/>
                </w:rPr>
                <w:t>화면에 ‘예’ ,’아니오’라는 문구를 출력한다.</w:t>
              </w:r>
            </w:ins>
          </w:p>
        </w:tc>
      </w:tr>
      <w:tr w:rsidR="00DF0643" w:rsidRPr="00B0767A" w14:paraId="0CFA3650" w14:textId="77777777" w:rsidTr="006E5161">
        <w:trPr>
          <w:ins w:id="452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944E4D6" w14:textId="77777777" w:rsidR="00DF0643" w:rsidRDefault="00DF0643" w:rsidP="006E5161">
            <w:pPr>
              <w:ind w:hanging="2"/>
              <w:jc w:val="center"/>
              <w:rPr>
                <w:ins w:id="4525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30BD277" w14:textId="77777777" w:rsidR="00DF0643" w:rsidRDefault="00DF0643" w:rsidP="006E5161">
            <w:pPr>
              <w:ind w:hanging="2"/>
              <w:rPr>
                <w:ins w:id="4526" w:author="오윤 권" w:date="2023-06-06T20:12:00Z"/>
                <w:rStyle w:val="ae"/>
                <w:rFonts w:ascii="맑은 고딕" w:hAnsi="맑은 고딕"/>
              </w:rPr>
            </w:pPr>
            <w:ins w:id="4527" w:author="오윤 권" w:date="2023-06-06T20:12:00Z">
              <w:r>
                <w:rPr>
                  <w:rFonts w:ascii="맑은 고딕" w:hAnsi="맑은 고딕"/>
                </w:rPr>
                <w:t>B04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795E836" w14:textId="77777777" w:rsidR="00DF0643" w:rsidRDefault="00DF0643" w:rsidP="006E5161">
            <w:pPr>
              <w:ind w:hanging="2"/>
              <w:rPr>
                <w:ins w:id="4528" w:author="오윤 권" w:date="2023-06-06T20:12:00Z"/>
                <w:rStyle w:val="ae"/>
                <w:rFonts w:ascii="맑은 고딕" w:hAnsi="맑은 고딕"/>
              </w:rPr>
            </w:pPr>
            <w:ins w:id="4529" w:author="오윤 권" w:date="2023-06-06T20:12:00Z">
              <w:r>
                <w:rPr>
                  <w:rFonts w:ascii="맑은 고딕" w:hAnsi="맑은 고딕"/>
                </w:rPr>
                <w:t xml:space="preserve">사용자가 예를 선택하면 </w:t>
              </w:r>
              <w:r>
                <w:rPr>
                  <w:rFonts w:ascii="맑은 고딕" w:hAnsi="맑은 고딕" w:hint="eastAsia"/>
                </w:rPr>
                <w:t xml:space="preserve">친구는 삭제되며 </w:t>
              </w:r>
              <w:r>
                <w:rPr>
                  <w:rFonts w:ascii="맑은 고딕" w:hAnsi="맑은 고딕"/>
                </w:rPr>
                <w:t>B01로 되돌아간다.</w:t>
              </w:r>
            </w:ins>
          </w:p>
        </w:tc>
      </w:tr>
      <w:tr w:rsidR="00DF0643" w:rsidRPr="00B0767A" w14:paraId="307AD497" w14:textId="77777777" w:rsidTr="006E5161">
        <w:trPr>
          <w:ins w:id="453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602549B" w14:textId="77777777" w:rsidR="00DF0643" w:rsidRDefault="00DF0643" w:rsidP="006E5161">
            <w:pPr>
              <w:pStyle w:val="af"/>
              <w:ind w:left="1" w:hanging="3"/>
              <w:rPr>
                <w:ins w:id="4531" w:author="오윤 권" w:date="2023-06-06T20:12:00Z"/>
                <w:rFonts w:ascii="맑은 고딕" w:eastAsia="맑은 고딕" w:hAnsi="맑은 고딕"/>
              </w:rPr>
            </w:pPr>
            <w:ins w:id="4532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274AB54" w14:textId="77777777" w:rsidR="00DF0643" w:rsidRDefault="00DF0643" w:rsidP="006E5161">
            <w:pPr>
              <w:pStyle w:val="af"/>
              <w:ind w:left="1" w:hanging="3"/>
              <w:rPr>
                <w:ins w:id="453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53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0DD9A71" w14:textId="77777777" w:rsidR="00DF0643" w:rsidRDefault="00DF0643" w:rsidP="006E5161">
            <w:pPr>
              <w:pStyle w:val="af"/>
              <w:ind w:left="1" w:hanging="3"/>
              <w:rPr>
                <w:ins w:id="453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53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 아니오를 선택한 경우</w:t>
              </w:r>
              <w:r>
                <w:rPr>
                  <w:rFonts w:ascii="맑은 고딕" w:eastAsia="맑은 고딕" w:hAnsi="맑은 고딕" w:hint="eastAsia"/>
                  <w:b w:val="0"/>
                </w:rPr>
                <w:t xml:space="preserve"> 친구는 삭제되지 않으며 </w:t>
              </w:r>
              <w:r>
                <w:rPr>
                  <w:rFonts w:ascii="맑은 고딕" w:eastAsia="맑은 고딕" w:hAnsi="맑은 고딕"/>
                  <w:b w:val="0"/>
                </w:rPr>
                <w:t>B01</w:t>
              </w:r>
              <w:r>
                <w:rPr>
                  <w:rFonts w:ascii="맑은 고딕" w:eastAsia="맑은 고딕" w:hAnsi="맑은 고딕" w:hint="eastAsia"/>
                  <w:b w:val="0"/>
                </w:rPr>
                <w:t>로 돌아간다.</w:t>
              </w:r>
            </w:ins>
          </w:p>
        </w:tc>
      </w:tr>
      <w:tr w:rsidR="00DF0643" w:rsidRPr="00B0767A" w14:paraId="25B92E68" w14:textId="77777777" w:rsidTr="006E5161">
        <w:trPr>
          <w:ins w:id="453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33A8223" w14:textId="77777777" w:rsidR="00DF0643" w:rsidRDefault="00DF0643" w:rsidP="006E5161">
            <w:pPr>
              <w:pStyle w:val="af"/>
              <w:ind w:left="1" w:hanging="3"/>
              <w:rPr>
                <w:ins w:id="4538" w:author="오윤 권" w:date="2023-06-06T20:12:00Z"/>
                <w:rFonts w:ascii="맑은 고딕" w:eastAsia="맑은 고딕" w:hAnsi="맑은 고딕"/>
              </w:rPr>
            </w:pPr>
            <w:ins w:id="4539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69F7E64" w14:textId="77777777" w:rsidR="00DF0643" w:rsidRDefault="00DF0643" w:rsidP="006E5161">
            <w:pPr>
              <w:pStyle w:val="af"/>
              <w:ind w:left="1" w:hanging="3"/>
              <w:rPr>
                <w:ins w:id="454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4FC0779A" w14:textId="77777777" w:rsidR="00DF0643" w:rsidRDefault="00DF0643" w:rsidP="006E5161">
            <w:pPr>
              <w:pStyle w:val="af"/>
              <w:jc w:val="both"/>
              <w:rPr>
                <w:ins w:id="454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32A69279" w14:textId="77777777" w:rsidTr="006E5161">
        <w:trPr>
          <w:ins w:id="454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C360EFE" w14:textId="77777777" w:rsidR="00DF0643" w:rsidRDefault="00DF0643" w:rsidP="006E5161">
            <w:pPr>
              <w:pStyle w:val="af"/>
              <w:ind w:left="1" w:hanging="3"/>
              <w:rPr>
                <w:ins w:id="4543" w:author="오윤 권" w:date="2023-06-06T20:12:00Z"/>
                <w:rFonts w:ascii="맑은 고딕" w:eastAsia="맑은 고딕" w:hAnsi="맑은 고딕"/>
              </w:rPr>
            </w:pPr>
            <w:ins w:id="4544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50E9FD7D" w14:textId="77777777" w:rsidR="00DF0643" w:rsidRDefault="00DF0643" w:rsidP="006E5161">
            <w:pPr>
              <w:ind w:hanging="2"/>
              <w:rPr>
                <w:ins w:id="4545" w:author="오윤 권" w:date="2023-06-06T20:12:00Z"/>
                <w:rStyle w:val="ae"/>
                <w:rFonts w:ascii="맑은 고딕" w:hAnsi="맑은 고딕"/>
              </w:rPr>
            </w:pPr>
            <w:ins w:id="4546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3BAE8EBC" w14:textId="77777777" w:rsidR="00DF0643" w:rsidRDefault="00DF0643" w:rsidP="006E5161">
            <w:pPr>
              <w:ind w:hanging="2"/>
              <w:rPr>
                <w:ins w:id="4547" w:author="오윤 권" w:date="2023-06-06T20:12:00Z"/>
                <w:rStyle w:val="ae"/>
                <w:rFonts w:ascii="맑은 고딕" w:hAnsi="맑은 고딕"/>
              </w:rPr>
            </w:pPr>
            <w:ins w:id="4548" w:author="오윤 권" w:date="2023-06-06T20:12:00Z">
              <w:r>
                <w:rPr>
                  <w:rFonts w:ascii="맑은 고딕" w:hAnsi="맑은 고딕"/>
                </w:rPr>
                <w:t xml:space="preserve">B01 → B02 → B03 → B04 </w:t>
              </w:r>
            </w:ins>
          </w:p>
        </w:tc>
      </w:tr>
      <w:tr w:rsidR="00DF0643" w:rsidRPr="00B0767A" w14:paraId="09FF55AD" w14:textId="77777777" w:rsidTr="006E5161">
        <w:trPr>
          <w:ins w:id="454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B4DED12" w14:textId="77777777" w:rsidR="00DF0643" w:rsidRDefault="00DF0643" w:rsidP="006E5161">
            <w:pPr>
              <w:pStyle w:val="af"/>
              <w:ind w:left="1" w:hanging="3"/>
              <w:rPr>
                <w:ins w:id="4550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378C9F76" w14:textId="77777777" w:rsidR="00DF0643" w:rsidRDefault="00DF0643" w:rsidP="006E5161">
            <w:pPr>
              <w:ind w:hanging="2"/>
              <w:rPr>
                <w:ins w:id="4551" w:author="오윤 권" w:date="2023-06-06T20:12:00Z"/>
                <w:rStyle w:val="ae"/>
                <w:rFonts w:ascii="맑은 고딕" w:hAnsi="맑은 고딕"/>
              </w:rPr>
            </w:pPr>
            <w:ins w:id="4552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28CE3621" w14:textId="77777777" w:rsidR="00DF0643" w:rsidRDefault="00DF0643" w:rsidP="006E5161">
            <w:pPr>
              <w:ind w:hanging="2"/>
              <w:rPr>
                <w:ins w:id="4553" w:author="오윤 권" w:date="2023-06-06T20:12:00Z"/>
                <w:rStyle w:val="ae"/>
                <w:rFonts w:ascii="맑은 고딕" w:hAnsi="맑은 고딕"/>
              </w:rPr>
            </w:pPr>
            <w:ins w:id="4554" w:author="오윤 권" w:date="2023-06-06T20:12:00Z">
              <w:r>
                <w:rPr>
                  <w:rFonts w:ascii="맑은 고딕" w:hAnsi="맑은 고딕"/>
                </w:rPr>
                <w:t>B01 → B02 → A02-1</w:t>
              </w:r>
            </w:ins>
          </w:p>
        </w:tc>
      </w:tr>
      <w:tr w:rsidR="00DF0643" w:rsidRPr="00B0767A" w14:paraId="1AEBB298" w14:textId="77777777" w:rsidTr="006E5161">
        <w:trPr>
          <w:ins w:id="455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3867E7A" w14:textId="77777777" w:rsidR="00DF0643" w:rsidRDefault="00DF0643" w:rsidP="006E5161">
            <w:pPr>
              <w:pStyle w:val="af"/>
              <w:ind w:left="1" w:hanging="3"/>
              <w:rPr>
                <w:ins w:id="4556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9AEE3BC" w14:textId="77777777" w:rsidR="00DF0643" w:rsidRDefault="00DF0643" w:rsidP="006E5161">
            <w:pPr>
              <w:rPr>
                <w:ins w:id="4557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4563A632" w14:textId="77777777" w:rsidR="00DF0643" w:rsidRDefault="00DF0643" w:rsidP="006E5161">
            <w:pPr>
              <w:rPr>
                <w:ins w:id="4558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5F2F304F" w14:textId="77777777" w:rsidR="00DF0643" w:rsidRDefault="00DF0643" w:rsidP="00DF0643">
      <w:pPr>
        <w:ind w:hanging="2"/>
        <w:rPr>
          <w:ins w:id="4559" w:author="오윤 권" w:date="2023-06-06T20:12:00Z"/>
          <w:rFonts w:ascii="맑은 고딕" w:hAnsi="맑은 고딕"/>
        </w:rPr>
      </w:pPr>
    </w:p>
    <w:p w14:paraId="305D1E4B" w14:textId="77777777" w:rsidR="00DF0643" w:rsidRDefault="00DF0643" w:rsidP="00DF0643">
      <w:pPr>
        <w:ind w:hanging="2"/>
        <w:rPr>
          <w:ins w:id="4560" w:author="오윤 권" w:date="2023-06-06T20:12:00Z"/>
          <w:rFonts w:ascii="맑은 고딕" w:hAnsi="맑은 고딕"/>
        </w:rPr>
      </w:pPr>
    </w:p>
    <w:p w14:paraId="7AB97352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1" w:author="오윤 권" w:date="2023-06-06T20:18:00Z"/>
          <w:rStyle w:val="ae"/>
          <w:rFonts w:ascii="맑은 고딕" w:hAnsi="맑은 고딕"/>
          <w:b/>
          <w:sz w:val="24"/>
        </w:rPr>
      </w:pPr>
    </w:p>
    <w:p w14:paraId="44D2080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2" w:author="오윤 권" w:date="2023-06-06T20:18:00Z"/>
          <w:rStyle w:val="ae"/>
          <w:b/>
          <w:sz w:val="24"/>
        </w:rPr>
      </w:pPr>
    </w:p>
    <w:p w14:paraId="701927FB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3" w:author="오윤 권" w:date="2023-06-06T20:18:00Z"/>
          <w:rStyle w:val="ae"/>
          <w:b/>
          <w:sz w:val="24"/>
        </w:rPr>
      </w:pPr>
    </w:p>
    <w:p w14:paraId="2A04A194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4" w:author="오윤 권" w:date="2023-06-06T20:18:00Z"/>
          <w:rStyle w:val="ae"/>
          <w:b/>
          <w:sz w:val="24"/>
        </w:rPr>
      </w:pPr>
    </w:p>
    <w:p w14:paraId="2FBAB340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5" w:author="오윤 권" w:date="2023-06-06T20:18:00Z"/>
          <w:rStyle w:val="ae"/>
          <w:b/>
          <w:sz w:val="24"/>
        </w:rPr>
      </w:pPr>
    </w:p>
    <w:p w14:paraId="23B23C6B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6" w:author="오윤 권" w:date="2023-06-06T20:18:00Z"/>
          <w:rStyle w:val="ae"/>
          <w:b/>
          <w:sz w:val="24"/>
        </w:rPr>
      </w:pPr>
    </w:p>
    <w:p w14:paraId="1B789B72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7" w:author="오윤 권" w:date="2023-06-06T20:18:00Z"/>
          <w:rStyle w:val="ae"/>
          <w:b/>
          <w:sz w:val="24"/>
        </w:rPr>
      </w:pPr>
    </w:p>
    <w:p w14:paraId="214A3D95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8" w:author="오윤 권" w:date="2023-06-06T20:18:00Z"/>
          <w:rStyle w:val="ae"/>
          <w:b/>
          <w:sz w:val="24"/>
        </w:rPr>
      </w:pPr>
    </w:p>
    <w:p w14:paraId="54AECAC7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69" w:author="오윤 권" w:date="2023-06-06T20:18:00Z"/>
          <w:rStyle w:val="ae"/>
          <w:b/>
          <w:sz w:val="24"/>
        </w:rPr>
      </w:pPr>
    </w:p>
    <w:p w14:paraId="0FF16393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0" w:author="오윤 권" w:date="2023-06-06T20:18:00Z"/>
          <w:rStyle w:val="ae"/>
          <w:b/>
          <w:sz w:val="24"/>
        </w:rPr>
      </w:pPr>
    </w:p>
    <w:p w14:paraId="3810FEE0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1" w:author="오윤 권" w:date="2023-06-06T20:18:00Z"/>
          <w:rStyle w:val="ae"/>
          <w:b/>
          <w:sz w:val="24"/>
        </w:rPr>
      </w:pPr>
    </w:p>
    <w:p w14:paraId="6E7581E5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2" w:author="오윤 권" w:date="2023-06-06T20:18:00Z"/>
          <w:rStyle w:val="ae"/>
          <w:b/>
          <w:sz w:val="24"/>
        </w:rPr>
      </w:pPr>
    </w:p>
    <w:p w14:paraId="3A6A2F18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3" w:author="오윤 권" w:date="2023-06-06T20:18:00Z"/>
          <w:rStyle w:val="ae"/>
          <w:b/>
          <w:sz w:val="24"/>
        </w:rPr>
      </w:pPr>
    </w:p>
    <w:p w14:paraId="34502E2A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4" w:author="오윤 권" w:date="2023-06-06T20:18:00Z"/>
          <w:rStyle w:val="ae"/>
          <w:b/>
          <w:sz w:val="24"/>
        </w:rPr>
      </w:pPr>
    </w:p>
    <w:p w14:paraId="5F1F833E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5" w:author="오윤 권" w:date="2023-06-06T20:18:00Z"/>
          <w:rStyle w:val="ae"/>
          <w:b/>
          <w:sz w:val="24"/>
        </w:rPr>
      </w:pPr>
    </w:p>
    <w:p w14:paraId="0C3A1A16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6" w:author="오윤 권" w:date="2023-06-06T20:18:00Z"/>
          <w:rStyle w:val="ae"/>
          <w:b/>
          <w:sz w:val="24"/>
        </w:rPr>
      </w:pPr>
    </w:p>
    <w:p w14:paraId="7F5FE3AE" w14:textId="3CD32B8A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577" w:author="오윤 권" w:date="2023-06-06T20:12:00Z"/>
          <w:rFonts w:ascii="맑은 고딕" w:hAnsi="맑은 고딕" w:cs="돋움"/>
          <w:szCs w:val="20"/>
        </w:rPr>
      </w:pPr>
      <w:ins w:id="4578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lastRenderedPageBreak/>
          <w:t xml:space="preserve">UC026: </w:t>
        </w:r>
        <w:r w:rsidRPr="00E9078A">
          <w:rPr>
            <w:rStyle w:val="ae"/>
            <w:rFonts w:ascii="맑은 고딕" w:hAnsi="맑은 고딕" w:hint="eastAsia"/>
            <w:b/>
            <w:sz w:val="24"/>
          </w:rPr>
          <w:t>부적절한 컨텐츠를 삭제한다</w:t>
        </w:r>
        <w:r>
          <w:rPr>
            <w:rStyle w:val="ae"/>
            <w:rFonts w:ascii="맑은 고딕" w:hAnsi="맑은 고딕" w:hint="eastAsia"/>
            <w:bCs/>
          </w:rPr>
          <w:t>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13DD082A" w14:textId="77777777" w:rsidTr="006E5161">
        <w:trPr>
          <w:ins w:id="457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CAE9282" w14:textId="77777777" w:rsidR="00DF0643" w:rsidRDefault="00DF0643" w:rsidP="006E5161">
            <w:pPr>
              <w:pStyle w:val="af"/>
              <w:ind w:left="1" w:hanging="3"/>
              <w:rPr>
                <w:ins w:id="4580" w:author="오윤 권" w:date="2023-06-06T20:12:00Z"/>
                <w:rFonts w:ascii="맑은 고딕" w:eastAsia="맑은 고딕" w:hAnsi="맑은 고딕"/>
              </w:rPr>
            </w:pPr>
            <w:ins w:id="4581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70374849" w14:textId="77777777" w:rsidR="00DF0643" w:rsidRDefault="00DF0643" w:rsidP="006E5161">
            <w:pPr>
              <w:rPr>
                <w:ins w:id="4582" w:author="오윤 권" w:date="2023-06-06T20:12:00Z"/>
                <w:rStyle w:val="ae"/>
                <w:rFonts w:ascii="맑은 고딕" w:hAnsi="맑은 고딕"/>
              </w:rPr>
            </w:pPr>
            <w:ins w:id="4583" w:author="오윤 권" w:date="2023-06-06T20:12:00Z">
              <w:r>
                <w:rPr>
                  <w:rFonts w:hint="eastAsia"/>
                </w:rPr>
                <w:t>관리자는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사용자의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작업에서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부적절한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내용이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있을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경우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삭제할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있으며</w:t>
              </w:r>
              <w:r>
                <w:rPr>
                  <w:rFonts w:hint="eastAsia"/>
                </w:rPr>
                <w:t>,</w:t>
              </w:r>
              <w:r>
                <w:t xml:space="preserve"> </w:t>
              </w:r>
              <w:r>
                <w:rPr>
                  <w:rFonts w:hint="eastAsia"/>
                </w:rPr>
                <w:t>부적절한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댓글도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삭제한다</w:t>
              </w:r>
              <w:r>
                <w:rPr>
                  <w:rFonts w:hint="eastAsia"/>
                </w:rPr>
                <w:t>.</w:t>
              </w:r>
            </w:ins>
          </w:p>
        </w:tc>
      </w:tr>
      <w:tr w:rsidR="00DF0643" w:rsidRPr="00B0767A" w14:paraId="04F5D630" w14:textId="77777777" w:rsidTr="006E5161">
        <w:trPr>
          <w:ins w:id="458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18EFF9D" w14:textId="77777777" w:rsidR="00DF0643" w:rsidRDefault="00DF0643" w:rsidP="006E5161">
            <w:pPr>
              <w:pStyle w:val="af"/>
              <w:ind w:left="1" w:hanging="3"/>
              <w:rPr>
                <w:ins w:id="4585" w:author="오윤 권" w:date="2023-06-06T20:12:00Z"/>
                <w:rFonts w:ascii="맑은 고딕" w:eastAsia="맑은 고딕" w:hAnsi="맑은 고딕"/>
              </w:rPr>
            </w:pPr>
            <w:ins w:id="4586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5F0E109" w14:textId="77777777" w:rsidR="00DF0643" w:rsidRDefault="00DF0643" w:rsidP="006E5161">
            <w:pPr>
              <w:rPr>
                <w:ins w:id="4587" w:author="오윤 권" w:date="2023-06-06T20:12:00Z"/>
                <w:rStyle w:val="ae"/>
                <w:rFonts w:ascii="맑은 고딕" w:hAnsi="맑은 고딕"/>
              </w:rPr>
            </w:pPr>
            <w:ins w:id="4588" w:author="오윤 권" w:date="2023-06-06T20:12:00Z">
              <w:r>
                <w:rPr>
                  <w:rFonts w:hint="eastAsia"/>
                </w:rPr>
                <w:t>관리자</w:t>
              </w:r>
            </w:ins>
          </w:p>
        </w:tc>
      </w:tr>
      <w:tr w:rsidR="00DF0643" w:rsidRPr="00B0767A" w14:paraId="548065FD" w14:textId="77777777" w:rsidTr="006E5161">
        <w:trPr>
          <w:ins w:id="458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626A097" w14:textId="77777777" w:rsidR="00DF0643" w:rsidRDefault="00DF0643" w:rsidP="006E5161">
            <w:pPr>
              <w:pStyle w:val="af"/>
              <w:ind w:left="1" w:hanging="3"/>
              <w:rPr>
                <w:ins w:id="4590" w:author="오윤 권" w:date="2023-06-06T20:12:00Z"/>
                <w:rFonts w:ascii="맑은 고딕" w:eastAsia="맑은 고딕" w:hAnsi="맑은 고딕"/>
              </w:rPr>
            </w:pPr>
            <w:ins w:id="4591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72EBA0B0" w14:textId="77777777" w:rsidR="00DF0643" w:rsidRDefault="00DF0643" w:rsidP="006E5161">
            <w:pPr>
              <w:ind w:hanging="2"/>
              <w:rPr>
                <w:ins w:id="4592" w:author="오윤 권" w:date="2023-06-06T20:12:00Z"/>
                <w:rStyle w:val="ae"/>
                <w:rFonts w:ascii="맑은 고딕" w:hAnsi="맑은 고딕"/>
              </w:rPr>
            </w:pPr>
            <w:ins w:id="4593" w:author="오윤 권" w:date="2023-06-06T20:12:00Z">
              <w:r>
                <w:rPr>
                  <w:rFonts w:ascii="맑은 고딕" w:hAnsi="맑은 고딕" w:hint="eastAsia"/>
                </w:rPr>
                <w:t xml:space="preserve">관리자 로그인이 </w:t>
              </w:r>
              <w:r>
                <w:rPr>
                  <w:rFonts w:ascii="맑은 고딕" w:hAnsi="맑은 고딕"/>
                </w:rPr>
                <w:t>되어있는 상태여야 한다.</w:t>
              </w:r>
            </w:ins>
          </w:p>
        </w:tc>
      </w:tr>
      <w:tr w:rsidR="00DF0643" w:rsidRPr="00B0767A" w14:paraId="0BFB5953" w14:textId="77777777" w:rsidTr="006E5161">
        <w:trPr>
          <w:ins w:id="459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CD58408" w14:textId="77777777" w:rsidR="00DF0643" w:rsidRDefault="00DF0643" w:rsidP="006E5161">
            <w:pPr>
              <w:pStyle w:val="af"/>
              <w:ind w:left="1" w:hanging="3"/>
              <w:rPr>
                <w:ins w:id="4595" w:author="오윤 권" w:date="2023-06-06T20:12:00Z"/>
                <w:rFonts w:ascii="맑은 고딕" w:eastAsia="맑은 고딕" w:hAnsi="맑은 고딕"/>
              </w:rPr>
            </w:pPr>
            <w:ins w:id="4596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637210B" w14:textId="77777777" w:rsidR="00DF0643" w:rsidRDefault="00DF0643" w:rsidP="006E5161">
            <w:pPr>
              <w:rPr>
                <w:ins w:id="4597" w:author="오윤 권" w:date="2023-06-06T20:12:00Z"/>
                <w:rStyle w:val="ae"/>
                <w:rFonts w:ascii="맑은 고딕" w:hAnsi="맑은 고딕"/>
              </w:rPr>
            </w:pPr>
            <w:ins w:id="4598" w:author="오윤 권" w:date="2023-06-06T20:12:00Z">
              <w:r>
                <w:rPr>
                  <w:rFonts w:hint="eastAsia"/>
                </w:rPr>
                <w:t>부적절하다고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판단된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컨텐츠의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경우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삭제된다</w:t>
              </w:r>
              <w:r>
                <w:rPr>
                  <w:rFonts w:hint="eastAsia"/>
                </w:rPr>
                <w:t>.</w:t>
              </w:r>
            </w:ins>
          </w:p>
        </w:tc>
      </w:tr>
      <w:tr w:rsidR="00DF0643" w:rsidRPr="00B0767A" w14:paraId="67D08E81" w14:textId="77777777" w:rsidTr="006E5161">
        <w:trPr>
          <w:ins w:id="4599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49E6CB7" w14:textId="77777777" w:rsidR="00DF0643" w:rsidRDefault="00DF0643" w:rsidP="006E5161">
            <w:pPr>
              <w:pStyle w:val="af"/>
              <w:ind w:left="1" w:hanging="3"/>
              <w:rPr>
                <w:ins w:id="4600" w:author="오윤 권" w:date="2023-06-06T20:12:00Z"/>
                <w:rFonts w:ascii="맑은 고딕" w:eastAsia="맑은 고딕" w:hAnsi="맑은 고딕"/>
              </w:rPr>
            </w:pPr>
            <w:ins w:id="4601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CBD7EBA" w14:textId="77777777" w:rsidR="00DF0643" w:rsidRDefault="00DF0643" w:rsidP="006E5161">
            <w:pPr>
              <w:pStyle w:val="af"/>
              <w:ind w:left="1" w:hanging="3"/>
              <w:rPr>
                <w:ins w:id="460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603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CB35BAB" w14:textId="77777777" w:rsidR="00DF0643" w:rsidRDefault="00DF0643" w:rsidP="006E5161">
            <w:pPr>
              <w:pStyle w:val="af"/>
              <w:jc w:val="both"/>
              <w:rPr>
                <w:ins w:id="460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605" w:author="오윤 권" w:date="2023-06-06T20:12:00Z">
              <w:r>
                <w:rPr>
                  <w:rFonts w:ascii="맑은 고딕" w:eastAsia="맑은 고딕" w:hAnsi="맑은 고딕" w:hint="eastAsia"/>
                  <w:b w:val="0"/>
                </w:rPr>
                <w:t>관리자는</w:t>
              </w:r>
              <w:r>
                <w:rPr>
                  <w:rFonts w:ascii="맑은 고딕" w:eastAsia="맑은 고딕" w:hAnsi="맑은 고딕"/>
                  <w:b w:val="0"/>
                </w:rPr>
                <w:t xml:space="preserve"> </w:t>
              </w:r>
              <w:r>
                <w:rPr>
                  <w:rFonts w:ascii="맑은 고딕" w:eastAsia="맑은 고딕" w:hAnsi="맑은 고딕" w:hint="eastAsia"/>
                  <w:b w:val="0"/>
                </w:rPr>
                <w:t>부적절하다고 판단된 경우 삭제</w:t>
              </w:r>
              <w:r>
                <w:rPr>
                  <w:rFonts w:ascii="맑은 고딕" w:eastAsia="맑은 고딕" w:hAnsi="맑은 고딕"/>
                  <w:b w:val="0"/>
                </w:rPr>
                <w:t>버튼을 선택한다.</w:t>
              </w:r>
            </w:ins>
          </w:p>
        </w:tc>
      </w:tr>
      <w:tr w:rsidR="00DF0643" w:rsidRPr="00B0767A" w14:paraId="5CED5AD7" w14:textId="77777777" w:rsidTr="006E5161">
        <w:trPr>
          <w:ins w:id="460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6F7CD78" w14:textId="77777777" w:rsidR="00DF0643" w:rsidRDefault="00DF0643" w:rsidP="006E5161">
            <w:pPr>
              <w:ind w:hanging="2"/>
              <w:jc w:val="center"/>
              <w:rPr>
                <w:ins w:id="4607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B924FEF" w14:textId="77777777" w:rsidR="00DF0643" w:rsidRDefault="00DF0643" w:rsidP="006E5161">
            <w:pPr>
              <w:ind w:hanging="2"/>
              <w:rPr>
                <w:ins w:id="4608" w:author="오윤 권" w:date="2023-06-06T20:12:00Z"/>
                <w:rStyle w:val="ae"/>
                <w:rFonts w:ascii="맑은 고딕" w:hAnsi="맑은 고딕"/>
              </w:rPr>
            </w:pPr>
            <w:ins w:id="4609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27114769" w14:textId="77777777" w:rsidR="00DF0643" w:rsidRDefault="00DF0643" w:rsidP="006E5161">
            <w:pPr>
              <w:ind w:hanging="2"/>
              <w:rPr>
                <w:ins w:id="4610" w:author="오윤 권" w:date="2023-06-06T20:12:00Z"/>
                <w:rStyle w:val="ae"/>
                <w:rFonts w:ascii="맑은 고딕" w:hAnsi="맑은 고딕"/>
              </w:rPr>
            </w:pPr>
            <w:ins w:id="4611" w:author="오윤 권" w:date="2023-06-06T20:12:00Z">
              <w:r>
                <w:rPr>
                  <w:rFonts w:ascii="맑은 고딕" w:hAnsi="맑은 고딕"/>
                </w:rPr>
                <w:t>화면에 ‘</w:t>
              </w:r>
              <w:r>
                <w:rPr>
                  <w:rFonts w:ascii="맑은 고딕" w:hAnsi="맑은 고딕" w:hint="eastAsia"/>
                </w:rPr>
                <w:t>삭제</w:t>
              </w:r>
              <w:r>
                <w:rPr>
                  <w:rFonts w:ascii="맑은 고딕" w:hAnsi="맑은 고딕"/>
                </w:rPr>
                <w:t>하시겠습니까? ’라는 문구를 출력한다.</w:t>
              </w:r>
            </w:ins>
          </w:p>
        </w:tc>
      </w:tr>
      <w:tr w:rsidR="00DF0643" w:rsidRPr="00B0767A" w14:paraId="1E20E42E" w14:textId="77777777" w:rsidTr="006E5161">
        <w:trPr>
          <w:ins w:id="4612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8C2BFD3" w14:textId="77777777" w:rsidR="00DF0643" w:rsidRDefault="00DF0643" w:rsidP="006E5161">
            <w:pPr>
              <w:ind w:hanging="2"/>
              <w:jc w:val="center"/>
              <w:rPr>
                <w:ins w:id="4613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245D3B4" w14:textId="77777777" w:rsidR="00DF0643" w:rsidRDefault="00DF0643" w:rsidP="006E5161">
            <w:pPr>
              <w:ind w:hanging="2"/>
              <w:rPr>
                <w:ins w:id="4614" w:author="오윤 권" w:date="2023-06-06T20:12:00Z"/>
                <w:rStyle w:val="ae"/>
                <w:rFonts w:ascii="맑은 고딕" w:hAnsi="맑은 고딕"/>
              </w:rPr>
            </w:pPr>
            <w:ins w:id="4615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BD74FE5" w14:textId="77777777" w:rsidR="00DF0643" w:rsidRDefault="00DF0643" w:rsidP="006E5161">
            <w:pPr>
              <w:ind w:hanging="2"/>
              <w:rPr>
                <w:ins w:id="4616" w:author="오윤 권" w:date="2023-06-06T20:12:00Z"/>
                <w:rStyle w:val="ae"/>
                <w:rFonts w:ascii="맑은 고딕" w:hAnsi="맑은 고딕"/>
              </w:rPr>
            </w:pPr>
            <w:ins w:id="4617" w:author="오윤 권" w:date="2023-06-06T20:12:00Z">
              <w:r>
                <w:rPr>
                  <w:rFonts w:ascii="맑은 고딕" w:hAnsi="맑은 고딕"/>
                </w:rPr>
                <w:t>화면에 ‘예’ ,’아니오’라는 문구를 출력한다.</w:t>
              </w:r>
            </w:ins>
          </w:p>
        </w:tc>
      </w:tr>
      <w:tr w:rsidR="00DF0643" w:rsidRPr="00B0767A" w14:paraId="0B8DB57B" w14:textId="77777777" w:rsidTr="006E5161">
        <w:trPr>
          <w:ins w:id="461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EDE76F9" w14:textId="77777777" w:rsidR="00DF0643" w:rsidRDefault="00DF0643" w:rsidP="006E5161">
            <w:pPr>
              <w:ind w:hanging="2"/>
              <w:jc w:val="center"/>
              <w:rPr>
                <w:ins w:id="4619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7872C7C" w14:textId="77777777" w:rsidR="00DF0643" w:rsidRDefault="00DF0643" w:rsidP="006E5161">
            <w:pPr>
              <w:ind w:hanging="2"/>
              <w:rPr>
                <w:ins w:id="4620" w:author="오윤 권" w:date="2023-06-06T20:12:00Z"/>
                <w:rStyle w:val="ae"/>
                <w:rFonts w:ascii="맑은 고딕" w:hAnsi="맑은 고딕"/>
              </w:rPr>
            </w:pPr>
            <w:ins w:id="4621" w:author="오윤 권" w:date="2023-06-06T20:12:00Z">
              <w:r>
                <w:rPr>
                  <w:rFonts w:ascii="맑은 고딕" w:hAnsi="맑은 고딕"/>
                </w:rPr>
                <w:t>B04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7C27EF7" w14:textId="77777777" w:rsidR="00DF0643" w:rsidRDefault="00DF0643" w:rsidP="006E5161">
            <w:pPr>
              <w:ind w:hanging="2"/>
              <w:rPr>
                <w:ins w:id="4622" w:author="오윤 권" w:date="2023-06-06T20:12:00Z"/>
                <w:rStyle w:val="ae"/>
                <w:rFonts w:ascii="맑은 고딕" w:hAnsi="맑은 고딕"/>
              </w:rPr>
            </w:pPr>
            <w:ins w:id="4623" w:author="오윤 권" w:date="2023-06-06T20:12:00Z">
              <w:r>
                <w:rPr>
                  <w:rFonts w:ascii="맑은 고딕" w:hAnsi="맑은 고딕"/>
                </w:rPr>
                <w:t>사용자는 ‘예’버튼을 선택한다.</w:t>
              </w:r>
            </w:ins>
          </w:p>
        </w:tc>
      </w:tr>
      <w:tr w:rsidR="00DF0643" w:rsidRPr="00B0767A" w14:paraId="272FA816" w14:textId="77777777" w:rsidTr="006E5161">
        <w:trPr>
          <w:ins w:id="462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677EACD" w14:textId="77777777" w:rsidR="00DF0643" w:rsidRDefault="00DF0643" w:rsidP="006E5161">
            <w:pPr>
              <w:ind w:hanging="2"/>
              <w:jc w:val="center"/>
              <w:rPr>
                <w:ins w:id="4625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177A060" w14:textId="77777777" w:rsidR="00DF0643" w:rsidRDefault="00DF0643" w:rsidP="006E5161">
            <w:pPr>
              <w:ind w:hanging="2"/>
              <w:rPr>
                <w:ins w:id="4626" w:author="오윤 권" w:date="2023-06-06T20:12:00Z"/>
                <w:rStyle w:val="ae"/>
                <w:rFonts w:ascii="맑은 고딕" w:hAnsi="맑은 고딕"/>
              </w:rPr>
            </w:pPr>
            <w:ins w:id="4627" w:author="오윤 권" w:date="2023-06-06T20:12:00Z">
              <w:r>
                <w:rPr>
                  <w:rFonts w:ascii="맑은 고딕" w:hAnsi="맑은 고딕"/>
                </w:rPr>
                <w:t>B05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75505DE9" w14:textId="77777777" w:rsidR="00DF0643" w:rsidRDefault="00DF0643" w:rsidP="006E5161">
            <w:pPr>
              <w:rPr>
                <w:ins w:id="4628" w:author="오윤 권" w:date="2023-06-06T20:12:00Z"/>
                <w:rStyle w:val="ae"/>
                <w:rFonts w:ascii="맑은 고딕" w:hAnsi="맑은 고딕"/>
              </w:rPr>
            </w:pPr>
            <w:ins w:id="4629" w:author="오윤 권" w:date="2023-06-06T20:12:00Z">
              <w:r>
                <w:rPr>
                  <w:rFonts w:ascii="맑은 고딕" w:hAnsi="맑은 고딕" w:hint="eastAsia"/>
                </w:rPr>
                <w:t xml:space="preserve">부적절한 컨텐츠는 </w:t>
              </w:r>
              <w:r>
                <w:rPr>
                  <w:rFonts w:ascii="맑은 고딕" w:hAnsi="맑은 고딕"/>
                </w:rPr>
                <w:t>삭제</w:t>
              </w:r>
              <w:r>
                <w:rPr>
                  <w:rFonts w:ascii="맑은 고딕" w:hAnsi="맑은 고딕" w:hint="eastAsia"/>
                </w:rPr>
                <w:t>된</w:t>
              </w:r>
              <w:r>
                <w:rPr>
                  <w:rFonts w:ascii="맑은 고딕" w:hAnsi="맑은 고딕"/>
                </w:rPr>
                <w:t>다.</w:t>
              </w:r>
            </w:ins>
          </w:p>
        </w:tc>
      </w:tr>
      <w:tr w:rsidR="00DF0643" w:rsidRPr="00B0767A" w14:paraId="0536FD56" w14:textId="77777777" w:rsidTr="006E5161">
        <w:trPr>
          <w:ins w:id="463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A5011F5" w14:textId="77777777" w:rsidR="00DF0643" w:rsidRDefault="00DF0643" w:rsidP="006E5161">
            <w:pPr>
              <w:ind w:hanging="2"/>
              <w:jc w:val="center"/>
              <w:rPr>
                <w:ins w:id="4631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CCDC62A" w14:textId="77777777" w:rsidR="00DF0643" w:rsidRDefault="00DF0643" w:rsidP="006E5161">
            <w:pPr>
              <w:ind w:hanging="2"/>
              <w:rPr>
                <w:ins w:id="4632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D37EACA" w14:textId="77777777" w:rsidR="00DF0643" w:rsidRDefault="00DF0643" w:rsidP="006E5161">
            <w:pPr>
              <w:ind w:hanging="2"/>
              <w:rPr>
                <w:ins w:id="4633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4561637C" w14:textId="77777777" w:rsidTr="006E5161">
        <w:trPr>
          <w:ins w:id="463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9A17754" w14:textId="77777777" w:rsidR="00DF0643" w:rsidRDefault="00DF0643" w:rsidP="006E5161">
            <w:pPr>
              <w:pStyle w:val="af"/>
              <w:ind w:left="1" w:hanging="3"/>
              <w:rPr>
                <w:ins w:id="4635" w:author="오윤 권" w:date="2023-06-06T20:12:00Z"/>
                <w:rFonts w:ascii="맑은 고딕" w:eastAsia="맑은 고딕" w:hAnsi="맑은 고딕"/>
              </w:rPr>
            </w:pPr>
            <w:ins w:id="4636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326B9600" w14:textId="77777777" w:rsidR="00DF0643" w:rsidRDefault="00DF0643" w:rsidP="006E5161">
            <w:pPr>
              <w:pStyle w:val="af"/>
              <w:ind w:left="1" w:hanging="3"/>
              <w:rPr>
                <w:ins w:id="463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63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A03-1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4665896" w14:textId="77777777" w:rsidR="00DF0643" w:rsidRDefault="00DF0643" w:rsidP="006E5161">
            <w:pPr>
              <w:pStyle w:val="af"/>
              <w:ind w:left="-2"/>
              <w:jc w:val="both"/>
              <w:rPr>
                <w:ins w:id="463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640" w:author="오윤 권" w:date="2023-06-06T20:12:00Z">
              <w:r>
                <w:rPr>
                  <w:rFonts w:ascii="맑은 고딕" w:eastAsia="맑은 고딕" w:hAnsi="맑은 고딕" w:hint="eastAsia"/>
                  <w:b w:val="0"/>
                </w:rPr>
                <w:t>관리자</w:t>
              </w:r>
              <w:r>
                <w:rPr>
                  <w:rFonts w:ascii="맑은 고딕" w:eastAsia="맑은 고딕" w:hAnsi="맑은 고딕"/>
                  <w:b w:val="0"/>
                </w:rPr>
                <w:t xml:space="preserve">가 아니오를 선택한 경우 </w:t>
              </w:r>
              <w:r>
                <w:rPr>
                  <w:rFonts w:ascii="맑은 고딕" w:eastAsia="맑은 고딕" w:hAnsi="맑은 고딕" w:hint="eastAsia"/>
                  <w:b w:val="0"/>
                </w:rPr>
                <w:t xml:space="preserve">컨텐츠는 삭제되지 않으며 </w:t>
              </w:r>
              <w:r>
                <w:rPr>
                  <w:rFonts w:ascii="맑은 고딕" w:eastAsia="맑은 고딕" w:hAnsi="맑은 고딕"/>
                  <w:b w:val="0"/>
                </w:rPr>
                <w:t>본래의 페이지로 되돌아간다.</w:t>
              </w:r>
            </w:ins>
          </w:p>
        </w:tc>
      </w:tr>
      <w:tr w:rsidR="00DF0643" w:rsidRPr="00B0767A" w14:paraId="17BDC81D" w14:textId="77777777" w:rsidTr="006E5161">
        <w:trPr>
          <w:ins w:id="464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4326297" w14:textId="77777777" w:rsidR="00DF0643" w:rsidRDefault="00DF0643" w:rsidP="006E5161">
            <w:pPr>
              <w:pStyle w:val="af"/>
              <w:ind w:left="1" w:hanging="3"/>
              <w:rPr>
                <w:ins w:id="4642" w:author="오윤 권" w:date="2023-06-06T20:12:00Z"/>
                <w:rFonts w:ascii="맑은 고딕" w:eastAsia="맑은 고딕" w:hAnsi="맑은 고딕"/>
              </w:rPr>
            </w:pPr>
            <w:ins w:id="4643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5BFD0CD3" w14:textId="77777777" w:rsidR="00DF0643" w:rsidRDefault="00DF0643" w:rsidP="006E5161">
            <w:pPr>
              <w:pStyle w:val="af"/>
              <w:jc w:val="both"/>
              <w:rPr>
                <w:ins w:id="464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5E1EFEB" w14:textId="77777777" w:rsidR="00DF0643" w:rsidRDefault="00DF0643" w:rsidP="006E5161">
            <w:pPr>
              <w:pStyle w:val="af"/>
              <w:ind w:left="1" w:hanging="3"/>
              <w:jc w:val="both"/>
              <w:rPr>
                <w:ins w:id="464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6551DD7C" w14:textId="77777777" w:rsidTr="006E5161">
        <w:trPr>
          <w:ins w:id="4646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6B2CDC9" w14:textId="77777777" w:rsidR="00DF0643" w:rsidRDefault="00DF0643" w:rsidP="006E5161">
            <w:pPr>
              <w:pStyle w:val="af"/>
              <w:ind w:left="1" w:hanging="3"/>
              <w:rPr>
                <w:ins w:id="4647" w:author="오윤 권" w:date="2023-06-06T20:12:00Z"/>
                <w:rFonts w:ascii="맑은 고딕" w:eastAsia="맑은 고딕" w:hAnsi="맑은 고딕"/>
              </w:rPr>
            </w:pPr>
            <w:ins w:id="4648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748D7C45" w14:textId="77777777" w:rsidR="00DF0643" w:rsidRDefault="00DF0643" w:rsidP="006E5161">
            <w:pPr>
              <w:ind w:hanging="2"/>
              <w:rPr>
                <w:ins w:id="4649" w:author="오윤 권" w:date="2023-06-06T20:12:00Z"/>
                <w:rStyle w:val="ae"/>
                <w:rFonts w:ascii="맑은 고딕" w:hAnsi="맑은 고딕"/>
              </w:rPr>
            </w:pPr>
            <w:ins w:id="4650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72E5649D" w14:textId="77777777" w:rsidR="00DF0643" w:rsidRDefault="00DF0643" w:rsidP="006E5161">
            <w:pPr>
              <w:ind w:hanging="2"/>
              <w:rPr>
                <w:ins w:id="4651" w:author="오윤 권" w:date="2023-06-06T20:12:00Z"/>
                <w:rStyle w:val="ae"/>
                <w:rFonts w:ascii="맑은 고딕" w:hAnsi="맑은 고딕"/>
              </w:rPr>
            </w:pPr>
            <w:ins w:id="4652" w:author="오윤 권" w:date="2023-06-06T20:12:00Z">
              <w:r>
                <w:rPr>
                  <w:rFonts w:ascii="맑은 고딕" w:hAnsi="맑은 고딕"/>
                </w:rPr>
                <w:t xml:space="preserve">B01 → B02 → B03 → B04 → B05 </w:t>
              </w:r>
            </w:ins>
          </w:p>
        </w:tc>
      </w:tr>
      <w:tr w:rsidR="00DF0643" w:rsidRPr="00B0767A" w14:paraId="4FA363C6" w14:textId="77777777" w:rsidTr="006E5161">
        <w:trPr>
          <w:ins w:id="465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10AAC108" w14:textId="77777777" w:rsidR="00DF0643" w:rsidRDefault="00DF0643" w:rsidP="006E5161">
            <w:pPr>
              <w:pStyle w:val="af"/>
              <w:ind w:left="1" w:hanging="3"/>
              <w:rPr>
                <w:ins w:id="4654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01BC015D" w14:textId="77777777" w:rsidR="00DF0643" w:rsidRDefault="00DF0643" w:rsidP="006E5161">
            <w:pPr>
              <w:ind w:hanging="2"/>
              <w:rPr>
                <w:ins w:id="4655" w:author="오윤 권" w:date="2023-06-06T20:12:00Z"/>
                <w:rStyle w:val="ae"/>
                <w:rFonts w:ascii="맑은 고딕" w:hAnsi="맑은 고딕"/>
              </w:rPr>
            </w:pPr>
            <w:ins w:id="4656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248CFBC4" w14:textId="77777777" w:rsidR="00DF0643" w:rsidRDefault="00DF0643" w:rsidP="006E5161">
            <w:pPr>
              <w:ind w:hanging="2"/>
              <w:rPr>
                <w:ins w:id="4657" w:author="오윤 권" w:date="2023-06-06T20:12:00Z"/>
                <w:rStyle w:val="ae"/>
                <w:rFonts w:ascii="맑은 고딕" w:hAnsi="맑은 고딕"/>
              </w:rPr>
            </w:pPr>
            <w:ins w:id="4658" w:author="오윤 권" w:date="2023-06-06T20:12:00Z">
              <w:r>
                <w:rPr>
                  <w:rFonts w:ascii="맑은 고딕" w:hAnsi="맑은 고딕"/>
                </w:rPr>
                <w:t>B01 → B02 → A03-1</w:t>
              </w:r>
            </w:ins>
          </w:p>
        </w:tc>
      </w:tr>
      <w:tr w:rsidR="00DF0643" w:rsidRPr="00B0767A" w14:paraId="6D2CE6E4" w14:textId="77777777" w:rsidTr="006E5161">
        <w:trPr>
          <w:ins w:id="465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A377E0B" w14:textId="77777777" w:rsidR="00DF0643" w:rsidRDefault="00DF0643" w:rsidP="006E5161">
            <w:pPr>
              <w:pStyle w:val="af"/>
              <w:ind w:left="1" w:hanging="3"/>
              <w:rPr>
                <w:ins w:id="4660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4DEB410A" w14:textId="77777777" w:rsidR="00DF0643" w:rsidRDefault="00DF0643" w:rsidP="006E5161">
            <w:pPr>
              <w:ind w:hanging="2"/>
              <w:rPr>
                <w:ins w:id="4661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552AFCB1" w14:textId="77777777" w:rsidR="00DF0643" w:rsidRDefault="00DF0643" w:rsidP="006E5161">
            <w:pPr>
              <w:rPr>
                <w:ins w:id="4662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6EA2BBCD" w14:textId="77777777" w:rsidR="00DF0643" w:rsidRDefault="00DF0643" w:rsidP="00DF0643">
      <w:pPr>
        <w:ind w:hanging="2"/>
        <w:rPr>
          <w:ins w:id="4663" w:author="오윤 권" w:date="2023-06-06T20:12:00Z"/>
          <w:rFonts w:ascii="맑은 고딕" w:hAnsi="맑은 고딕"/>
        </w:rPr>
      </w:pPr>
    </w:p>
    <w:p w14:paraId="740B94CA" w14:textId="77777777" w:rsidR="00DF0643" w:rsidRDefault="00DF0643" w:rsidP="00DF0643">
      <w:pPr>
        <w:rPr>
          <w:ins w:id="4664" w:author="오윤 권" w:date="2023-06-06T20:12:00Z"/>
          <w:rFonts w:ascii="맑은 고딕" w:hAnsi="맑은 고딕"/>
        </w:rPr>
      </w:pPr>
    </w:p>
    <w:p w14:paraId="7B5E758F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65" w:author="오윤 권" w:date="2023-06-06T20:18:00Z"/>
          <w:rStyle w:val="ae"/>
          <w:rFonts w:ascii="맑은 고딕" w:hAnsi="맑은 고딕"/>
          <w:b/>
          <w:sz w:val="24"/>
        </w:rPr>
      </w:pPr>
    </w:p>
    <w:p w14:paraId="74995DC3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66" w:author="오윤 권" w:date="2023-06-06T20:18:00Z"/>
          <w:rStyle w:val="ae"/>
          <w:b/>
          <w:sz w:val="24"/>
        </w:rPr>
      </w:pPr>
    </w:p>
    <w:p w14:paraId="63CF15B2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67" w:author="오윤 권" w:date="2023-06-06T20:18:00Z"/>
          <w:rStyle w:val="ae"/>
          <w:b/>
          <w:sz w:val="24"/>
        </w:rPr>
      </w:pPr>
    </w:p>
    <w:p w14:paraId="41A92F56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68" w:author="오윤 권" w:date="2023-06-06T20:18:00Z"/>
          <w:rStyle w:val="ae"/>
          <w:b/>
          <w:sz w:val="24"/>
        </w:rPr>
      </w:pPr>
    </w:p>
    <w:p w14:paraId="4CEF1C91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69" w:author="오윤 권" w:date="2023-06-06T20:18:00Z"/>
          <w:rStyle w:val="ae"/>
          <w:b/>
          <w:sz w:val="24"/>
        </w:rPr>
      </w:pPr>
    </w:p>
    <w:p w14:paraId="6C7BB4D6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0" w:author="오윤 권" w:date="2023-06-06T20:18:00Z"/>
          <w:rStyle w:val="ae"/>
          <w:b/>
          <w:sz w:val="24"/>
        </w:rPr>
      </w:pPr>
    </w:p>
    <w:p w14:paraId="782EB5D4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1" w:author="오윤 권" w:date="2023-06-06T20:18:00Z"/>
          <w:rStyle w:val="ae"/>
          <w:b/>
          <w:sz w:val="24"/>
        </w:rPr>
      </w:pPr>
    </w:p>
    <w:p w14:paraId="00969EAE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2" w:author="오윤 권" w:date="2023-06-06T20:18:00Z"/>
          <w:rStyle w:val="ae"/>
          <w:b/>
          <w:sz w:val="24"/>
        </w:rPr>
      </w:pPr>
    </w:p>
    <w:p w14:paraId="46AE34E9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3" w:author="오윤 권" w:date="2023-06-06T20:18:00Z"/>
          <w:rStyle w:val="ae"/>
          <w:b/>
          <w:sz w:val="24"/>
        </w:rPr>
      </w:pPr>
    </w:p>
    <w:p w14:paraId="011DB379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4" w:author="오윤 권" w:date="2023-06-06T20:18:00Z"/>
          <w:rStyle w:val="ae"/>
          <w:b/>
          <w:sz w:val="24"/>
        </w:rPr>
      </w:pPr>
    </w:p>
    <w:p w14:paraId="62C6673D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5" w:author="오윤 권" w:date="2023-06-06T20:18:00Z"/>
          <w:rStyle w:val="ae"/>
          <w:b/>
          <w:sz w:val="24"/>
        </w:rPr>
      </w:pPr>
    </w:p>
    <w:p w14:paraId="18506280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6" w:author="오윤 권" w:date="2023-06-06T20:18:00Z"/>
          <w:rStyle w:val="ae"/>
          <w:b/>
          <w:sz w:val="24"/>
        </w:rPr>
      </w:pPr>
    </w:p>
    <w:p w14:paraId="46BBC7B8" w14:textId="77777777" w:rsidR="00DF0643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7" w:author="오윤 권" w:date="2023-06-06T20:18:00Z"/>
          <w:rStyle w:val="ae"/>
          <w:b/>
          <w:sz w:val="24"/>
        </w:rPr>
      </w:pPr>
    </w:p>
    <w:p w14:paraId="7B580A2E" w14:textId="3DD8F1A9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678" w:author="오윤 권" w:date="2023-06-06T20:12:00Z"/>
          <w:rFonts w:ascii="맑은 고딕" w:hAnsi="맑은 고딕" w:cs="돋움"/>
          <w:b/>
          <w:sz w:val="24"/>
        </w:rPr>
      </w:pPr>
      <w:ins w:id="4679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lastRenderedPageBreak/>
          <w:t>UC02</w:t>
        </w:r>
        <w:r>
          <w:rPr>
            <w:rStyle w:val="ae"/>
            <w:rFonts w:ascii="맑은 고딕" w:hAnsi="맑은 고딕"/>
            <w:b/>
            <w:sz w:val="24"/>
          </w:rPr>
          <w:t>7</w:t>
        </w:r>
        <w:r w:rsidRPr="00E9078A">
          <w:rPr>
            <w:rStyle w:val="ae"/>
            <w:rFonts w:ascii="맑은 고딕" w:hAnsi="맑은 고딕"/>
            <w:b/>
            <w:sz w:val="24"/>
          </w:rPr>
          <w:t xml:space="preserve">: </w:t>
        </w:r>
        <w:r>
          <w:rPr>
            <w:rStyle w:val="ae"/>
            <w:rFonts w:ascii="맑은 고딕" w:hAnsi="맑은 고딕" w:hint="eastAsia"/>
            <w:b/>
            <w:sz w:val="24"/>
          </w:rPr>
          <w:t>폴더를 조회한다.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7DB066FC" w14:textId="77777777" w:rsidTr="006E5161">
        <w:trPr>
          <w:ins w:id="468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B8B9033" w14:textId="77777777" w:rsidR="00DF0643" w:rsidRDefault="00DF0643" w:rsidP="006E5161">
            <w:pPr>
              <w:pStyle w:val="af"/>
              <w:ind w:left="1" w:hanging="3"/>
              <w:rPr>
                <w:ins w:id="4681" w:author="오윤 권" w:date="2023-06-06T20:12:00Z"/>
                <w:rFonts w:ascii="맑은 고딕" w:eastAsia="맑은 고딕" w:hAnsi="맑은 고딕"/>
              </w:rPr>
            </w:pPr>
            <w:ins w:id="4682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342800B8" w14:textId="77777777" w:rsidR="00DF0643" w:rsidRDefault="00DF0643" w:rsidP="006E5161">
            <w:pPr>
              <w:rPr>
                <w:ins w:id="4683" w:author="오윤 권" w:date="2023-06-06T20:12:00Z"/>
                <w:rStyle w:val="ae"/>
                <w:rFonts w:ascii="맑은 고딕" w:hAnsi="맑은 고딕"/>
              </w:rPr>
            </w:pPr>
            <w:ins w:id="4684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사용자가 만든 폴더를 조회한다.</w:t>
              </w:r>
            </w:ins>
          </w:p>
        </w:tc>
      </w:tr>
      <w:tr w:rsidR="00DF0643" w:rsidRPr="00B0767A" w14:paraId="6D23036C" w14:textId="77777777" w:rsidTr="006E5161">
        <w:trPr>
          <w:ins w:id="468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36BD112" w14:textId="77777777" w:rsidR="00DF0643" w:rsidRDefault="00DF0643" w:rsidP="006E5161">
            <w:pPr>
              <w:pStyle w:val="af"/>
              <w:ind w:left="1" w:hanging="3"/>
              <w:rPr>
                <w:ins w:id="4686" w:author="오윤 권" w:date="2023-06-06T20:12:00Z"/>
                <w:rFonts w:ascii="맑은 고딕" w:eastAsia="맑은 고딕" w:hAnsi="맑은 고딕"/>
              </w:rPr>
            </w:pPr>
            <w:ins w:id="4687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A40A5BD" w14:textId="77777777" w:rsidR="00DF0643" w:rsidRDefault="00DF0643" w:rsidP="006E5161">
            <w:pPr>
              <w:ind w:hanging="2"/>
              <w:rPr>
                <w:ins w:id="4688" w:author="오윤 권" w:date="2023-06-06T20:12:00Z"/>
                <w:rStyle w:val="ae"/>
                <w:rFonts w:ascii="맑은 고딕" w:hAnsi="맑은 고딕"/>
              </w:rPr>
            </w:pPr>
            <w:ins w:id="4689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3BB1885B" w14:textId="77777777" w:rsidTr="006E5161">
        <w:trPr>
          <w:ins w:id="4690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347362D" w14:textId="77777777" w:rsidR="00DF0643" w:rsidRDefault="00DF0643" w:rsidP="006E5161">
            <w:pPr>
              <w:pStyle w:val="af"/>
              <w:ind w:left="1" w:hanging="3"/>
              <w:rPr>
                <w:ins w:id="4691" w:author="오윤 권" w:date="2023-06-06T20:12:00Z"/>
                <w:rFonts w:ascii="맑은 고딕" w:eastAsia="맑은 고딕" w:hAnsi="맑은 고딕"/>
              </w:rPr>
            </w:pPr>
            <w:ins w:id="4692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DF64494" w14:textId="77777777" w:rsidR="00DF0643" w:rsidRDefault="00DF0643" w:rsidP="006E5161">
            <w:pPr>
              <w:rPr>
                <w:ins w:id="4693" w:author="오윤 권" w:date="2023-06-06T20:12:00Z"/>
                <w:rStyle w:val="ae"/>
                <w:rFonts w:ascii="맑은 고딕" w:hAnsi="맑은 고딕"/>
              </w:rPr>
            </w:pPr>
            <w:ins w:id="4694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폴더가 생성된 상태여야 한다.</w:t>
              </w:r>
            </w:ins>
          </w:p>
        </w:tc>
      </w:tr>
      <w:tr w:rsidR="00DF0643" w:rsidRPr="00B0767A" w14:paraId="7011B2EF" w14:textId="77777777" w:rsidTr="006E5161">
        <w:trPr>
          <w:ins w:id="469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4C8D371" w14:textId="77777777" w:rsidR="00DF0643" w:rsidRDefault="00DF0643" w:rsidP="006E5161">
            <w:pPr>
              <w:pStyle w:val="af"/>
              <w:ind w:left="1" w:hanging="3"/>
              <w:rPr>
                <w:ins w:id="4696" w:author="오윤 권" w:date="2023-06-06T20:12:00Z"/>
                <w:rFonts w:ascii="맑은 고딕" w:eastAsia="맑은 고딕" w:hAnsi="맑은 고딕"/>
              </w:rPr>
            </w:pPr>
            <w:ins w:id="4697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7645B5C" w14:textId="77777777" w:rsidR="00DF0643" w:rsidRDefault="00DF0643" w:rsidP="006E5161">
            <w:pPr>
              <w:rPr>
                <w:ins w:id="4698" w:author="오윤 권" w:date="2023-06-06T20:12:00Z"/>
                <w:rStyle w:val="ae"/>
                <w:rFonts w:ascii="맑은 고딕" w:hAnsi="맑은 고딕"/>
              </w:rPr>
            </w:pPr>
            <w:ins w:id="4699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작업폴더가 화면에 출력된다.</w:t>
              </w:r>
            </w:ins>
          </w:p>
        </w:tc>
      </w:tr>
      <w:tr w:rsidR="00DF0643" w:rsidRPr="00B0767A" w14:paraId="1950A87B" w14:textId="77777777" w:rsidTr="006E5161">
        <w:trPr>
          <w:ins w:id="4700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0A64D8" w14:textId="77777777" w:rsidR="00DF0643" w:rsidRDefault="00DF0643" w:rsidP="006E5161">
            <w:pPr>
              <w:pStyle w:val="af"/>
              <w:ind w:left="1" w:hanging="3"/>
              <w:rPr>
                <w:ins w:id="4701" w:author="오윤 권" w:date="2023-06-06T20:12:00Z"/>
                <w:rFonts w:ascii="맑은 고딕" w:eastAsia="맑은 고딕" w:hAnsi="맑은 고딕"/>
              </w:rPr>
            </w:pPr>
            <w:ins w:id="4702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13CBB393" w14:textId="77777777" w:rsidR="00DF0643" w:rsidRDefault="00DF0643" w:rsidP="006E5161">
            <w:pPr>
              <w:pStyle w:val="af"/>
              <w:ind w:left="1" w:hanging="3"/>
              <w:rPr>
                <w:ins w:id="470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70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08B4C0AF" w14:textId="77777777" w:rsidR="00DF0643" w:rsidRDefault="00DF0643" w:rsidP="006E5161">
            <w:pPr>
              <w:pStyle w:val="af"/>
              <w:ind w:left="1" w:hanging="3"/>
              <w:jc w:val="both"/>
              <w:rPr>
                <w:ins w:id="470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70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</w:t>
              </w:r>
              <w:r>
                <w:rPr>
                  <w:rFonts w:ascii="맑은 고딕" w:eastAsia="맑은 고딕" w:hAnsi="맑은 고딕" w:hint="eastAsia"/>
                  <w:b w:val="0"/>
                </w:rPr>
                <w:t>는 홈화면으로 이동한다.</w:t>
              </w:r>
            </w:ins>
          </w:p>
        </w:tc>
      </w:tr>
      <w:tr w:rsidR="00DF0643" w:rsidRPr="00B0767A" w14:paraId="0C9E7FCE" w14:textId="77777777" w:rsidTr="006E5161">
        <w:trPr>
          <w:ins w:id="470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65C4549" w14:textId="77777777" w:rsidR="00DF0643" w:rsidRDefault="00DF0643" w:rsidP="006E5161">
            <w:pPr>
              <w:ind w:hanging="2"/>
              <w:jc w:val="center"/>
              <w:rPr>
                <w:ins w:id="470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CDAC9C0" w14:textId="77777777" w:rsidR="00DF0643" w:rsidRDefault="00DF0643" w:rsidP="006E5161">
            <w:pPr>
              <w:ind w:hanging="2"/>
              <w:rPr>
                <w:ins w:id="4709" w:author="오윤 권" w:date="2023-06-06T20:12:00Z"/>
                <w:rStyle w:val="ae"/>
                <w:rFonts w:ascii="맑은 고딕" w:hAnsi="맑은 고딕"/>
              </w:rPr>
            </w:pPr>
            <w:ins w:id="4710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507AA87C" w14:textId="77777777" w:rsidR="00DF0643" w:rsidRPr="00A46B56" w:rsidRDefault="00DF0643" w:rsidP="006E5161">
            <w:pPr>
              <w:ind w:hanging="2"/>
              <w:rPr>
                <w:ins w:id="4711" w:author="오윤 권" w:date="2023-06-06T20:12:00Z"/>
                <w:rStyle w:val="ae"/>
                <w:rFonts w:ascii="맑은 고딕" w:hAnsi="맑은 고딕"/>
              </w:rPr>
            </w:pPr>
            <w:ins w:id="4712" w:author="오윤 권" w:date="2023-06-06T20:12:00Z">
              <w:r>
                <w:rPr>
                  <w:rFonts w:hint="eastAsia"/>
                </w:rPr>
                <w:t>홈화면에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생성순서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별로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폴더들이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출력된다</w:t>
              </w:r>
              <w:r>
                <w:rPr>
                  <w:rFonts w:hint="eastAsia"/>
                </w:rPr>
                <w:t>.</w:t>
              </w:r>
            </w:ins>
          </w:p>
        </w:tc>
      </w:tr>
      <w:tr w:rsidR="00DF0643" w:rsidRPr="00B0767A" w14:paraId="5A2CCFEE" w14:textId="77777777" w:rsidTr="006E5161">
        <w:trPr>
          <w:ins w:id="4713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799C4BF" w14:textId="77777777" w:rsidR="00DF0643" w:rsidRDefault="00DF0643" w:rsidP="006E5161">
            <w:pPr>
              <w:ind w:hanging="2"/>
              <w:jc w:val="center"/>
              <w:rPr>
                <w:ins w:id="4714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11DB518" w14:textId="77777777" w:rsidR="00DF0643" w:rsidRDefault="00DF0643" w:rsidP="006E5161">
            <w:pPr>
              <w:ind w:hanging="2"/>
              <w:rPr>
                <w:ins w:id="4715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0BB92E2B" w14:textId="77777777" w:rsidR="00DF0643" w:rsidRDefault="00DF0643" w:rsidP="006E5161">
            <w:pPr>
              <w:rPr>
                <w:ins w:id="4716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371CE321" w14:textId="77777777" w:rsidTr="006E5161">
        <w:trPr>
          <w:ins w:id="471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431D307" w14:textId="77777777" w:rsidR="00DF0643" w:rsidRDefault="00DF0643" w:rsidP="006E5161">
            <w:pPr>
              <w:ind w:hanging="2"/>
              <w:jc w:val="center"/>
              <w:rPr>
                <w:ins w:id="4718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067966CC" w14:textId="77777777" w:rsidR="00DF0643" w:rsidRDefault="00DF0643" w:rsidP="006E5161">
            <w:pPr>
              <w:ind w:hanging="2"/>
              <w:rPr>
                <w:ins w:id="4719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7A695CDF" w14:textId="77777777" w:rsidR="00DF0643" w:rsidRDefault="00DF0643" w:rsidP="006E5161">
            <w:pPr>
              <w:rPr>
                <w:ins w:id="4720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085587AE" w14:textId="77777777" w:rsidTr="006E5161">
        <w:trPr>
          <w:ins w:id="4721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A42363D" w14:textId="77777777" w:rsidR="00DF0643" w:rsidRDefault="00DF0643" w:rsidP="006E5161">
            <w:pPr>
              <w:pStyle w:val="af"/>
              <w:ind w:left="1" w:hanging="3"/>
              <w:rPr>
                <w:ins w:id="4722" w:author="오윤 권" w:date="2023-06-06T20:12:00Z"/>
                <w:rFonts w:ascii="맑은 고딕" w:eastAsia="맑은 고딕" w:hAnsi="맑은 고딕"/>
              </w:rPr>
            </w:pPr>
            <w:ins w:id="4723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0927A66B" w14:textId="77777777" w:rsidR="00DF0643" w:rsidRDefault="00DF0643" w:rsidP="006E5161">
            <w:pPr>
              <w:pStyle w:val="af"/>
              <w:ind w:left="1" w:hanging="3"/>
              <w:rPr>
                <w:ins w:id="472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1280BB2" w14:textId="77777777" w:rsidR="00DF0643" w:rsidRDefault="00DF0643" w:rsidP="006E5161">
            <w:pPr>
              <w:pStyle w:val="af"/>
              <w:ind w:left="1" w:hanging="3"/>
              <w:rPr>
                <w:ins w:id="472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1FB599B8" w14:textId="77777777" w:rsidTr="006E5161">
        <w:trPr>
          <w:ins w:id="472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442D3C9" w14:textId="77777777" w:rsidR="00DF0643" w:rsidRDefault="00DF0643" w:rsidP="006E5161">
            <w:pPr>
              <w:pStyle w:val="af"/>
              <w:ind w:left="1" w:hanging="3"/>
              <w:rPr>
                <w:ins w:id="4727" w:author="오윤 권" w:date="2023-06-06T20:12:00Z"/>
                <w:rFonts w:ascii="맑은 고딕" w:eastAsia="맑은 고딕" w:hAnsi="맑은 고딕"/>
              </w:rPr>
            </w:pPr>
            <w:ins w:id="4728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2C39AFE" w14:textId="77777777" w:rsidR="00DF0643" w:rsidRPr="00A46B56" w:rsidRDefault="00DF0643" w:rsidP="006E5161">
            <w:pPr>
              <w:pStyle w:val="af"/>
              <w:ind w:left="1" w:hanging="3"/>
              <w:rPr>
                <w:ins w:id="472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730" w:author="오윤 권" w:date="2023-06-06T20:12:00Z">
              <w:r w:rsidRPr="00A46B56">
                <w:rPr>
                  <w:rStyle w:val="ae"/>
                  <w:rFonts w:ascii="맑은 고딕" w:eastAsia="맑은 고딕" w:hAnsi="맑은 고딕" w:cs="Times New Roman" w:hint="eastAsia"/>
                  <w:b w:val="0"/>
                  <w:szCs w:val="24"/>
                </w:rPr>
                <w:t>E</w:t>
              </w:r>
              <w:r w:rsidRPr="00A46B56">
                <w:rPr>
                  <w:rStyle w:val="ae"/>
                  <w:rFonts w:eastAsia="맑은 고딕"/>
                  <w:b w:val="0"/>
                  <w:szCs w:val="24"/>
                </w:rPr>
                <w:t>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51DB500" w14:textId="77777777" w:rsidR="00DF0643" w:rsidRDefault="00DF0643" w:rsidP="006E5161">
            <w:pPr>
              <w:pStyle w:val="af"/>
              <w:jc w:val="both"/>
              <w:rPr>
                <w:ins w:id="473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732" w:author="오윤 권" w:date="2023-06-06T20:12:00Z">
              <w:r>
                <w:rPr>
                  <w:rStyle w:val="ae"/>
                  <w:rFonts w:ascii="맑은 고딕" w:eastAsia="맑은 고딕" w:hAnsi="맑은 고딕" w:cs="Times New Roman" w:hint="eastAsia"/>
                  <w:b w:val="0"/>
                  <w:szCs w:val="24"/>
                </w:rPr>
                <w:t xml:space="preserve">생성된 폴더가 없는 경우 </w:t>
              </w:r>
              <w:r>
                <w:rPr>
                  <w:rStyle w:val="ae"/>
                  <w:rFonts w:ascii="맑은 고딕" w:eastAsia="맑은 고딕" w:hAnsi="맑은 고딕" w:cs="Times New Roman"/>
                  <w:b w:val="0"/>
                  <w:szCs w:val="24"/>
                </w:rPr>
                <w:t>“</w:t>
              </w:r>
              <w:r>
                <w:rPr>
                  <w:rStyle w:val="ae"/>
                  <w:rFonts w:ascii="맑은 고딕" w:eastAsia="맑은 고딕" w:hAnsi="맑은 고딕" w:cs="Times New Roman" w:hint="eastAsia"/>
                  <w:b w:val="0"/>
                  <w:szCs w:val="24"/>
                </w:rPr>
                <w:t>생성된 폴더가 없습니다.</w:t>
              </w:r>
              <w:r>
                <w:rPr>
                  <w:rStyle w:val="ae"/>
                  <w:rFonts w:ascii="맑은 고딕" w:eastAsia="맑은 고딕" w:hAnsi="맑은 고딕" w:cs="Times New Roman"/>
                  <w:b w:val="0"/>
                  <w:szCs w:val="24"/>
                </w:rPr>
                <w:t xml:space="preserve">” </w:t>
              </w:r>
              <w:r>
                <w:rPr>
                  <w:rStyle w:val="ae"/>
                  <w:rFonts w:ascii="맑은 고딕" w:eastAsia="맑은 고딕" w:hAnsi="맑은 고딕" w:cs="Times New Roman" w:hint="eastAsia"/>
                  <w:b w:val="0"/>
                  <w:szCs w:val="24"/>
                </w:rPr>
                <w:t>라는 메세지를 출력한다.</w:t>
              </w:r>
            </w:ins>
          </w:p>
        </w:tc>
      </w:tr>
      <w:tr w:rsidR="00DF0643" w:rsidRPr="00B0767A" w14:paraId="1FD79AB1" w14:textId="77777777" w:rsidTr="006E5161">
        <w:trPr>
          <w:ins w:id="4733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4D6DDB8" w14:textId="77777777" w:rsidR="00DF0643" w:rsidRDefault="00DF0643" w:rsidP="006E5161">
            <w:pPr>
              <w:pStyle w:val="af"/>
              <w:ind w:left="1" w:hanging="3"/>
              <w:rPr>
                <w:ins w:id="4734" w:author="오윤 권" w:date="2023-06-06T20:12:00Z"/>
                <w:rFonts w:ascii="맑은 고딕" w:eastAsia="맑은 고딕" w:hAnsi="맑은 고딕"/>
              </w:rPr>
            </w:pPr>
            <w:ins w:id="4735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1204A653" w14:textId="77777777" w:rsidR="00DF0643" w:rsidRDefault="00DF0643" w:rsidP="006E5161">
            <w:pPr>
              <w:ind w:hanging="2"/>
              <w:rPr>
                <w:ins w:id="4736" w:author="오윤 권" w:date="2023-06-06T20:12:00Z"/>
                <w:rStyle w:val="ae"/>
                <w:rFonts w:ascii="맑은 고딕" w:hAnsi="맑은 고딕"/>
              </w:rPr>
            </w:pPr>
            <w:ins w:id="4737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576D86C2" w14:textId="77777777" w:rsidR="00DF0643" w:rsidRDefault="00DF0643" w:rsidP="006E5161">
            <w:pPr>
              <w:ind w:hanging="2"/>
              <w:rPr>
                <w:ins w:id="4738" w:author="오윤 권" w:date="2023-06-06T20:12:00Z"/>
                <w:rStyle w:val="ae"/>
                <w:rFonts w:ascii="맑은 고딕" w:hAnsi="맑은 고딕"/>
              </w:rPr>
            </w:pPr>
            <w:ins w:id="4739" w:author="오윤 권" w:date="2023-06-06T20:12:00Z">
              <w:r>
                <w:rPr>
                  <w:rFonts w:ascii="맑은 고딕" w:hAnsi="맑은 고딕"/>
                </w:rPr>
                <w:t xml:space="preserve">B01 → B02 </w:t>
              </w:r>
            </w:ins>
          </w:p>
        </w:tc>
      </w:tr>
      <w:tr w:rsidR="00DF0643" w:rsidRPr="00B0767A" w14:paraId="0A3416AD" w14:textId="77777777" w:rsidTr="006E5161">
        <w:trPr>
          <w:ins w:id="474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D564674" w14:textId="77777777" w:rsidR="00DF0643" w:rsidRDefault="00DF0643" w:rsidP="006E5161">
            <w:pPr>
              <w:pStyle w:val="af"/>
              <w:ind w:left="1" w:hanging="3"/>
              <w:rPr>
                <w:ins w:id="4741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61D994EC" w14:textId="77777777" w:rsidR="00DF0643" w:rsidRDefault="00DF0643" w:rsidP="006E5161">
            <w:pPr>
              <w:ind w:hanging="2"/>
              <w:rPr>
                <w:ins w:id="4742" w:author="오윤 권" w:date="2023-06-06T20:12:00Z"/>
                <w:rStyle w:val="ae"/>
                <w:rFonts w:ascii="맑은 고딕" w:hAnsi="맑은 고딕"/>
              </w:rPr>
            </w:pPr>
            <w:ins w:id="4743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73331831" w14:textId="77777777" w:rsidR="00DF0643" w:rsidRDefault="00DF0643" w:rsidP="006E5161">
            <w:pPr>
              <w:ind w:hanging="2"/>
              <w:rPr>
                <w:ins w:id="4744" w:author="오윤 권" w:date="2023-06-06T20:12:00Z"/>
                <w:rStyle w:val="ae"/>
                <w:rFonts w:ascii="맑은 고딕" w:hAnsi="맑은 고딕"/>
              </w:rPr>
            </w:pPr>
            <w:ins w:id="4745" w:author="오윤 권" w:date="2023-06-06T20:12:00Z">
              <w:r>
                <w:rPr>
                  <w:rFonts w:ascii="맑은 고딕" w:hAnsi="맑은 고딕"/>
                </w:rPr>
                <w:t xml:space="preserve">B01 →  E02 </w:t>
              </w:r>
            </w:ins>
          </w:p>
        </w:tc>
      </w:tr>
      <w:tr w:rsidR="00DF0643" w:rsidRPr="00B0767A" w14:paraId="4DD0A65B" w14:textId="77777777" w:rsidTr="006E5161">
        <w:trPr>
          <w:ins w:id="4746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0B569C87" w14:textId="77777777" w:rsidR="00DF0643" w:rsidRDefault="00DF0643" w:rsidP="006E5161">
            <w:pPr>
              <w:pStyle w:val="af"/>
              <w:ind w:left="1" w:hanging="3"/>
              <w:rPr>
                <w:ins w:id="4747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14BFAAEE" w14:textId="77777777" w:rsidR="00DF0643" w:rsidRDefault="00DF0643" w:rsidP="006E5161">
            <w:pPr>
              <w:rPr>
                <w:ins w:id="4748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180D35AB" w14:textId="77777777" w:rsidR="00DF0643" w:rsidRDefault="00DF0643" w:rsidP="006E5161">
            <w:pPr>
              <w:rPr>
                <w:ins w:id="4749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588AC49A" w14:textId="77777777" w:rsidR="00DF0643" w:rsidRDefault="00DF0643" w:rsidP="00DF0643">
      <w:pPr>
        <w:rPr>
          <w:ins w:id="4750" w:author="오윤 권" w:date="2023-06-06T20:12:00Z"/>
          <w:rFonts w:ascii="맑은 고딕" w:hAnsi="맑은 고딕"/>
        </w:rPr>
      </w:pPr>
    </w:p>
    <w:p w14:paraId="4FA0D6CC" w14:textId="7DD7135F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rPr>
          <w:ins w:id="4751" w:author="오윤 권" w:date="2023-06-06T20:12:00Z"/>
          <w:rFonts w:ascii="맑은 고딕" w:hAnsi="맑은 고딕" w:cs="돋움"/>
          <w:b/>
          <w:sz w:val="24"/>
        </w:rPr>
        <w:pPrChange w:id="4752" w:author="오윤 권" w:date="2023-06-06T20:18:00Z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</w:pPr>
        </w:pPrChange>
      </w:pPr>
      <w:ins w:id="4753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t>UC02</w:t>
        </w:r>
        <w:r>
          <w:rPr>
            <w:rStyle w:val="ae"/>
            <w:rFonts w:ascii="맑은 고딕" w:hAnsi="맑은 고딕"/>
            <w:b/>
            <w:sz w:val="24"/>
          </w:rPr>
          <w:t>8</w:t>
        </w:r>
        <w:r w:rsidRPr="00E9078A">
          <w:rPr>
            <w:rStyle w:val="ae"/>
            <w:rFonts w:ascii="맑은 고딕" w:hAnsi="맑은 고딕"/>
            <w:b/>
            <w:sz w:val="24"/>
          </w:rPr>
          <w:t xml:space="preserve">: </w:t>
        </w:r>
        <w:r>
          <w:rPr>
            <w:rStyle w:val="ae"/>
            <w:rFonts w:ascii="맑은 고딕" w:hAnsi="맑은 고딕" w:hint="eastAsia"/>
            <w:b/>
            <w:sz w:val="24"/>
          </w:rPr>
          <w:t>작업을 상세 조회한다.</w:t>
        </w:r>
      </w:ins>
    </w:p>
    <w:tbl>
      <w:tblPr>
        <w:tblW w:w="8589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87"/>
        <w:gridCol w:w="6042"/>
        <w:gridCol w:w="10"/>
      </w:tblGrid>
      <w:tr w:rsidR="00DF0643" w:rsidRPr="00B0767A" w14:paraId="00CBA033" w14:textId="77777777" w:rsidTr="006E5161">
        <w:trPr>
          <w:ins w:id="475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85D241A" w14:textId="77777777" w:rsidR="00DF0643" w:rsidRDefault="00DF0643" w:rsidP="006E5161">
            <w:pPr>
              <w:pStyle w:val="af"/>
              <w:ind w:left="1" w:hanging="3"/>
              <w:rPr>
                <w:ins w:id="4755" w:author="오윤 권" w:date="2023-06-06T20:12:00Z"/>
                <w:rFonts w:ascii="맑은 고딕" w:eastAsia="맑은 고딕" w:hAnsi="맑은 고딕"/>
              </w:rPr>
            </w:pPr>
            <w:ins w:id="4756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7039" w:type="dxa"/>
            <w:gridSpan w:val="3"/>
          </w:tcPr>
          <w:p w14:paraId="583EEB09" w14:textId="77777777" w:rsidR="00DF0643" w:rsidRDefault="00DF0643" w:rsidP="006E5161">
            <w:pPr>
              <w:rPr>
                <w:ins w:id="4757" w:author="오윤 권" w:date="2023-06-06T20:12:00Z"/>
                <w:rStyle w:val="ae"/>
                <w:rFonts w:ascii="맑은 고딕" w:hAnsi="맑은 고딕"/>
              </w:rPr>
            </w:pPr>
            <w:ins w:id="4758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사용자는 홈화면에 등록된 폴더의 작업을 상세조회한다.</w:t>
              </w:r>
            </w:ins>
          </w:p>
        </w:tc>
      </w:tr>
      <w:tr w:rsidR="00DF0643" w:rsidRPr="00B0767A" w14:paraId="0D6BE7C6" w14:textId="77777777" w:rsidTr="006E5161">
        <w:trPr>
          <w:ins w:id="475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ECD7588" w14:textId="77777777" w:rsidR="00DF0643" w:rsidRDefault="00DF0643" w:rsidP="006E5161">
            <w:pPr>
              <w:pStyle w:val="af"/>
              <w:ind w:left="1" w:hanging="3"/>
              <w:rPr>
                <w:ins w:id="4760" w:author="오윤 권" w:date="2023-06-06T20:12:00Z"/>
                <w:rFonts w:ascii="맑은 고딕" w:eastAsia="맑은 고딕" w:hAnsi="맑은 고딕"/>
              </w:rPr>
            </w:pPr>
            <w:ins w:id="4761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7039" w:type="dxa"/>
            <w:gridSpan w:val="3"/>
            <w:vAlign w:val="center"/>
          </w:tcPr>
          <w:p w14:paraId="4B22B44E" w14:textId="77777777" w:rsidR="00DF0643" w:rsidRDefault="00DF0643" w:rsidP="006E5161">
            <w:pPr>
              <w:ind w:hanging="2"/>
              <w:rPr>
                <w:ins w:id="4762" w:author="오윤 권" w:date="2023-06-06T20:12:00Z"/>
                <w:rStyle w:val="ae"/>
                <w:rFonts w:ascii="맑은 고딕" w:hAnsi="맑은 고딕"/>
              </w:rPr>
            </w:pPr>
            <w:ins w:id="4763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45530C46" w14:textId="77777777" w:rsidTr="006E5161">
        <w:trPr>
          <w:ins w:id="4764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7FA74109" w14:textId="77777777" w:rsidR="00DF0643" w:rsidRDefault="00DF0643" w:rsidP="006E5161">
            <w:pPr>
              <w:pStyle w:val="af"/>
              <w:ind w:left="1" w:hanging="3"/>
              <w:rPr>
                <w:ins w:id="4765" w:author="오윤 권" w:date="2023-06-06T20:12:00Z"/>
                <w:rFonts w:ascii="맑은 고딕" w:eastAsia="맑은 고딕" w:hAnsi="맑은 고딕"/>
              </w:rPr>
            </w:pPr>
            <w:ins w:id="4766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7039" w:type="dxa"/>
            <w:gridSpan w:val="3"/>
            <w:vAlign w:val="center"/>
          </w:tcPr>
          <w:p w14:paraId="4E76F99E" w14:textId="77777777" w:rsidR="00DF0643" w:rsidRDefault="00DF0643" w:rsidP="006E5161">
            <w:pPr>
              <w:rPr>
                <w:ins w:id="4767" w:author="오윤 권" w:date="2023-06-06T20:12:00Z"/>
                <w:rStyle w:val="ae"/>
                <w:rFonts w:ascii="맑은 고딕" w:hAnsi="맑은 고딕"/>
              </w:rPr>
            </w:pPr>
            <w:ins w:id="4768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작업이 추가된 상태여야 한다.</w:t>
              </w:r>
            </w:ins>
          </w:p>
        </w:tc>
      </w:tr>
      <w:tr w:rsidR="00DF0643" w:rsidRPr="00B0767A" w14:paraId="09EDDC30" w14:textId="77777777" w:rsidTr="006E5161">
        <w:trPr>
          <w:ins w:id="476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E0AA629" w14:textId="77777777" w:rsidR="00DF0643" w:rsidRDefault="00DF0643" w:rsidP="006E5161">
            <w:pPr>
              <w:pStyle w:val="af"/>
              <w:ind w:left="1" w:hanging="3"/>
              <w:rPr>
                <w:ins w:id="4770" w:author="오윤 권" w:date="2023-06-06T20:12:00Z"/>
                <w:rFonts w:ascii="맑은 고딕" w:eastAsia="맑은 고딕" w:hAnsi="맑은 고딕"/>
              </w:rPr>
            </w:pPr>
            <w:ins w:id="4771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7039" w:type="dxa"/>
            <w:gridSpan w:val="3"/>
            <w:vAlign w:val="center"/>
          </w:tcPr>
          <w:p w14:paraId="1995265F" w14:textId="77777777" w:rsidR="00DF0643" w:rsidRDefault="00DF0643" w:rsidP="006E5161">
            <w:pPr>
              <w:rPr>
                <w:ins w:id="4772" w:author="오윤 권" w:date="2023-06-06T20:12:00Z"/>
                <w:rStyle w:val="ae"/>
                <w:rFonts w:ascii="맑은 고딕" w:hAnsi="맑은 고딕"/>
              </w:rPr>
            </w:pPr>
            <w:ins w:id="4773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작업의 내용,</w:t>
              </w:r>
              <w:r>
                <w:rPr>
                  <w:rStyle w:val="ae"/>
                  <w:rFonts w:ascii="맑은 고딕" w:hAnsi="맑은 고딕"/>
                </w:rPr>
                <w:t xml:space="preserve"> </w:t>
              </w:r>
              <w:r>
                <w:rPr>
                  <w:rStyle w:val="ae"/>
                  <w:rFonts w:ascii="맑은 고딕" w:hAnsi="맑은 고딕" w:hint="eastAsia"/>
                </w:rPr>
                <w:t>마감날짜 등이 화면에 출력된다.</w:t>
              </w:r>
            </w:ins>
          </w:p>
        </w:tc>
      </w:tr>
      <w:tr w:rsidR="00DF0643" w:rsidRPr="00B0767A" w14:paraId="48303F07" w14:textId="77777777" w:rsidTr="006E5161">
        <w:trPr>
          <w:gridAfter w:val="1"/>
          <w:wAfter w:w="10" w:type="dxa"/>
          <w:ins w:id="4774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524D078" w14:textId="77777777" w:rsidR="00DF0643" w:rsidRDefault="00DF0643" w:rsidP="006E5161">
            <w:pPr>
              <w:pStyle w:val="af"/>
              <w:ind w:left="1" w:hanging="3"/>
              <w:rPr>
                <w:ins w:id="4775" w:author="오윤 권" w:date="2023-06-06T20:12:00Z"/>
                <w:rFonts w:ascii="맑은 고딕" w:eastAsia="맑은 고딕" w:hAnsi="맑은 고딕"/>
              </w:rPr>
            </w:pPr>
            <w:ins w:id="4776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87" w:type="dxa"/>
            <w:shd w:val="clear" w:color="auto" w:fill="auto"/>
            <w:vAlign w:val="center"/>
          </w:tcPr>
          <w:p w14:paraId="705E3374" w14:textId="77777777" w:rsidR="00DF0643" w:rsidRDefault="00DF0643" w:rsidP="006E5161">
            <w:pPr>
              <w:pStyle w:val="af"/>
              <w:ind w:left="1" w:hanging="3"/>
              <w:rPr>
                <w:ins w:id="4777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778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8E8DB41" w14:textId="77777777" w:rsidR="00DF0643" w:rsidRDefault="00DF0643" w:rsidP="006E5161">
            <w:pPr>
              <w:pStyle w:val="af"/>
              <w:ind w:left="1" w:hanging="3"/>
              <w:jc w:val="both"/>
              <w:rPr>
                <w:ins w:id="477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780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사용자가</w:t>
              </w:r>
              <w:r>
                <w:rPr>
                  <w:rFonts w:ascii="맑은 고딕" w:eastAsia="맑은 고딕" w:hAnsi="맑은 고딕" w:hint="eastAsia"/>
                  <w:b w:val="0"/>
                </w:rPr>
                <w:t xml:space="preserve"> 상세조회하고 싶은</w:t>
              </w:r>
              <w:r>
                <w:rPr>
                  <w:rFonts w:ascii="맑은 고딕" w:eastAsia="맑은 고딕" w:hAnsi="맑은 고딕"/>
                  <w:b w:val="0"/>
                </w:rPr>
                <w:t xml:space="preserve"> </w:t>
              </w:r>
              <w:r>
                <w:rPr>
                  <w:rFonts w:ascii="맑은 고딕" w:eastAsia="맑은 고딕" w:hAnsi="맑은 고딕" w:hint="eastAsia"/>
                  <w:b w:val="0"/>
                </w:rPr>
                <w:t>작업을 클릭</w:t>
              </w:r>
              <w:r>
                <w:rPr>
                  <w:rFonts w:ascii="맑은 고딕" w:eastAsia="맑은 고딕" w:hAnsi="맑은 고딕"/>
                  <w:b w:val="0"/>
                </w:rPr>
                <w:t>한다.</w:t>
              </w:r>
            </w:ins>
          </w:p>
        </w:tc>
      </w:tr>
      <w:tr w:rsidR="00DF0643" w:rsidRPr="00B0767A" w14:paraId="55B3304D" w14:textId="77777777" w:rsidTr="006E5161">
        <w:trPr>
          <w:gridAfter w:val="1"/>
          <w:wAfter w:w="10" w:type="dxa"/>
          <w:ins w:id="478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7DEED764" w14:textId="77777777" w:rsidR="00DF0643" w:rsidRDefault="00DF0643" w:rsidP="006E5161">
            <w:pPr>
              <w:ind w:hanging="2"/>
              <w:jc w:val="center"/>
              <w:rPr>
                <w:ins w:id="4782" w:author="오윤 권" w:date="2023-06-06T20:12:00Z"/>
                <w:rFonts w:ascii="맑은 고딕" w:hAnsi="맑은 고딕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4ECA0E17" w14:textId="77777777" w:rsidR="00DF0643" w:rsidRDefault="00DF0643" w:rsidP="006E5161">
            <w:pPr>
              <w:ind w:hanging="2"/>
              <w:rPr>
                <w:ins w:id="4783" w:author="오윤 권" w:date="2023-06-06T20:12:00Z"/>
                <w:rStyle w:val="ae"/>
                <w:rFonts w:ascii="맑은 고딕" w:hAnsi="맑은 고딕"/>
              </w:rPr>
            </w:pPr>
            <w:ins w:id="4784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88B5E73" w14:textId="77777777" w:rsidR="00DF0643" w:rsidRDefault="00DF0643" w:rsidP="006E5161">
            <w:pPr>
              <w:rPr>
                <w:ins w:id="4785" w:author="오윤 권" w:date="2023-06-06T20:12:00Z"/>
                <w:rStyle w:val="ae"/>
                <w:rFonts w:ascii="맑은 고딕" w:hAnsi="맑은 고딕"/>
              </w:rPr>
            </w:pPr>
            <w:ins w:id="4786" w:author="오윤 권" w:date="2023-06-06T20:12:00Z">
              <w:r>
                <w:rPr>
                  <w:rFonts w:ascii="맑은 고딕" w:hAnsi="맑은 고딕" w:hint="eastAsia"/>
                </w:rPr>
                <w:t xml:space="preserve">화면에 작업 내용이 </w:t>
              </w:r>
              <w:r>
                <w:rPr>
                  <w:rFonts w:ascii="맑은 고딕" w:hAnsi="맑은 고딕"/>
                </w:rPr>
                <w:t>출력한다.</w:t>
              </w:r>
            </w:ins>
          </w:p>
        </w:tc>
      </w:tr>
      <w:tr w:rsidR="00DF0643" w:rsidRPr="00B0767A" w14:paraId="5E85840C" w14:textId="77777777" w:rsidTr="006E5161">
        <w:trPr>
          <w:gridAfter w:val="1"/>
          <w:wAfter w:w="10" w:type="dxa"/>
          <w:ins w:id="4787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650E199" w14:textId="77777777" w:rsidR="00DF0643" w:rsidRDefault="00DF0643" w:rsidP="006E5161">
            <w:pPr>
              <w:ind w:hanging="2"/>
              <w:jc w:val="center"/>
              <w:rPr>
                <w:ins w:id="4788" w:author="오윤 권" w:date="2023-06-06T20:12:00Z"/>
                <w:rFonts w:ascii="맑은 고딕" w:hAnsi="맑은 고딕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77EB8C6F" w14:textId="77777777" w:rsidR="00DF0643" w:rsidRDefault="00DF0643" w:rsidP="006E5161">
            <w:pPr>
              <w:rPr>
                <w:ins w:id="4789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22778712" w14:textId="77777777" w:rsidR="00DF0643" w:rsidRDefault="00DF0643" w:rsidP="006E5161">
            <w:pPr>
              <w:rPr>
                <w:ins w:id="4790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11D3DEB1" w14:textId="77777777" w:rsidTr="006E5161">
        <w:trPr>
          <w:gridAfter w:val="1"/>
          <w:wAfter w:w="10" w:type="dxa"/>
          <w:ins w:id="479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3279747" w14:textId="77777777" w:rsidR="00DF0643" w:rsidRDefault="00DF0643" w:rsidP="006E5161">
            <w:pPr>
              <w:ind w:hanging="2"/>
              <w:jc w:val="center"/>
              <w:rPr>
                <w:ins w:id="4792" w:author="오윤 권" w:date="2023-06-06T20:12:00Z"/>
                <w:rFonts w:ascii="맑은 고딕" w:hAnsi="맑은 고딕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60E34D3E" w14:textId="77777777" w:rsidR="00DF0643" w:rsidRDefault="00DF0643" w:rsidP="006E5161">
            <w:pPr>
              <w:rPr>
                <w:ins w:id="4793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0B17242F" w14:textId="77777777" w:rsidR="00DF0643" w:rsidRDefault="00DF0643" w:rsidP="006E5161">
            <w:pPr>
              <w:rPr>
                <w:ins w:id="4794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69E23896" w14:textId="77777777" w:rsidTr="006E5161">
        <w:trPr>
          <w:gridAfter w:val="1"/>
          <w:wAfter w:w="10" w:type="dxa"/>
          <w:ins w:id="479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0812E7F3" w14:textId="77777777" w:rsidR="00DF0643" w:rsidRDefault="00DF0643" w:rsidP="006E5161">
            <w:pPr>
              <w:pStyle w:val="af"/>
              <w:ind w:left="1" w:hanging="3"/>
              <w:rPr>
                <w:ins w:id="4796" w:author="오윤 권" w:date="2023-06-06T20:12:00Z"/>
                <w:rFonts w:ascii="맑은 고딕" w:eastAsia="맑은 고딕" w:hAnsi="맑은 고딕"/>
              </w:rPr>
            </w:pPr>
            <w:ins w:id="4797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87" w:type="dxa"/>
            <w:shd w:val="clear" w:color="auto" w:fill="auto"/>
            <w:vAlign w:val="center"/>
          </w:tcPr>
          <w:p w14:paraId="5858F8DE" w14:textId="77777777" w:rsidR="00DF0643" w:rsidRDefault="00DF0643" w:rsidP="006E5161">
            <w:pPr>
              <w:pStyle w:val="af"/>
              <w:ind w:left="1" w:hanging="3"/>
              <w:rPr>
                <w:ins w:id="479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79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A01-1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8504133" w14:textId="77777777" w:rsidR="00DF0643" w:rsidRPr="00FE06FD" w:rsidRDefault="00DF0643" w:rsidP="006E5161">
            <w:pPr>
              <w:pStyle w:val="af"/>
              <w:ind w:left="1" w:hanging="3"/>
              <w:rPr>
                <w:ins w:id="480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801" w:author="오윤 권" w:date="2023-06-06T20:12:00Z">
              <w:r>
                <w:rPr>
                  <w:rFonts w:hint="eastAsia"/>
                </w:rPr>
                <w:t xml:space="preserve">작업이 존재하지 않는 경우 </w:t>
              </w:r>
              <w:r>
                <w:t>“</w:t>
              </w:r>
              <w:r>
                <w:rPr>
                  <w:rFonts w:hint="eastAsia"/>
                </w:rPr>
                <w:t>작성된 작업이 존재하지 않습니다.</w:t>
              </w:r>
              <w:r>
                <w:t xml:space="preserve">” </w:t>
              </w:r>
              <w:r>
                <w:rPr>
                  <w:rFonts w:hint="eastAsia"/>
                </w:rPr>
                <w:t>메시지를 출력한다.</w:t>
              </w:r>
            </w:ins>
          </w:p>
        </w:tc>
      </w:tr>
      <w:tr w:rsidR="00DF0643" w:rsidRPr="00B0767A" w14:paraId="0EB7925A" w14:textId="77777777" w:rsidTr="006E5161">
        <w:trPr>
          <w:gridAfter w:val="1"/>
          <w:wAfter w:w="10" w:type="dxa"/>
          <w:ins w:id="480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26A1C463" w14:textId="77777777" w:rsidR="00DF0643" w:rsidRDefault="00DF0643" w:rsidP="006E5161">
            <w:pPr>
              <w:pStyle w:val="af"/>
              <w:ind w:left="1" w:hanging="3"/>
              <w:rPr>
                <w:ins w:id="4803" w:author="오윤 권" w:date="2023-06-06T20:12:00Z"/>
                <w:rFonts w:ascii="맑은 고딕" w:eastAsia="맑은 고딕" w:hAnsi="맑은 고딕"/>
              </w:rPr>
            </w:pPr>
            <w:ins w:id="4804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87" w:type="dxa"/>
            <w:shd w:val="clear" w:color="auto" w:fill="auto"/>
            <w:vAlign w:val="center"/>
          </w:tcPr>
          <w:p w14:paraId="26F7C10A" w14:textId="77777777" w:rsidR="00DF0643" w:rsidRDefault="00DF0643" w:rsidP="006E5161">
            <w:pPr>
              <w:pStyle w:val="af"/>
              <w:ind w:left="1" w:hanging="3"/>
              <w:rPr>
                <w:ins w:id="480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09B56385" w14:textId="77777777" w:rsidR="00DF0643" w:rsidRDefault="00DF0643" w:rsidP="006E5161">
            <w:pPr>
              <w:pStyle w:val="af"/>
              <w:jc w:val="both"/>
              <w:rPr>
                <w:ins w:id="480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4F895FB2" w14:textId="77777777" w:rsidTr="006E5161">
        <w:trPr>
          <w:gridAfter w:val="1"/>
          <w:wAfter w:w="10" w:type="dxa"/>
          <w:ins w:id="4807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376408B" w14:textId="77777777" w:rsidR="00DF0643" w:rsidRDefault="00DF0643" w:rsidP="006E5161">
            <w:pPr>
              <w:pStyle w:val="af"/>
              <w:ind w:left="1" w:hanging="3"/>
              <w:rPr>
                <w:ins w:id="4808" w:author="오윤 권" w:date="2023-06-06T20:12:00Z"/>
                <w:rFonts w:ascii="맑은 고딕" w:eastAsia="맑은 고딕" w:hAnsi="맑은 고딕"/>
              </w:rPr>
            </w:pPr>
            <w:ins w:id="4809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87" w:type="dxa"/>
            <w:vAlign w:val="center"/>
          </w:tcPr>
          <w:p w14:paraId="5A96D0AA" w14:textId="77777777" w:rsidR="00DF0643" w:rsidRDefault="00DF0643" w:rsidP="006E5161">
            <w:pPr>
              <w:ind w:hanging="2"/>
              <w:rPr>
                <w:ins w:id="4810" w:author="오윤 권" w:date="2023-06-06T20:12:00Z"/>
                <w:rStyle w:val="ae"/>
                <w:rFonts w:ascii="맑은 고딕" w:hAnsi="맑은 고딕"/>
              </w:rPr>
            </w:pPr>
            <w:ins w:id="4811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66CFDE20" w14:textId="77777777" w:rsidR="00DF0643" w:rsidRDefault="00DF0643" w:rsidP="006E5161">
            <w:pPr>
              <w:ind w:hanging="2"/>
              <w:rPr>
                <w:ins w:id="4812" w:author="오윤 권" w:date="2023-06-06T20:12:00Z"/>
                <w:rStyle w:val="ae"/>
                <w:rFonts w:ascii="맑은 고딕" w:hAnsi="맑은 고딕"/>
              </w:rPr>
            </w:pPr>
            <w:ins w:id="4813" w:author="오윤 권" w:date="2023-06-06T20:12:00Z">
              <w:r>
                <w:rPr>
                  <w:rFonts w:ascii="맑은 고딕" w:hAnsi="맑은 고딕"/>
                </w:rPr>
                <w:t xml:space="preserve">B01 → B02  </w:t>
              </w:r>
            </w:ins>
          </w:p>
        </w:tc>
      </w:tr>
      <w:tr w:rsidR="00DF0643" w:rsidRPr="00B0767A" w14:paraId="1CCAF17B" w14:textId="77777777" w:rsidTr="006E5161">
        <w:trPr>
          <w:gridAfter w:val="1"/>
          <w:wAfter w:w="10" w:type="dxa"/>
          <w:ins w:id="481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42902FC" w14:textId="77777777" w:rsidR="00DF0643" w:rsidRDefault="00DF0643" w:rsidP="006E5161">
            <w:pPr>
              <w:pStyle w:val="af"/>
              <w:ind w:left="1" w:hanging="3"/>
              <w:rPr>
                <w:ins w:id="4815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87" w:type="dxa"/>
            <w:vAlign w:val="center"/>
          </w:tcPr>
          <w:p w14:paraId="146456CA" w14:textId="77777777" w:rsidR="00DF0643" w:rsidRDefault="00DF0643" w:rsidP="006E5161">
            <w:pPr>
              <w:ind w:hanging="2"/>
              <w:rPr>
                <w:ins w:id="4816" w:author="오윤 권" w:date="2023-06-06T20:12:00Z"/>
                <w:rStyle w:val="ae"/>
                <w:rFonts w:ascii="맑은 고딕" w:hAnsi="맑은 고딕"/>
              </w:rPr>
            </w:pPr>
            <w:ins w:id="4817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686243AB" w14:textId="77777777" w:rsidR="00DF0643" w:rsidRDefault="00DF0643" w:rsidP="006E5161">
            <w:pPr>
              <w:ind w:hanging="2"/>
              <w:rPr>
                <w:ins w:id="4818" w:author="오윤 권" w:date="2023-06-06T20:12:00Z"/>
                <w:rStyle w:val="ae"/>
                <w:rFonts w:ascii="맑은 고딕" w:hAnsi="맑은 고딕"/>
              </w:rPr>
            </w:pPr>
            <w:ins w:id="4819" w:author="오윤 권" w:date="2023-06-06T20:12:00Z">
              <w:r>
                <w:rPr>
                  <w:rFonts w:ascii="맑은 고딕" w:hAnsi="맑은 고딕"/>
                </w:rPr>
                <w:t>B01 → A01-1</w:t>
              </w:r>
            </w:ins>
          </w:p>
        </w:tc>
      </w:tr>
      <w:tr w:rsidR="00DF0643" w:rsidRPr="00B0767A" w14:paraId="2268FFAE" w14:textId="77777777" w:rsidTr="006E5161">
        <w:trPr>
          <w:gridAfter w:val="1"/>
          <w:wAfter w:w="10" w:type="dxa"/>
          <w:ins w:id="482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309EC6EA" w14:textId="77777777" w:rsidR="00DF0643" w:rsidRDefault="00DF0643" w:rsidP="006E5161">
            <w:pPr>
              <w:pStyle w:val="af"/>
              <w:ind w:left="1" w:hanging="3"/>
              <w:rPr>
                <w:ins w:id="4821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87" w:type="dxa"/>
            <w:vAlign w:val="center"/>
          </w:tcPr>
          <w:p w14:paraId="5641C092" w14:textId="77777777" w:rsidR="00DF0643" w:rsidRDefault="00DF0643" w:rsidP="006E5161">
            <w:pPr>
              <w:rPr>
                <w:ins w:id="4822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33857868" w14:textId="77777777" w:rsidR="00DF0643" w:rsidRDefault="00DF0643" w:rsidP="006E5161">
            <w:pPr>
              <w:rPr>
                <w:ins w:id="4823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31257E25" w14:textId="77777777" w:rsidR="00DF0643" w:rsidRDefault="00DF0643" w:rsidP="00DF0643">
      <w:pPr>
        <w:rPr>
          <w:ins w:id="4824" w:author="오윤 권" w:date="2023-06-06T20:12:00Z"/>
          <w:rFonts w:ascii="맑은 고딕" w:hAnsi="맑은 고딕"/>
        </w:rPr>
      </w:pPr>
    </w:p>
    <w:p w14:paraId="0665134F" w14:textId="77777777" w:rsidR="00DF0643" w:rsidRDefault="00DF0643" w:rsidP="00DF0643">
      <w:pPr>
        <w:rPr>
          <w:ins w:id="4825" w:author="오윤 권" w:date="2023-06-06T20:12:00Z"/>
          <w:rFonts w:ascii="맑은 고딕" w:hAnsi="맑은 고딕"/>
        </w:rPr>
      </w:pPr>
    </w:p>
    <w:p w14:paraId="6EA26436" w14:textId="77777777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826" w:author="오윤 권" w:date="2023-06-06T20:12:00Z"/>
          <w:rFonts w:ascii="맑은 고딕" w:hAnsi="맑은 고딕" w:cs="돋움"/>
          <w:b/>
          <w:sz w:val="24"/>
        </w:rPr>
      </w:pPr>
      <w:ins w:id="4827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lastRenderedPageBreak/>
          <w:t>UC02</w:t>
        </w:r>
        <w:r>
          <w:rPr>
            <w:rStyle w:val="ae"/>
            <w:rFonts w:ascii="맑은 고딕" w:hAnsi="맑은 고딕"/>
            <w:b/>
            <w:sz w:val="24"/>
          </w:rPr>
          <w:t>9</w:t>
        </w:r>
        <w:r w:rsidRPr="00E9078A">
          <w:rPr>
            <w:rStyle w:val="ae"/>
            <w:rFonts w:ascii="맑은 고딕" w:hAnsi="맑은 고딕"/>
            <w:b/>
            <w:sz w:val="24"/>
          </w:rPr>
          <w:t xml:space="preserve">: </w:t>
        </w:r>
        <w:r w:rsidRPr="00E9078A">
          <w:rPr>
            <w:rStyle w:val="ae"/>
            <w:rFonts w:ascii="맑은 고딕" w:hAnsi="맑은 고딕" w:hint="eastAsia"/>
            <w:b/>
            <w:sz w:val="24"/>
          </w:rPr>
          <w:t>친구</w:t>
        </w:r>
        <w:r>
          <w:rPr>
            <w:rStyle w:val="ae"/>
            <w:rFonts w:ascii="맑은 고딕" w:hAnsi="맑은 고딕" w:hint="eastAsia"/>
            <w:b/>
            <w:sz w:val="24"/>
          </w:rPr>
          <w:t xml:space="preserve"> 목록을 조회한다.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114C4646" w14:textId="77777777" w:rsidTr="006E5161">
        <w:trPr>
          <w:ins w:id="482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6EB5364" w14:textId="77777777" w:rsidR="00DF0643" w:rsidRDefault="00DF0643" w:rsidP="006E5161">
            <w:pPr>
              <w:pStyle w:val="af"/>
              <w:ind w:left="1" w:hanging="3"/>
              <w:rPr>
                <w:ins w:id="4829" w:author="오윤 권" w:date="2023-06-06T20:12:00Z"/>
                <w:rFonts w:ascii="맑은 고딕" w:eastAsia="맑은 고딕" w:hAnsi="맑은 고딕"/>
              </w:rPr>
            </w:pPr>
            <w:ins w:id="4830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6CEB1332" w14:textId="77777777" w:rsidR="00DF0643" w:rsidRDefault="00DF0643" w:rsidP="006E5161">
            <w:pPr>
              <w:rPr>
                <w:ins w:id="4831" w:author="오윤 권" w:date="2023-06-06T20:12:00Z"/>
                <w:rStyle w:val="ae"/>
                <w:rFonts w:ascii="맑은 고딕" w:hAnsi="맑은 고딕"/>
              </w:rPr>
            </w:pPr>
            <w:ins w:id="4832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친구목록에</w:t>
              </w:r>
              <w:r>
                <w:rPr>
                  <w:rStyle w:val="ae"/>
                  <w:rFonts w:ascii="맑은 고딕" w:hAnsi="맑은 고딕"/>
                </w:rPr>
                <w:t xml:space="preserve"> </w:t>
              </w:r>
              <w:r>
                <w:rPr>
                  <w:rStyle w:val="ae"/>
                  <w:rFonts w:ascii="맑은 고딕" w:hAnsi="맑은 고딕" w:hint="eastAsia"/>
                </w:rPr>
                <w:t>있는 친구를 조회한다.</w:t>
              </w:r>
            </w:ins>
          </w:p>
        </w:tc>
      </w:tr>
      <w:tr w:rsidR="00DF0643" w:rsidRPr="00B0767A" w14:paraId="77A0A249" w14:textId="77777777" w:rsidTr="006E5161">
        <w:trPr>
          <w:ins w:id="483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630AE7E" w14:textId="77777777" w:rsidR="00DF0643" w:rsidRDefault="00DF0643" w:rsidP="006E5161">
            <w:pPr>
              <w:pStyle w:val="af"/>
              <w:ind w:left="1" w:hanging="3"/>
              <w:rPr>
                <w:ins w:id="4834" w:author="오윤 권" w:date="2023-06-06T20:12:00Z"/>
                <w:rFonts w:ascii="맑은 고딕" w:eastAsia="맑은 고딕" w:hAnsi="맑은 고딕"/>
              </w:rPr>
            </w:pPr>
            <w:ins w:id="4835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4A2E10F" w14:textId="77777777" w:rsidR="00DF0643" w:rsidRDefault="00DF0643" w:rsidP="006E5161">
            <w:pPr>
              <w:ind w:hanging="2"/>
              <w:rPr>
                <w:ins w:id="4836" w:author="오윤 권" w:date="2023-06-06T20:12:00Z"/>
                <w:rStyle w:val="ae"/>
                <w:rFonts w:ascii="맑은 고딕" w:hAnsi="맑은 고딕"/>
              </w:rPr>
            </w:pPr>
            <w:ins w:id="4837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79D7CE53" w14:textId="77777777" w:rsidTr="006E5161">
        <w:trPr>
          <w:ins w:id="4838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87EC04E" w14:textId="77777777" w:rsidR="00DF0643" w:rsidRDefault="00DF0643" w:rsidP="006E5161">
            <w:pPr>
              <w:pStyle w:val="af"/>
              <w:ind w:left="1" w:hanging="3"/>
              <w:rPr>
                <w:ins w:id="4839" w:author="오윤 권" w:date="2023-06-06T20:12:00Z"/>
                <w:rFonts w:ascii="맑은 고딕" w:eastAsia="맑은 고딕" w:hAnsi="맑은 고딕"/>
              </w:rPr>
            </w:pPr>
            <w:ins w:id="4840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61A45EDA" w14:textId="77777777" w:rsidR="00DF0643" w:rsidRDefault="00DF0643" w:rsidP="006E5161">
            <w:pPr>
              <w:rPr>
                <w:ins w:id="4841" w:author="오윤 권" w:date="2023-06-06T20:12:00Z"/>
                <w:rStyle w:val="ae"/>
                <w:rFonts w:ascii="맑은 고딕" w:hAnsi="맑은 고딕"/>
              </w:rPr>
            </w:pPr>
            <w:ins w:id="4842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사용자와 친구인 상태여야 한다.</w:t>
              </w:r>
            </w:ins>
          </w:p>
        </w:tc>
      </w:tr>
      <w:tr w:rsidR="00DF0643" w:rsidRPr="00B0767A" w14:paraId="2AD80A27" w14:textId="77777777" w:rsidTr="006E5161">
        <w:trPr>
          <w:ins w:id="4843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67132D07" w14:textId="77777777" w:rsidR="00DF0643" w:rsidRDefault="00DF0643" w:rsidP="006E5161">
            <w:pPr>
              <w:pStyle w:val="af"/>
              <w:ind w:left="1" w:hanging="3"/>
              <w:rPr>
                <w:ins w:id="4844" w:author="오윤 권" w:date="2023-06-06T20:12:00Z"/>
                <w:rFonts w:ascii="맑은 고딕" w:eastAsia="맑은 고딕" w:hAnsi="맑은 고딕"/>
              </w:rPr>
            </w:pPr>
            <w:ins w:id="4845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65B34E84" w14:textId="77777777" w:rsidR="00DF0643" w:rsidRDefault="00DF0643" w:rsidP="006E5161">
            <w:pPr>
              <w:rPr>
                <w:ins w:id="4846" w:author="오윤 권" w:date="2023-06-06T20:12:00Z"/>
                <w:rStyle w:val="ae"/>
                <w:rFonts w:ascii="맑은 고딕" w:hAnsi="맑은 고딕"/>
              </w:rPr>
            </w:pPr>
            <w:ins w:id="4847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사용자와 친구추가한 사용자가 화면에 출력된다.</w:t>
              </w:r>
              <w:r>
                <w:rPr>
                  <w:rStyle w:val="ae"/>
                  <w:rFonts w:ascii="맑은 고딕" w:hAnsi="맑은 고딕"/>
                </w:rPr>
                <w:t xml:space="preserve"> </w:t>
              </w:r>
            </w:ins>
          </w:p>
        </w:tc>
      </w:tr>
      <w:tr w:rsidR="00DF0643" w:rsidRPr="00B0767A" w14:paraId="3E2665D5" w14:textId="77777777" w:rsidTr="006E5161">
        <w:trPr>
          <w:ins w:id="4848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D0A38BC" w14:textId="77777777" w:rsidR="00DF0643" w:rsidRDefault="00DF0643" w:rsidP="006E5161">
            <w:pPr>
              <w:pStyle w:val="af"/>
              <w:ind w:left="1" w:hanging="3"/>
              <w:rPr>
                <w:ins w:id="4849" w:author="오윤 권" w:date="2023-06-06T20:12:00Z"/>
                <w:rFonts w:ascii="맑은 고딕" w:eastAsia="맑은 고딕" w:hAnsi="맑은 고딕"/>
              </w:rPr>
            </w:pPr>
            <w:ins w:id="4850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4C2F5179" w14:textId="77777777" w:rsidR="00DF0643" w:rsidRDefault="00DF0643" w:rsidP="006E5161">
            <w:pPr>
              <w:pStyle w:val="af"/>
              <w:ind w:left="1" w:hanging="3"/>
              <w:rPr>
                <w:ins w:id="4851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852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E556C3E" w14:textId="77777777" w:rsidR="00DF0643" w:rsidRDefault="00DF0643" w:rsidP="006E5161">
            <w:pPr>
              <w:pStyle w:val="af"/>
              <w:ind w:left="1" w:hanging="3"/>
              <w:jc w:val="both"/>
              <w:rPr>
                <w:ins w:id="4853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854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 xml:space="preserve">사용자가 </w:t>
              </w:r>
              <w:r>
                <w:rPr>
                  <w:rFonts w:ascii="맑은 고딕" w:eastAsia="맑은 고딕" w:hAnsi="맑은 고딕" w:hint="eastAsia"/>
                  <w:b w:val="0"/>
                </w:rPr>
                <w:t>마이페이지에서 친구목록 버튼을 클릭한다.</w:t>
              </w:r>
              <w:r>
                <w:rPr>
                  <w:rFonts w:ascii="맑은 고딕" w:eastAsia="맑은 고딕" w:hAnsi="맑은 고딕"/>
                  <w:b w:val="0"/>
                </w:rPr>
                <w:t xml:space="preserve"> </w:t>
              </w:r>
            </w:ins>
          </w:p>
        </w:tc>
      </w:tr>
      <w:tr w:rsidR="00DF0643" w:rsidRPr="00B0767A" w14:paraId="246BCF90" w14:textId="77777777" w:rsidTr="006E5161">
        <w:trPr>
          <w:ins w:id="485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21D7804" w14:textId="77777777" w:rsidR="00DF0643" w:rsidRDefault="00DF0643" w:rsidP="006E5161">
            <w:pPr>
              <w:ind w:hanging="2"/>
              <w:jc w:val="center"/>
              <w:rPr>
                <w:ins w:id="4856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F9210EA" w14:textId="77777777" w:rsidR="00DF0643" w:rsidRDefault="00DF0643" w:rsidP="006E5161">
            <w:pPr>
              <w:ind w:hanging="2"/>
              <w:rPr>
                <w:ins w:id="4857" w:author="오윤 권" w:date="2023-06-06T20:12:00Z"/>
                <w:rStyle w:val="ae"/>
                <w:rFonts w:ascii="맑은 고딕" w:hAnsi="맑은 고딕"/>
              </w:rPr>
            </w:pPr>
            <w:ins w:id="4858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19FA438" w14:textId="77777777" w:rsidR="00DF0643" w:rsidRDefault="00DF0643" w:rsidP="006E5161">
            <w:pPr>
              <w:ind w:hanging="2"/>
              <w:rPr>
                <w:ins w:id="4859" w:author="오윤 권" w:date="2023-06-06T20:12:00Z"/>
                <w:rStyle w:val="ae"/>
                <w:rFonts w:ascii="맑은 고딕" w:hAnsi="맑은 고딕"/>
              </w:rPr>
            </w:pPr>
            <w:ins w:id="4860" w:author="오윤 권" w:date="2023-06-06T20:12:00Z">
              <w:r>
                <w:rPr>
                  <w:rFonts w:ascii="맑은 고딕" w:hAnsi="맑은 고딕"/>
                </w:rPr>
                <w:t xml:space="preserve">화면에 </w:t>
              </w:r>
              <w:r>
                <w:rPr>
                  <w:rFonts w:ascii="맑은 고딕" w:hAnsi="맑은 고딕" w:hint="eastAsia"/>
                </w:rPr>
                <w:t xml:space="preserve">사용자와 친구 추가된 친구목록을 </w:t>
              </w:r>
              <w:r>
                <w:rPr>
                  <w:rFonts w:ascii="맑은 고딕" w:hAnsi="맑은 고딕"/>
                </w:rPr>
                <w:t>출력한다.</w:t>
              </w:r>
            </w:ins>
          </w:p>
        </w:tc>
      </w:tr>
      <w:tr w:rsidR="00DF0643" w:rsidRPr="00B0767A" w14:paraId="1B4E5E28" w14:textId="77777777" w:rsidTr="006E5161">
        <w:trPr>
          <w:ins w:id="486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7068B45" w14:textId="77777777" w:rsidR="00DF0643" w:rsidRDefault="00DF0643" w:rsidP="006E5161">
            <w:pPr>
              <w:ind w:hanging="2"/>
              <w:jc w:val="center"/>
              <w:rPr>
                <w:ins w:id="4862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3119CC9B" w14:textId="77777777" w:rsidR="00DF0643" w:rsidRDefault="00DF0643" w:rsidP="006E5161">
            <w:pPr>
              <w:ind w:hanging="2"/>
              <w:rPr>
                <w:ins w:id="4863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45CB176C" w14:textId="77777777" w:rsidR="00DF0643" w:rsidRDefault="00DF0643" w:rsidP="006E5161">
            <w:pPr>
              <w:rPr>
                <w:ins w:id="4864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3DD5310F" w14:textId="77777777" w:rsidTr="006E5161">
        <w:trPr>
          <w:ins w:id="486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287EE8CB" w14:textId="77777777" w:rsidR="00DF0643" w:rsidRDefault="00DF0643" w:rsidP="006E5161">
            <w:pPr>
              <w:ind w:hanging="2"/>
              <w:jc w:val="center"/>
              <w:rPr>
                <w:ins w:id="4866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7B5796E" w14:textId="77777777" w:rsidR="00DF0643" w:rsidRPr="00FE06FD" w:rsidRDefault="00DF0643" w:rsidP="006E5161">
            <w:pPr>
              <w:ind w:hanging="2"/>
              <w:rPr>
                <w:ins w:id="4867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780047F3" w14:textId="77777777" w:rsidR="00DF0643" w:rsidRPr="00FE06FD" w:rsidRDefault="00DF0643" w:rsidP="006E5161">
            <w:pPr>
              <w:rPr>
                <w:ins w:id="4868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51B7D258" w14:textId="77777777" w:rsidTr="006E5161">
        <w:trPr>
          <w:ins w:id="4869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6C7E8FD" w14:textId="77777777" w:rsidR="00DF0643" w:rsidRDefault="00DF0643" w:rsidP="006E5161">
            <w:pPr>
              <w:pStyle w:val="af"/>
              <w:ind w:left="1" w:hanging="3"/>
              <w:rPr>
                <w:ins w:id="4870" w:author="오윤 권" w:date="2023-06-06T20:12:00Z"/>
                <w:rFonts w:ascii="맑은 고딕" w:eastAsia="맑은 고딕" w:hAnsi="맑은 고딕"/>
              </w:rPr>
            </w:pPr>
            <w:ins w:id="4871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E41F1E6" w14:textId="77777777" w:rsidR="00DF0643" w:rsidRPr="00FE06FD" w:rsidRDefault="00DF0643" w:rsidP="006E5161">
            <w:pPr>
              <w:pStyle w:val="af"/>
              <w:ind w:left="1" w:hanging="3"/>
              <w:rPr>
                <w:ins w:id="4872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873" w:author="오윤 권" w:date="2023-06-06T20:12:00Z">
              <w:r w:rsidRPr="00FE06FD">
                <w:rPr>
                  <w:rFonts w:ascii="맑은 고딕" w:eastAsia="맑은 고딕" w:hAnsi="맑은 고딕"/>
                  <w:b w:val="0"/>
                </w:rPr>
                <w:t>A02-1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32E9E30A" w14:textId="77777777" w:rsidR="00DF0643" w:rsidRPr="00FE06FD" w:rsidRDefault="00DF0643" w:rsidP="006E5161">
            <w:pPr>
              <w:pStyle w:val="af"/>
              <w:ind w:left="1" w:hanging="3"/>
              <w:rPr>
                <w:ins w:id="4874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875" w:author="오윤 권" w:date="2023-06-06T20:12:00Z">
              <w:r w:rsidRPr="00FE06FD">
                <w:rPr>
                  <w:rFonts w:hint="eastAsia"/>
                  <w:b w:val="0"/>
                </w:rPr>
                <w:t xml:space="preserve">친구 추가된 친구가 존재하지 않는 경우 </w:t>
              </w:r>
              <w:r w:rsidRPr="00FE06FD">
                <w:rPr>
                  <w:b w:val="0"/>
                </w:rPr>
                <w:t>“</w:t>
              </w:r>
              <w:r w:rsidRPr="00FE06FD">
                <w:rPr>
                  <w:rFonts w:hint="eastAsia"/>
                  <w:b w:val="0"/>
                </w:rPr>
                <w:t>추가된 친구가 존재하지 않습니다.</w:t>
              </w:r>
              <w:r w:rsidRPr="00FE06FD">
                <w:rPr>
                  <w:b w:val="0"/>
                </w:rPr>
                <w:t xml:space="preserve">” </w:t>
              </w:r>
              <w:r w:rsidRPr="00FE06FD">
                <w:rPr>
                  <w:rFonts w:hint="eastAsia"/>
                  <w:b w:val="0"/>
                </w:rPr>
                <w:t>라는 메시지를 출력한다.</w:t>
              </w:r>
            </w:ins>
          </w:p>
        </w:tc>
      </w:tr>
      <w:tr w:rsidR="00DF0643" w:rsidRPr="00B0767A" w14:paraId="159B38B6" w14:textId="77777777" w:rsidTr="006E5161">
        <w:trPr>
          <w:ins w:id="4876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40D6066" w14:textId="77777777" w:rsidR="00DF0643" w:rsidRDefault="00DF0643" w:rsidP="006E5161">
            <w:pPr>
              <w:pStyle w:val="af"/>
              <w:ind w:left="1" w:hanging="3"/>
              <w:rPr>
                <w:ins w:id="4877" w:author="오윤 권" w:date="2023-06-06T20:12:00Z"/>
                <w:rFonts w:ascii="맑은 고딕" w:eastAsia="맑은 고딕" w:hAnsi="맑은 고딕"/>
              </w:rPr>
            </w:pPr>
            <w:ins w:id="4878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6037E825" w14:textId="77777777" w:rsidR="00DF0643" w:rsidRDefault="00DF0643" w:rsidP="006E5161">
            <w:pPr>
              <w:pStyle w:val="af"/>
              <w:ind w:left="1" w:hanging="3"/>
              <w:rPr>
                <w:ins w:id="4879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5BD1AB08" w14:textId="77777777" w:rsidR="00DF0643" w:rsidRDefault="00DF0643" w:rsidP="006E5161">
            <w:pPr>
              <w:pStyle w:val="af"/>
              <w:jc w:val="both"/>
              <w:rPr>
                <w:ins w:id="488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6CB42935" w14:textId="77777777" w:rsidTr="006E5161">
        <w:trPr>
          <w:ins w:id="4881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EDB59AF" w14:textId="77777777" w:rsidR="00DF0643" w:rsidRDefault="00DF0643" w:rsidP="006E5161">
            <w:pPr>
              <w:pStyle w:val="af"/>
              <w:ind w:left="1" w:hanging="3"/>
              <w:rPr>
                <w:ins w:id="4882" w:author="오윤 권" w:date="2023-06-06T20:12:00Z"/>
                <w:rFonts w:ascii="맑은 고딕" w:eastAsia="맑은 고딕" w:hAnsi="맑은 고딕"/>
              </w:rPr>
            </w:pPr>
            <w:ins w:id="4883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400C77EC" w14:textId="77777777" w:rsidR="00DF0643" w:rsidRDefault="00DF0643" w:rsidP="006E5161">
            <w:pPr>
              <w:ind w:hanging="2"/>
              <w:rPr>
                <w:ins w:id="4884" w:author="오윤 권" w:date="2023-06-06T20:12:00Z"/>
                <w:rStyle w:val="ae"/>
                <w:rFonts w:ascii="맑은 고딕" w:hAnsi="맑은 고딕"/>
              </w:rPr>
            </w:pPr>
            <w:ins w:id="4885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3961818F" w14:textId="77777777" w:rsidR="00DF0643" w:rsidRDefault="00DF0643" w:rsidP="006E5161">
            <w:pPr>
              <w:ind w:hanging="2"/>
              <w:rPr>
                <w:ins w:id="4886" w:author="오윤 권" w:date="2023-06-06T20:12:00Z"/>
                <w:rStyle w:val="ae"/>
                <w:rFonts w:ascii="맑은 고딕" w:hAnsi="맑은 고딕"/>
              </w:rPr>
            </w:pPr>
            <w:ins w:id="4887" w:author="오윤 권" w:date="2023-06-06T20:12:00Z">
              <w:r>
                <w:rPr>
                  <w:rFonts w:ascii="맑은 고딕" w:hAnsi="맑은 고딕"/>
                </w:rPr>
                <w:t xml:space="preserve">B01 → B02 </w:t>
              </w:r>
            </w:ins>
          </w:p>
        </w:tc>
      </w:tr>
      <w:tr w:rsidR="00DF0643" w:rsidRPr="00B0767A" w14:paraId="3DCBAA46" w14:textId="77777777" w:rsidTr="006E5161">
        <w:trPr>
          <w:ins w:id="4888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69DC36C" w14:textId="77777777" w:rsidR="00DF0643" w:rsidRDefault="00DF0643" w:rsidP="006E5161">
            <w:pPr>
              <w:pStyle w:val="af"/>
              <w:ind w:left="1" w:hanging="3"/>
              <w:rPr>
                <w:ins w:id="4889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D5EF919" w14:textId="77777777" w:rsidR="00DF0643" w:rsidRDefault="00DF0643" w:rsidP="006E5161">
            <w:pPr>
              <w:ind w:hanging="2"/>
              <w:rPr>
                <w:ins w:id="4890" w:author="오윤 권" w:date="2023-06-06T20:12:00Z"/>
                <w:rStyle w:val="ae"/>
                <w:rFonts w:ascii="맑은 고딕" w:hAnsi="맑은 고딕"/>
              </w:rPr>
            </w:pPr>
            <w:ins w:id="4891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3F871F61" w14:textId="77777777" w:rsidR="00DF0643" w:rsidRDefault="00DF0643" w:rsidP="006E5161">
            <w:pPr>
              <w:ind w:hanging="2"/>
              <w:rPr>
                <w:ins w:id="4892" w:author="오윤 권" w:date="2023-06-06T20:12:00Z"/>
                <w:rStyle w:val="ae"/>
                <w:rFonts w:ascii="맑은 고딕" w:hAnsi="맑은 고딕"/>
              </w:rPr>
            </w:pPr>
            <w:ins w:id="4893" w:author="오윤 권" w:date="2023-06-06T20:12:00Z">
              <w:r>
                <w:rPr>
                  <w:rFonts w:ascii="맑은 고딕" w:hAnsi="맑은 고딕"/>
                </w:rPr>
                <w:t>B01 → A02-1</w:t>
              </w:r>
            </w:ins>
          </w:p>
        </w:tc>
      </w:tr>
      <w:tr w:rsidR="00DF0643" w:rsidRPr="00B0767A" w14:paraId="23180DB1" w14:textId="77777777" w:rsidTr="006E5161">
        <w:trPr>
          <w:ins w:id="489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95017B2" w14:textId="77777777" w:rsidR="00DF0643" w:rsidRDefault="00DF0643" w:rsidP="006E5161">
            <w:pPr>
              <w:pStyle w:val="af"/>
              <w:ind w:left="1" w:hanging="3"/>
              <w:rPr>
                <w:ins w:id="4895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20A9E075" w14:textId="77777777" w:rsidR="00DF0643" w:rsidRDefault="00DF0643" w:rsidP="006E5161">
            <w:pPr>
              <w:rPr>
                <w:ins w:id="4896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3014A559" w14:textId="77777777" w:rsidR="00DF0643" w:rsidRDefault="00DF0643" w:rsidP="006E5161">
            <w:pPr>
              <w:rPr>
                <w:ins w:id="4897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6CD20847" w14:textId="77777777" w:rsidR="00DF0643" w:rsidRDefault="00DF0643" w:rsidP="00DF0643">
      <w:pPr>
        <w:rPr>
          <w:ins w:id="4898" w:author="오윤 권" w:date="2023-06-06T20:12:00Z"/>
          <w:rFonts w:ascii="맑은 고딕" w:hAnsi="맑은 고딕"/>
        </w:rPr>
      </w:pPr>
    </w:p>
    <w:p w14:paraId="509488D9" w14:textId="77777777" w:rsidR="00DF0643" w:rsidRDefault="00DF0643" w:rsidP="00DF0643">
      <w:pPr>
        <w:rPr>
          <w:ins w:id="4899" w:author="오윤 권" w:date="2023-06-06T20:12:00Z"/>
          <w:rFonts w:ascii="맑은 고딕" w:hAnsi="맑은 고딕"/>
        </w:rPr>
      </w:pPr>
    </w:p>
    <w:p w14:paraId="6D52CCD0" w14:textId="77777777" w:rsidR="00DF0643" w:rsidRPr="00E9078A" w:rsidRDefault="00DF0643" w:rsidP="00DF0643">
      <w:pPr>
        <w:pBdr>
          <w:top w:val="nil"/>
          <w:left w:val="nil"/>
          <w:bottom w:val="nil"/>
          <w:right w:val="nil"/>
          <w:between w:val="nil"/>
        </w:pBdr>
        <w:ind w:hanging="2"/>
        <w:rPr>
          <w:ins w:id="4900" w:author="오윤 권" w:date="2023-06-06T20:12:00Z"/>
          <w:rFonts w:ascii="맑은 고딕" w:hAnsi="맑은 고딕" w:cs="돋움"/>
          <w:b/>
          <w:sz w:val="24"/>
        </w:rPr>
      </w:pPr>
      <w:ins w:id="4901" w:author="오윤 권" w:date="2023-06-06T20:12:00Z">
        <w:r w:rsidRPr="00E9078A">
          <w:rPr>
            <w:rStyle w:val="ae"/>
            <w:rFonts w:ascii="맑은 고딕" w:hAnsi="맑은 고딕"/>
            <w:b/>
            <w:sz w:val="24"/>
          </w:rPr>
          <w:t>UC0</w:t>
        </w:r>
        <w:r>
          <w:rPr>
            <w:rStyle w:val="ae"/>
            <w:rFonts w:ascii="맑은 고딕" w:hAnsi="맑은 고딕"/>
            <w:b/>
            <w:sz w:val="24"/>
          </w:rPr>
          <w:t>30</w:t>
        </w:r>
        <w:r w:rsidRPr="00E9078A">
          <w:rPr>
            <w:rStyle w:val="ae"/>
            <w:rFonts w:ascii="맑은 고딕" w:hAnsi="맑은 고딕"/>
            <w:b/>
            <w:sz w:val="24"/>
          </w:rPr>
          <w:t xml:space="preserve">: </w:t>
        </w:r>
        <w:r>
          <w:rPr>
            <w:rStyle w:val="ae"/>
            <w:rFonts w:ascii="맑은 고딕" w:hAnsi="맑은 고딕" w:hint="eastAsia"/>
            <w:b/>
            <w:sz w:val="24"/>
          </w:rPr>
          <w:t>댓글을 조회한다.</w:t>
        </w:r>
      </w:ins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DF0643" w:rsidRPr="00B0767A" w14:paraId="02372D97" w14:textId="77777777" w:rsidTr="006E5161">
        <w:trPr>
          <w:ins w:id="490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C883B8E" w14:textId="77777777" w:rsidR="00DF0643" w:rsidRDefault="00DF0643" w:rsidP="006E5161">
            <w:pPr>
              <w:pStyle w:val="af"/>
              <w:ind w:left="1" w:hanging="3"/>
              <w:rPr>
                <w:ins w:id="4903" w:author="오윤 권" w:date="2023-06-06T20:12:00Z"/>
                <w:rFonts w:ascii="맑은 고딕" w:eastAsia="맑은 고딕" w:hAnsi="맑은 고딕"/>
              </w:rPr>
            </w:pPr>
            <w:ins w:id="4904" w:author="오윤 권" w:date="2023-06-06T20:12:00Z">
              <w:r>
                <w:rPr>
                  <w:rFonts w:ascii="맑은 고딕" w:eastAsia="맑은 고딕" w:hAnsi="맑은 고딕" w:hint="eastAsia"/>
                </w:rPr>
                <w:t>설명</w:t>
              </w:r>
            </w:ins>
          </w:p>
        </w:tc>
        <w:tc>
          <w:tcPr>
            <w:tcW w:w="6974" w:type="dxa"/>
            <w:gridSpan w:val="2"/>
          </w:tcPr>
          <w:p w14:paraId="316170F5" w14:textId="77777777" w:rsidR="00DF0643" w:rsidRDefault="00DF0643" w:rsidP="006E5161">
            <w:pPr>
              <w:rPr>
                <w:ins w:id="4905" w:author="오윤 권" w:date="2023-06-06T20:12:00Z"/>
                <w:rStyle w:val="ae"/>
                <w:rFonts w:ascii="맑은 고딕" w:hAnsi="맑은 고딕"/>
              </w:rPr>
            </w:pPr>
            <w:ins w:id="4906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사용자는 본인의 작업에 친구들이 작성한 댓글을 조회한다.</w:t>
              </w:r>
            </w:ins>
          </w:p>
        </w:tc>
      </w:tr>
      <w:tr w:rsidR="00DF0643" w:rsidRPr="00B0767A" w14:paraId="4E55D2B6" w14:textId="77777777" w:rsidTr="006E5161">
        <w:trPr>
          <w:ins w:id="490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19DCB161" w14:textId="77777777" w:rsidR="00DF0643" w:rsidRDefault="00DF0643" w:rsidP="006E5161">
            <w:pPr>
              <w:pStyle w:val="af"/>
              <w:ind w:left="1" w:hanging="3"/>
              <w:rPr>
                <w:ins w:id="4908" w:author="오윤 권" w:date="2023-06-06T20:12:00Z"/>
                <w:rFonts w:ascii="맑은 고딕" w:eastAsia="맑은 고딕" w:hAnsi="맑은 고딕"/>
              </w:rPr>
            </w:pPr>
            <w:ins w:id="4909" w:author="오윤 권" w:date="2023-06-06T20:12:00Z">
              <w:r>
                <w:rPr>
                  <w:rFonts w:ascii="맑은 고딕" w:eastAsia="맑은 고딕" w:hAnsi="맑은 고딕" w:hint="eastAsia"/>
                </w:rPr>
                <w:t>관련 액터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428DA092" w14:textId="77777777" w:rsidR="00DF0643" w:rsidRDefault="00DF0643" w:rsidP="006E5161">
            <w:pPr>
              <w:ind w:hanging="2"/>
              <w:rPr>
                <w:ins w:id="4910" w:author="오윤 권" w:date="2023-06-06T20:12:00Z"/>
                <w:rStyle w:val="ae"/>
                <w:rFonts w:ascii="맑은 고딕" w:hAnsi="맑은 고딕"/>
              </w:rPr>
            </w:pPr>
            <w:ins w:id="4911" w:author="오윤 권" w:date="2023-06-06T20:12:00Z">
              <w:r>
                <w:rPr>
                  <w:rFonts w:ascii="맑은 고딕" w:hAnsi="맑은 고딕"/>
                </w:rPr>
                <w:t>사용자</w:t>
              </w:r>
            </w:ins>
          </w:p>
        </w:tc>
      </w:tr>
      <w:tr w:rsidR="00DF0643" w:rsidRPr="00B0767A" w14:paraId="7CCF23E4" w14:textId="77777777" w:rsidTr="006E5161">
        <w:trPr>
          <w:ins w:id="491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4D816982" w14:textId="77777777" w:rsidR="00DF0643" w:rsidRDefault="00DF0643" w:rsidP="006E5161">
            <w:pPr>
              <w:pStyle w:val="af"/>
              <w:ind w:left="1" w:hanging="3"/>
              <w:rPr>
                <w:ins w:id="4913" w:author="오윤 권" w:date="2023-06-06T20:12:00Z"/>
                <w:rFonts w:ascii="맑은 고딕" w:eastAsia="맑은 고딕" w:hAnsi="맑은 고딕"/>
              </w:rPr>
            </w:pPr>
            <w:ins w:id="4914" w:author="오윤 권" w:date="2023-06-06T20:12:00Z">
              <w:r>
                <w:rPr>
                  <w:rFonts w:ascii="맑은 고딕" w:eastAsia="맑은 고딕" w:hAnsi="맑은 고딕" w:hint="eastAsia"/>
                </w:rPr>
                <w:t>사전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78B96E73" w14:textId="77777777" w:rsidR="00DF0643" w:rsidRDefault="00DF0643" w:rsidP="006E5161">
            <w:pPr>
              <w:rPr>
                <w:ins w:id="4915" w:author="오윤 권" w:date="2023-06-06T20:12:00Z"/>
                <w:rStyle w:val="ae"/>
                <w:rFonts w:ascii="맑은 고딕" w:hAnsi="맑은 고딕"/>
              </w:rPr>
            </w:pPr>
            <w:ins w:id="4916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사용자는 다른 사용자와 친구추가를 한 상태여야 한다.</w:t>
              </w:r>
            </w:ins>
          </w:p>
        </w:tc>
      </w:tr>
      <w:tr w:rsidR="00DF0643" w:rsidRPr="00B0767A" w14:paraId="1D64B125" w14:textId="77777777" w:rsidTr="006E5161">
        <w:trPr>
          <w:ins w:id="4917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1A0D43F" w14:textId="77777777" w:rsidR="00DF0643" w:rsidRDefault="00DF0643" w:rsidP="006E5161">
            <w:pPr>
              <w:pStyle w:val="af"/>
              <w:ind w:left="1" w:hanging="3"/>
              <w:rPr>
                <w:ins w:id="4918" w:author="오윤 권" w:date="2023-06-06T20:12:00Z"/>
                <w:rFonts w:ascii="맑은 고딕" w:eastAsia="맑은 고딕" w:hAnsi="맑은 고딕"/>
              </w:rPr>
            </w:pPr>
            <w:ins w:id="4919" w:author="오윤 권" w:date="2023-06-06T20:12:00Z">
              <w:r>
                <w:rPr>
                  <w:rFonts w:ascii="맑은 고딕" w:eastAsia="맑은 고딕" w:hAnsi="맑은 고딕" w:hint="eastAsia"/>
                </w:rPr>
                <w:t>사후 조건</w:t>
              </w:r>
            </w:ins>
          </w:p>
        </w:tc>
        <w:tc>
          <w:tcPr>
            <w:tcW w:w="6974" w:type="dxa"/>
            <w:gridSpan w:val="2"/>
            <w:vAlign w:val="center"/>
          </w:tcPr>
          <w:p w14:paraId="01FB3674" w14:textId="77777777" w:rsidR="00DF0643" w:rsidRDefault="00DF0643" w:rsidP="006E5161">
            <w:pPr>
              <w:rPr>
                <w:ins w:id="4920" w:author="오윤 권" w:date="2023-06-06T20:12:00Z"/>
                <w:rStyle w:val="ae"/>
                <w:rFonts w:ascii="맑은 고딕" w:hAnsi="맑은 고딕"/>
              </w:rPr>
            </w:pPr>
            <w:ins w:id="4921" w:author="오윤 권" w:date="2023-06-06T20:12:00Z">
              <w:r>
                <w:rPr>
                  <w:rStyle w:val="ae"/>
                  <w:rFonts w:ascii="맑은 고딕" w:hAnsi="맑은 고딕" w:hint="eastAsia"/>
                </w:rPr>
                <w:t>친구들이 작성한 댓글이 시간 순서별로 조회된다.</w:t>
              </w:r>
            </w:ins>
          </w:p>
        </w:tc>
      </w:tr>
      <w:tr w:rsidR="00DF0643" w:rsidRPr="00B0767A" w14:paraId="1A44BDF3" w14:textId="77777777" w:rsidTr="006E5161">
        <w:trPr>
          <w:ins w:id="4922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AECAA57" w14:textId="77777777" w:rsidR="00DF0643" w:rsidRDefault="00DF0643" w:rsidP="006E5161">
            <w:pPr>
              <w:pStyle w:val="af"/>
              <w:ind w:left="1" w:hanging="3"/>
              <w:rPr>
                <w:ins w:id="4923" w:author="오윤 권" w:date="2023-06-06T20:12:00Z"/>
                <w:rFonts w:ascii="맑은 고딕" w:eastAsia="맑은 고딕" w:hAnsi="맑은 고딕"/>
              </w:rPr>
            </w:pPr>
            <w:ins w:id="4924" w:author="오윤 권" w:date="2023-06-06T20:12:00Z">
              <w:r>
                <w:rPr>
                  <w:rFonts w:ascii="맑은 고딕" w:eastAsia="맑은 고딕" w:hAnsi="맑은 고딕" w:hint="eastAsia"/>
                </w:rPr>
                <w:t>기본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44FAA8B" w14:textId="77777777" w:rsidR="00DF0643" w:rsidRDefault="00DF0643" w:rsidP="006E5161">
            <w:pPr>
              <w:pStyle w:val="af"/>
              <w:ind w:left="1" w:hanging="3"/>
              <w:rPr>
                <w:ins w:id="492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926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B01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F4E4F4B" w14:textId="77777777" w:rsidR="00DF0643" w:rsidRPr="00A46B56" w:rsidRDefault="00DF0643" w:rsidP="006E5161">
            <w:pPr>
              <w:pStyle w:val="af"/>
              <w:jc w:val="both"/>
              <w:rPr>
                <w:ins w:id="4927" w:author="오윤 권" w:date="2023-06-06T20:12:00Z"/>
                <w:rStyle w:val="ae"/>
                <w:rFonts w:ascii="맑은 고딕" w:eastAsia="맑은 고딕" w:hAnsi="맑은 고딕" w:cs="Times New Roman"/>
                <w:b w:val="0"/>
                <w:bCs/>
                <w:szCs w:val="24"/>
              </w:rPr>
            </w:pPr>
            <w:ins w:id="4928" w:author="오윤 권" w:date="2023-06-06T20:12:00Z">
              <w:r w:rsidRPr="00A46B56">
                <w:rPr>
                  <w:rFonts w:hint="eastAsia"/>
                  <w:b w:val="0"/>
                  <w:bCs/>
                </w:rPr>
                <w:t>마이페이지에서 댓글 조회 버튼을 클릭한다.</w:t>
              </w:r>
            </w:ins>
          </w:p>
        </w:tc>
      </w:tr>
      <w:tr w:rsidR="00DF0643" w:rsidRPr="00B0767A" w14:paraId="6BC3DAE1" w14:textId="77777777" w:rsidTr="006E5161">
        <w:trPr>
          <w:ins w:id="4929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A37D49D" w14:textId="77777777" w:rsidR="00DF0643" w:rsidRDefault="00DF0643" w:rsidP="006E5161">
            <w:pPr>
              <w:ind w:hanging="2"/>
              <w:jc w:val="center"/>
              <w:rPr>
                <w:ins w:id="4930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2AE473DD" w14:textId="77777777" w:rsidR="00DF0643" w:rsidRDefault="00DF0643" w:rsidP="006E5161">
            <w:pPr>
              <w:ind w:hanging="2"/>
              <w:rPr>
                <w:ins w:id="4931" w:author="오윤 권" w:date="2023-06-06T20:12:00Z"/>
                <w:rStyle w:val="ae"/>
                <w:rFonts w:ascii="맑은 고딕" w:hAnsi="맑은 고딕"/>
              </w:rPr>
            </w:pPr>
            <w:ins w:id="4932" w:author="오윤 권" w:date="2023-06-06T20:12:00Z">
              <w:r>
                <w:rPr>
                  <w:rFonts w:ascii="맑은 고딕" w:hAnsi="맑은 고딕"/>
                </w:rPr>
                <w:t>B02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193D9D2F" w14:textId="77777777" w:rsidR="00DF0643" w:rsidRDefault="00DF0643" w:rsidP="006E5161">
            <w:pPr>
              <w:rPr>
                <w:ins w:id="4933" w:author="오윤 권" w:date="2023-06-06T20:12:00Z"/>
                <w:rStyle w:val="ae"/>
                <w:rFonts w:ascii="맑은 고딕" w:hAnsi="맑은 고딕"/>
              </w:rPr>
            </w:pPr>
            <w:ins w:id="4934" w:author="오윤 권" w:date="2023-06-06T20:12:00Z">
              <w:r>
                <w:rPr>
                  <w:rFonts w:hint="eastAsia"/>
                </w:rPr>
                <w:t>댓글을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확인하고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싶은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작업을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선택한다</w:t>
              </w:r>
              <w:r>
                <w:rPr>
                  <w:rFonts w:hint="eastAsia"/>
                </w:rPr>
                <w:t>.</w:t>
              </w:r>
              <w:r>
                <w:t xml:space="preserve"> </w:t>
              </w:r>
            </w:ins>
          </w:p>
        </w:tc>
      </w:tr>
      <w:tr w:rsidR="00DF0643" w:rsidRPr="00B0767A" w14:paraId="7EAD0102" w14:textId="77777777" w:rsidTr="006E5161">
        <w:trPr>
          <w:ins w:id="4935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3B0DC87" w14:textId="77777777" w:rsidR="00DF0643" w:rsidRDefault="00DF0643" w:rsidP="006E5161">
            <w:pPr>
              <w:ind w:hanging="2"/>
              <w:jc w:val="center"/>
              <w:rPr>
                <w:ins w:id="4936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43090B5F" w14:textId="77777777" w:rsidR="00DF0643" w:rsidRDefault="00DF0643" w:rsidP="006E5161">
            <w:pPr>
              <w:ind w:hanging="2"/>
              <w:rPr>
                <w:ins w:id="4937" w:author="오윤 권" w:date="2023-06-06T20:12:00Z"/>
                <w:rStyle w:val="ae"/>
                <w:rFonts w:ascii="맑은 고딕" w:hAnsi="맑은 고딕"/>
              </w:rPr>
            </w:pPr>
            <w:ins w:id="4938" w:author="오윤 권" w:date="2023-06-06T20:12:00Z">
              <w:r>
                <w:rPr>
                  <w:rFonts w:ascii="맑은 고딕" w:hAnsi="맑은 고딕"/>
                </w:rPr>
                <w:t>B03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4D061DAB" w14:textId="77777777" w:rsidR="00DF0643" w:rsidRDefault="00DF0643" w:rsidP="006E5161">
            <w:pPr>
              <w:rPr>
                <w:ins w:id="4939" w:author="오윤 권" w:date="2023-06-06T20:12:00Z"/>
                <w:rStyle w:val="ae"/>
                <w:rFonts w:ascii="맑은 고딕" w:hAnsi="맑은 고딕"/>
              </w:rPr>
            </w:pPr>
            <w:ins w:id="4940" w:author="오윤 권" w:date="2023-06-06T20:12:00Z">
              <w:r>
                <w:rPr>
                  <w:rFonts w:hint="eastAsia"/>
                </w:rPr>
                <w:t>화면에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친구들이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작성한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댓글을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출력한다</w:t>
              </w:r>
              <w:r>
                <w:rPr>
                  <w:rFonts w:hint="eastAsia"/>
                </w:rPr>
                <w:t>.</w:t>
              </w:r>
            </w:ins>
          </w:p>
        </w:tc>
      </w:tr>
      <w:tr w:rsidR="00DF0643" w:rsidRPr="00B0767A" w14:paraId="652ED3F0" w14:textId="77777777" w:rsidTr="006E5161">
        <w:trPr>
          <w:ins w:id="4941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4E0CAC67" w14:textId="77777777" w:rsidR="00DF0643" w:rsidRDefault="00DF0643" w:rsidP="006E5161">
            <w:pPr>
              <w:ind w:hanging="2"/>
              <w:jc w:val="center"/>
              <w:rPr>
                <w:ins w:id="4942" w:author="오윤 권" w:date="2023-06-06T20:12:00Z"/>
                <w:rFonts w:ascii="맑은 고딕" w:hAnsi="맑은 고딕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573EBCDD" w14:textId="77777777" w:rsidR="00DF0643" w:rsidRDefault="00DF0643" w:rsidP="006E5161">
            <w:pPr>
              <w:ind w:hanging="2"/>
              <w:rPr>
                <w:ins w:id="4943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1CE05523" w14:textId="77777777" w:rsidR="00DF0643" w:rsidRDefault="00DF0643" w:rsidP="006E5161">
            <w:pPr>
              <w:ind w:hanging="2"/>
              <w:rPr>
                <w:ins w:id="4944" w:author="오윤 권" w:date="2023-06-06T20:12:00Z"/>
                <w:rStyle w:val="ae"/>
                <w:rFonts w:ascii="맑은 고딕" w:hAnsi="맑은 고딕"/>
              </w:rPr>
            </w:pPr>
          </w:p>
        </w:tc>
      </w:tr>
      <w:tr w:rsidR="00DF0643" w:rsidRPr="00B0767A" w14:paraId="6B6FDA64" w14:textId="77777777" w:rsidTr="006E5161">
        <w:trPr>
          <w:ins w:id="4945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50858F2E" w14:textId="77777777" w:rsidR="00DF0643" w:rsidRDefault="00DF0643" w:rsidP="006E5161">
            <w:pPr>
              <w:pStyle w:val="af"/>
              <w:ind w:left="1" w:hanging="3"/>
              <w:rPr>
                <w:ins w:id="4946" w:author="오윤 권" w:date="2023-06-06T20:12:00Z"/>
                <w:rFonts w:ascii="맑은 고딕" w:eastAsia="맑은 고딕" w:hAnsi="맑은 고딕"/>
              </w:rPr>
            </w:pPr>
            <w:ins w:id="4947" w:author="오윤 권" w:date="2023-06-06T20:12:00Z">
              <w:r>
                <w:rPr>
                  <w:rFonts w:ascii="맑은 고딕" w:eastAsia="맑은 고딕" w:hAnsi="맑은 고딕" w:hint="eastAsia"/>
                </w:rPr>
                <w:t>대안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ED2AE41" w14:textId="77777777" w:rsidR="00DF0643" w:rsidRDefault="00DF0643" w:rsidP="006E5161">
            <w:pPr>
              <w:pStyle w:val="af"/>
              <w:ind w:left="1" w:hanging="3"/>
              <w:rPr>
                <w:ins w:id="4948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949" w:author="오윤 권" w:date="2023-06-06T20:12:00Z">
              <w:r>
                <w:rPr>
                  <w:rFonts w:ascii="맑은 고딕" w:eastAsia="맑은 고딕" w:hAnsi="맑은 고딕"/>
                  <w:b w:val="0"/>
                </w:rPr>
                <w:t>A03-1</w:t>
              </w:r>
            </w:ins>
          </w:p>
        </w:tc>
        <w:tc>
          <w:tcPr>
            <w:tcW w:w="6042" w:type="dxa"/>
            <w:shd w:val="clear" w:color="auto" w:fill="auto"/>
            <w:vAlign w:val="center"/>
          </w:tcPr>
          <w:p w14:paraId="6373C595" w14:textId="77777777" w:rsidR="00DF0643" w:rsidRPr="00A46B56" w:rsidRDefault="00DF0643" w:rsidP="006E5161">
            <w:pPr>
              <w:pStyle w:val="af"/>
              <w:ind w:left="1" w:hanging="3"/>
              <w:rPr>
                <w:ins w:id="4950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  <w:ins w:id="4951" w:author="오윤 권" w:date="2023-06-06T20:12:00Z">
              <w:r w:rsidRPr="00A46B56">
                <w:rPr>
                  <w:rStyle w:val="ae"/>
                  <w:rFonts w:ascii="맑은 고딕" w:eastAsia="맑은 고딕" w:hAnsi="맑은 고딕" w:cs="Times New Roman" w:hint="eastAsia"/>
                  <w:b w:val="0"/>
                  <w:szCs w:val="24"/>
                </w:rPr>
                <w:t>댓글이</w:t>
              </w:r>
              <w:r w:rsidRPr="00A46B56">
                <w:rPr>
                  <w:rStyle w:val="ae"/>
                  <w:rFonts w:hint="eastAsia"/>
                  <w:b w:val="0"/>
                  <w:szCs w:val="24"/>
                </w:rPr>
                <w:t xml:space="preserve"> 작성되지 않은 경우 </w:t>
              </w:r>
              <w:r w:rsidRPr="00A46B56">
                <w:rPr>
                  <w:rStyle w:val="ae"/>
                  <w:b w:val="0"/>
                  <w:szCs w:val="24"/>
                </w:rPr>
                <w:t>“</w:t>
              </w:r>
              <w:r w:rsidRPr="00A46B56">
                <w:rPr>
                  <w:rStyle w:val="ae"/>
                  <w:rFonts w:hint="eastAsia"/>
                  <w:b w:val="0"/>
                  <w:szCs w:val="24"/>
                </w:rPr>
                <w:t>댓글이 존재하지 않습니다.</w:t>
              </w:r>
              <w:r w:rsidRPr="00A46B56">
                <w:rPr>
                  <w:rStyle w:val="ae"/>
                  <w:b w:val="0"/>
                  <w:szCs w:val="24"/>
                </w:rPr>
                <w:t xml:space="preserve">” </w:t>
              </w:r>
              <w:r w:rsidRPr="00A46B56">
                <w:rPr>
                  <w:rStyle w:val="ae"/>
                  <w:rFonts w:hint="eastAsia"/>
                  <w:b w:val="0"/>
                  <w:szCs w:val="24"/>
                </w:rPr>
                <w:t>메시지를 출력한다.</w:t>
              </w:r>
            </w:ins>
          </w:p>
        </w:tc>
      </w:tr>
      <w:tr w:rsidR="00DF0643" w:rsidRPr="00B0767A" w14:paraId="6158E838" w14:textId="77777777" w:rsidTr="006E5161">
        <w:trPr>
          <w:ins w:id="4952" w:author="오윤 권" w:date="2023-06-06T20:12:00Z"/>
        </w:trPr>
        <w:tc>
          <w:tcPr>
            <w:tcW w:w="1550" w:type="dxa"/>
            <w:shd w:val="clear" w:color="auto" w:fill="CCCCCC"/>
            <w:vAlign w:val="center"/>
          </w:tcPr>
          <w:p w14:paraId="3D1A126F" w14:textId="77777777" w:rsidR="00DF0643" w:rsidRDefault="00DF0643" w:rsidP="006E5161">
            <w:pPr>
              <w:pStyle w:val="af"/>
              <w:ind w:left="1" w:hanging="3"/>
              <w:rPr>
                <w:ins w:id="4953" w:author="오윤 권" w:date="2023-06-06T20:12:00Z"/>
                <w:rFonts w:ascii="맑은 고딕" w:eastAsia="맑은 고딕" w:hAnsi="맑은 고딕"/>
              </w:rPr>
            </w:pPr>
            <w:ins w:id="4954" w:author="오윤 권" w:date="2023-06-06T20:12:00Z">
              <w:r>
                <w:rPr>
                  <w:rFonts w:ascii="맑은 고딕" w:eastAsia="맑은 고딕" w:hAnsi="맑은 고딕" w:hint="eastAsia"/>
                </w:rPr>
                <w:t>예외 흐름</w:t>
              </w:r>
            </w:ins>
          </w:p>
        </w:tc>
        <w:tc>
          <w:tcPr>
            <w:tcW w:w="932" w:type="dxa"/>
            <w:shd w:val="clear" w:color="auto" w:fill="auto"/>
            <w:vAlign w:val="center"/>
          </w:tcPr>
          <w:p w14:paraId="2C41F994" w14:textId="77777777" w:rsidR="00DF0643" w:rsidRDefault="00DF0643" w:rsidP="006E5161">
            <w:pPr>
              <w:pStyle w:val="af"/>
              <w:ind w:left="1" w:hanging="3"/>
              <w:rPr>
                <w:ins w:id="4955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14:paraId="7A1060A7" w14:textId="77777777" w:rsidR="00DF0643" w:rsidRDefault="00DF0643" w:rsidP="006E5161">
            <w:pPr>
              <w:pStyle w:val="af"/>
              <w:jc w:val="both"/>
              <w:rPr>
                <w:ins w:id="4956" w:author="오윤 권" w:date="2023-06-06T20:12:00Z"/>
                <w:rStyle w:val="ae"/>
                <w:rFonts w:ascii="맑은 고딕" w:eastAsia="맑은 고딕" w:hAnsi="맑은 고딕" w:cs="Times New Roman"/>
                <w:b w:val="0"/>
                <w:szCs w:val="24"/>
              </w:rPr>
            </w:pPr>
          </w:p>
        </w:tc>
      </w:tr>
      <w:tr w:rsidR="00DF0643" w:rsidRPr="00B0767A" w14:paraId="0CC7F89B" w14:textId="77777777" w:rsidTr="006E5161">
        <w:trPr>
          <w:ins w:id="4957" w:author="오윤 권" w:date="2023-06-06T20:12:00Z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AD1886F" w14:textId="77777777" w:rsidR="00DF0643" w:rsidRDefault="00DF0643" w:rsidP="006E5161">
            <w:pPr>
              <w:pStyle w:val="af"/>
              <w:ind w:left="1" w:hanging="3"/>
              <w:rPr>
                <w:ins w:id="4958" w:author="오윤 권" w:date="2023-06-06T20:12:00Z"/>
                <w:rFonts w:ascii="맑은 고딕" w:eastAsia="맑은 고딕" w:hAnsi="맑은 고딕"/>
              </w:rPr>
            </w:pPr>
            <w:ins w:id="4959" w:author="오윤 권" w:date="2023-06-06T20:12:00Z">
              <w:r>
                <w:rPr>
                  <w:rFonts w:ascii="맑은 고딕" w:eastAsia="맑은 고딕" w:hAnsi="맑은 고딕" w:hint="eastAsia"/>
                </w:rPr>
                <w:t>시나리오</w:t>
              </w:r>
            </w:ins>
          </w:p>
        </w:tc>
        <w:tc>
          <w:tcPr>
            <w:tcW w:w="932" w:type="dxa"/>
            <w:vAlign w:val="center"/>
          </w:tcPr>
          <w:p w14:paraId="436BC6DE" w14:textId="77777777" w:rsidR="00DF0643" w:rsidRDefault="00DF0643" w:rsidP="006E5161">
            <w:pPr>
              <w:ind w:hanging="2"/>
              <w:rPr>
                <w:ins w:id="4960" w:author="오윤 권" w:date="2023-06-06T20:12:00Z"/>
                <w:rStyle w:val="ae"/>
                <w:rFonts w:ascii="맑은 고딕" w:hAnsi="맑은 고딕"/>
              </w:rPr>
            </w:pPr>
            <w:ins w:id="4961" w:author="오윤 권" w:date="2023-06-06T20:12:00Z">
              <w:r>
                <w:rPr>
                  <w:rFonts w:ascii="맑은 고딕" w:hAnsi="맑은 고딕"/>
                </w:rPr>
                <w:t>SN001</w:t>
              </w:r>
            </w:ins>
          </w:p>
        </w:tc>
        <w:tc>
          <w:tcPr>
            <w:tcW w:w="6042" w:type="dxa"/>
            <w:vAlign w:val="center"/>
          </w:tcPr>
          <w:p w14:paraId="18B90380" w14:textId="77777777" w:rsidR="00DF0643" w:rsidRDefault="00DF0643" w:rsidP="006E5161">
            <w:pPr>
              <w:ind w:hanging="2"/>
              <w:rPr>
                <w:ins w:id="4962" w:author="오윤 권" w:date="2023-06-06T20:12:00Z"/>
                <w:rStyle w:val="ae"/>
                <w:rFonts w:ascii="맑은 고딕" w:hAnsi="맑은 고딕"/>
              </w:rPr>
            </w:pPr>
            <w:ins w:id="4963" w:author="오윤 권" w:date="2023-06-06T20:12:00Z">
              <w:r>
                <w:rPr>
                  <w:rFonts w:ascii="맑은 고딕" w:hAnsi="맑은 고딕"/>
                </w:rPr>
                <w:t xml:space="preserve">B01 → B02 → B03 </w:t>
              </w:r>
            </w:ins>
          </w:p>
        </w:tc>
      </w:tr>
      <w:tr w:rsidR="00DF0643" w:rsidRPr="00B0767A" w14:paraId="6FDEF407" w14:textId="77777777" w:rsidTr="006E5161">
        <w:trPr>
          <w:ins w:id="4964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6E990123" w14:textId="77777777" w:rsidR="00DF0643" w:rsidRDefault="00DF0643" w:rsidP="006E5161">
            <w:pPr>
              <w:pStyle w:val="af"/>
              <w:ind w:left="1" w:hanging="3"/>
              <w:rPr>
                <w:ins w:id="4965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ECD89B5" w14:textId="77777777" w:rsidR="00DF0643" w:rsidRDefault="00DF0643" w:rsidP="006E5161">
            <w:pPr>
              <w:ind w:hanging="2"/>
              <w:rPr>
                <w:ins w:id="4966" w:author="오윤 권" w:date="2023-06-06T20:12:00Z"/>
                <w:rStyle w:val="ae"/>
                <w:rFonts w:ascii="맑은 고딕" w:hAnsi="맑은 고딕"/>
              </w:rPr>
            </w:pPr>
            <w:ins w:id="4967" w:author="오윤 권" w:date="2023-06-06T20:12:00Z">
              <w:r>
                <w:rPr>
                  <w:rFonts w:ascii="맑은 고딕" w:hAnsi="맑은 고딕"/>
                </w:rPr>
                <w:t>SN002</w:t>
              </w:r>
            </w:ins>
          </w:p>
        </w:tc>
        <w:tc>
          <w:tcPr>
            <w:tcW w:w="6042" w:type="dxa"/>
            <w:vAlign w:val="center"/>
          </w:tcPr>
          <w:p w14:paraId="2E28D778" w14:textId="77777777" w:rsidR="00DF0643" w:rsidRDefault="00DF0643" w:rsidP="006E5161">
            <w:pPr>
              <w:ind w:hanging="2"/>
              <w:rPr>
                <w:ins w:id="4968" w:author="오윤 권" w:date="2023-06-06T20:12:00Z"/>
                <w:rStyle w:val="ae"/>
                <w:rFonts w:ascii="맑은 고딕" w:hAnsi="맑은 고딕"/>
              </w:rPr>
            </w:pPr>
            <w:ins w:id="4969" w:author="오윤 권" w:date="2023-06-06T20:12:00Z">
              <w:r>
                <w:rPr>
                  <w:rFonts w:ascii="맑은 고딕" w:hAnsi="맑은 고딕"/>
                </w:rPr>
                <w:t>B01 → A03-1</w:t>
              </w:r>
            </w:ins>
          </w:p>
        </w:tc>
      </w:tr>
      <w:tr w:rsidR="00DF0643" w:rsidRPr="00B0767A" w14:paraId="702877F6" w14:textId="77777777" w:rsidTr="006E5161">
        <w:trPr>
          <w:ins w:id="4970" w:author="오윤 권" w:date="2023-06-06T20:12:00Z"/>
        </w:trPr>
        <w:tc>
          <w:tcPr>
            <w:tcW w:w="1550" w:type="dxa"/>
            <w:vMerge/>
            <w:shd w:val="clear" w:color="auto" w:fill="CCCCCC"/>
            <w:vAlign w:val="center"/>
          </w:tcPr>
          <w:p w14:paraId="57449DCA" w14:textId="77777777" w:rsidR="00DF0643" w:rsidRDefault="00DF0643" w:rsidP="006E5161">
            <w:pPr>
              <w:pStyle w:val="af"/>
              <w:ind w:left="1" w:hanging="3"/>
              <w:rPr>
                <w:ins w:id="4971" w:author="오윤 권" w:date="2023-06-06T20:12:00Z"/>
                <w:rFonts w:ascii="맑은 고딕" w:eastAsia="맑은 고딕" w:hAnsi="맑은 고딕"/>
              </w:rPr>
            </w:pPr>
          </w:p>
        </w:tc>
        <w:tc>
          <w:tcPr>
            <w:tcW w:w="932" w:type="dxa"/>
            <w:vAlign w:val="center"/>
          </w:tcPr>
          <w:p w14:paraId="7E6621ED" w14:textId="77777777" w:rsidR="00DF0643" w:rsidRDefault="00DF0643" w:rsidP="006E5161">
            <w:pPr>
              <w:rPr>
                <w:ins w:id="4972" w:author="오윤 권" w:date="2023-06-06T20:12:00Z"/>
                <w:rStyle w:val="ae"/>
                <w:rFonts w:ascii="맑은 고딕" w:hAnsi="맑은 고딕"/>
              </w:rPr>
            </w:pPr>
          </w:p>
        </w:tc>
        <w:tc>
          <w:tcPr>
            <w:tcW w:w="6042" w:type="dxa"/>
            <w:vAlign w:val="center"/>
          </w:tcPr>
          <w:p w14:paraId="2F306F3E" w14:textId="77777777" w:rsidR="00DF0643" w:rsidRDefault="00DF0643" w:rsidP="006E5161">
            <w:pPr>
              <w:rPr>
                <w:ins w:id="4973" w:author="오윤 권" w:date="2023-06-06T20:12:00Z"/>
                <w:rStyle w:val="ae"/>
                <w:rFonts w:ascii="맑은 고딕" w:hAnsi="맑은 고딕"/>
              </w:rPr>
            </w:pPr>
          </w:p>
        </w:tc>
      </w:tr>
    </w:tbl>
    <w:p w14:paraId="5B8EFB6C" w14:textId="77777777" w:rsidR="00DF0643" w:rsidRDefault="00DF0643" w:rsidP="00DF0643">
      <w:pPr>
        <w:rPr>
          <w:ins w:id="4974" w:author="오윤 권" w:date="2023-06-06T20:12:00Z"/>
          <w:rFonts w:ascii="맑은 고딕" w:hAnsi="맑은 고딕"/>
        </w:rPr>
      </w:pPr>
    </w:p>
    <w:p w14:paraId="34762532" w14:textId="35BD12D3" w:rsidR="001121FA" w:rsidRPr="00DF0643" w:rsidDel="00DF0643" w:rsidRDefault="001121FA" w:rsidP="004221DF">
      <w:pPr>
        <w:rPr>
          <w:del w:id="4975" w:author="오윤 권" w:date="2023-06-06T20:08:00Z"/>
          <w:rFonts w:hint="eastAsia"/>
          <w:rPrChange w:id="4976" w:author="오윤 권" w:date="2023-06-06T20:18:00Z">
            <w:rPr>
              <w:del w:id="4977" w:author="오윤 권" w:date="2023-06-06T20:08:00Z"/>
              <w:rFonts w:ascii="맑은 고딕" w:hAnsi="맑은 고딕" w:hint="eastAsia"/>
            </w:rPr>
          </w:rPrChange>
        </w:rPr>
      </w:pPr>
    </w:p>
    <w:p w14:paraId="3608C795" w14:textId="38F3E9D6" w:rsidR="007E70C2" w:rsidRDefault="007E70C2" w:rsidP="004221DF">
      <w:r>
        <w:rPr>
          <w:rFonts w:ascii="맑은 고딕" w:hAnsi="맑은 고딕"/>
        </w:rPr>
        <w:br w:type="page"/>
      </w:r>
    </w:p>
    <w:p w14:paraId="09DD7779" w14:textId="77777777" w:rsidR="007E70C2" w:rsidRDefault="005A219F">
      <w:pPr>
        <w:pStyle w:val="2"/>
      </w:pPr>
      <w:bookmarkStart w:id="4978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4978"/>
    </w:p>
    <w:p w14:paraId="103D165B" w14:textId="77777777"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4979" w:name="_Toc447209012"/>
      <w:r>
        <w:rPr>
          <w:rFonts w:hint="eastAsia"/>
        </w:rPr>
        <w:t>화면 목록</w:t>
      </w:r>
      <w:bookmarkEnd w:id="4979"/>
    </w:p>
    <w:p w14:paraId="128F59C8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203F05CA" w14:textId="77777777" w:rsidTr="00123551">
        <w:tc>
          <w:tcPr>
            <w:tcW w:w="8524" w:type="dxa"/>
          </w:tcPr>
          <w:p w14:paraId="20741464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2CCDD879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3008DCDA" w14:textId="77777777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6FF6555F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58361F49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2F5B2470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5691AC4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2D8A5C6F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15E87D07" w14:textId="77777777" w:rsidTr="005A219F">
        <w:trPr>
          <w:trHeight w:val="356"/>
        </w:trPr>
        <w:tc>
          <w:tcPr>
            <w:tcW w:w="923" w:type="dxa"/>
          </w:tcPr>
          <w:p w14:paraId="5F0D5875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14:paraId="1E07625D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1C5545CE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0E63B646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22544504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005A219F" w:rsidRPr="00D54A11" w14:paraId="6E002883" w14:textId="77777777" w:rsidTr="005A219F">
        <w:trPr>
          <w:trHeight w:val="356"/>
        </w:trPr>
        <w:tc>
          <w:tcPr>
            <w:tcW w:w="923" w:type="dxa"/>
          </w:tcPr>
          <w:p w14:paraId="13112F77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1556AB5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8F90566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450E223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DA80500" w14:textId="77777777" w:rsidTr="005A219F">
        <w:trPr>
          <w:trHeight w:val="356"/>
        </w:trPr>
        <w:tc>
          <w:tcPr>
            <w:tcW w:w="923" w:type="dxa"/>
          </w:tcPr>
          <w:p w14:paraId="171F1497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1E65A70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CC52D3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363FB2E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2C243A42" w14:textId="77777777" w:rsidTr="005A219F">
        <w:trPr>
          <w:trHeight w:val="356"/>
        </w:trPr>
        <w:tc>
          <w:tcPr>
            <w:tcW w:w="923" w:type="dxa"/>
          </w:tcPr>
          <w:p w14:paraId="11D4C36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2A59A15C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B9016D2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1C84C4E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78241AD4" w14:textId="77777777" w:rsidTr="005A219F">
        <w:trPr>
          <w:trHeight w:val="356"/>
        </w:trPr>
        <w:tc>
          <w:tcPr>
            <w:tcW w:w="923" w:type="dxa"/>
          </w:tcPr>
          <w:p w14:paraId="04DBBB70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CB279C5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65F682B6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D015B9B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496F7483" w14:textId="77777777" w:rsidTr="005A219F">
        <w:trPr>
          <w:trHeight w:val="356"/>
        </w:trPr>
        <w:tc>
          <w:tcPr>
            <w:tcW w:w="923" w:type="dxa"/>
          </w:tcPr>
          <w:p w14:paraId="1C2628D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7EF949EB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3C95B4B5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64252CD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08A595DA" w14:textId="77777777" w:rsidTr="005A219F">
        <w:trPr>
          <w:trHeight w:val="372"/>
        </w:trPr>
        <w:tc>
          <w:tcPr>
            <w:tcW w:w="923" w:type="dxa"/>
          </w:tcPr>
          <w:p w14:paraId="53D5B0F6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14:paraId="47F2B25F" w14:textId="77777777"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14:paraId="44B1BAA8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1529831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53727E06" w14:textId="77777777" w:rsidR="005A219F" w:rsidRDefault="005A219F" w:rsidP="003C1E0F"/>
    <w:p w14:paraId="6A597E00" w14:textId="77777777" w:rsidR="005A219F" w:rsidRDefault="005A219F" w:rsidP="003C1E0F">
      <w:r>
        <w:br w:type="page"/>
      </w:r>
    </w:p>
    <w:p w14:paraId="0643AD54" w14:textId="77777777"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4980" w:name="_Toc447209013"/>
      <w:r>
        <w:rPr>
          <w:rFonts w:hint="eastAsia"/>
        </w:rPr>
        <w:t>화면 기술</w:t>
      </w:r>
      <w:bookmarkEnd w:id="4980"/>
    </w:p>
    <w:p w14:paraId="6D5D357F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26E2C040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BDA3C01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E3CB75F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2A539C84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4A84818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34288E63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3F61091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1E68927" w14:textId="77777777" w:rsidR="003C1E0F" w:rsidRPr="007E70C2" w:rsidRDefault="008716A4" w:rsidP="005A219F">
            <w:pPr>
              <w:jc w:val="center"/>
              <w:rPr>
                <w:rStyle w:val="ae"/>
              </w:rPr>
            </w:pPr>
            <w:r>
              <w:rPr>
                <w:noProof/>
                <w:color w:val="C00000"/>
              </w:rPr>
              <w:pict w14:anchorId="602BF7C9">
                <v:shape id="_x0000_i1025" type="#_x0000_t75" alt="" style="width:184.35pt;height:318.05pt;visibility:visible;mso-width-percent:0;mso-height-percent:0;mso-width-percent:0;mso-height-percent:0">
                  <v:imagedata r:id="rId29" o:title=""/>
                </v:shape>
              </w:pict>
            </w:r>
          </w:p>
        </w:tc>
      </w:tr>
      <w:tr w:rsidR="003C1E0F" w:rsidRPr="00D54A11" w14:paraId="06D5FC0A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12EB3120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63C86533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19DF47CC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25D210A9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5A32BA89" w14:textId="77777777" w:rsidR="003C1E0F" w:rsidRPr="003C1E0F" w:rsidRDefault="003C1E0F" w:rsidP="003C1E0F"/>
    <w:p w14:paraId="672B0EBB" w14:textId="77777777" w:rsidR="004221DF" w:rsidRDefault="004221DF" w:rsidP="004221DF">
      <w:r>
        <w:br w:type="page"/>
      </w:r>
      <w:bookmarkStart w:id="4981" w:name="_Toc287096159"/>
    </w:p>
    <w:p w14:paraId="79E10A86" w14:textId="77777777" w:rsidR="000578B6" w:rsidRDefault="000578B6" w:rsidP="004221DF">
      <w:pPr>
        <w:pStyle w:val="1"/>
      </w:pPr>
      <w:bookmarkStart w:id="4982" w:name="_Toc287096163"/>
      <w:bookmarkStart w:id="4983" w:name="_Toc447209014"/>
      <w:bookmarkEnd w:id="4981"/>
      <w:r>
        <w:rPr>
          <w:rFonts w:hint="eastAsia"/>
        </w:rPr>
        <w:t>비기능 요구사항</w:t>
      </w:r>
      <w:bookmarkEnd w:id="4982"/>
      <w:bookmarkEnd w:id="4983"/>
    </w:p>
    <w:p w14:paraId="495DBAC7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635C6081" w14:textId="77777777" w:rsidTr="00BA2195">
        <w:tc>
          <w:tcPr>
            <w:tcW w:w="8524" w:type="dxa"/>
          </w:tcPr>
          <w:p w14:paraId="2BD34720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69EF1272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5E98CF41" w14:textId="77777777" w:rsidTr="00D54A11">
        <w:tc>
          <w:tcPr>
            <w:tcW w:w="2450" w:type="dxa"/>
            <w:shd w:val="clear" w:color="auto" w:fill="CCCCCC"/>
          </w:tcPr>
          <w:p w14:paraId="13A39A9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066EAABD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5DAF3F8C" w14:textId="77777777" w:rsidTr="00D54A11">
        <w:tc>
          <w:tcPr>
            <w:tcW w:w="2450" w:type="dxa"/>
          </w:tcPr>
          <w:p w14:paraId="2753CC1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4C9D2F7" w14:textId="77777777" w:rsidR="000578B6" w:rsidRPr="00BA2195" w:rsidRDefault="000578B6" w:rsidP="00342162"/>
        </w:tc>
      </w:tr>
      <w:tr w:rsidR="000578B6" w:rsidRPr="00D54A11" w14:paraId="163D5257" w14:textId="77777777" w:rsidTr="00D54A11">
        <w:tc>
          <w:tcPr>
            <w:tcW w:w="2450" w:type="dxa"/>
          </w:tcPr>
          <w:p w14:paraId="2725B454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C83C584" w14:textId="77777777" w:rsidR="000578B6" w:rsidRPr="00BA2195" w:rsidRDefault="000578B6" w:rsidP="00342162"/>
        </w:tc>
      </w:tr>
      <w:tr w:rsidR="000578B6" w:rsidRPr="00D54A11" w14:paraId="62DEB6EE" w14:textId="77777777" w:rsidTr="00D54A11">
        <w:tc>
          <w:tcPr>
            <w:tcW w:w="2450" w:type="dxa"/>
          </w:tcPr>
          <w:p w14:paraId="498C90F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0A2713B" w14:textId="77777777" w:rsidR="000578B6" w:rsidRPr="00BA2195" w:rsidRDefault="000578B6" w:rsidP="00342162"/>
        </w:tc>
      </w:tr>
      <w:tr w:rsidR="000578B6" w:rsidRPr="00D54A11" w14:paraId="21A8EF19" w14:textId="77777777" w:rsidTr="00D54A11">
        <w:tc>
          <w:tcPr>
            <w:tcW w:w="2450" w:type="dxa"/>
          </w:tcPr>
          <w:p w14:paraId="151CA1C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677168E" w14:textId="77777777" w:rsidR="000578B6" w:rsidRPr="00BA2195" w:rsidRDefault="000578B6" w:rsidP="00342162"/>
        </w:tc>
      </w:tr>
      <w:tr w:rsidR="000578B6" w:rsidRPr="00D54A11" w14:paraId="5298EDF2" w14:textId="77777777" w:rsidTr="00D54A11">
        <w:tc>
          <w:tcPr>
            <w:tcW w:w="2450" w:type="dxa"/>
          </w:tcPr>
          <w:p w14:paraId="68E95DA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BBBE6FA" w14:textId="77777777" w:rsidR="000578B6" w:rsidRPr="00BA2195" w:rsidRDefault="000578B6" w:rsidP="00342162"/>
        </w:tc>
      </w:tr>
      <w:tr w:rsidR="000578B6" w:rsidRPr="00D54A11" w14:paraId="73388643" w14:textId="77777777" w:rsidTr="00D54A11">
        <w:tc>
          <w:tcPr>
            <w:tcW w:w="2450" w:type="dxa"/>
          </w:tcPr>
          <w:p w14:paraId="4FED30AF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9718642" w14:textId="77777777" w:rsidR="000578B6" w:rsidRPr="00BA2195" w:rsidRDefault="000578B6" w:rsidP="00342162"/>
        </w:tc>
      </w:tr>
      <w:tr w:rsidR="000578B6" w:rsidRPr="00D54A11" w14:paraId="60031621" w14:textId="77777777" w:rsidTr="00D54A11">
        <w:tc>
          <w:tcPr>
            <w:tcW w:w="2450" w:type="dxa"/>
          </w:tcPr>
          <w:p w14:paraId="5A83B4F2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9C18474" w14:textId="77777777" w:rsidR="000578B6" w:rsidRPr="00BA2195" w:rsidRDefault="000578B6" w:rsidP="00342162"/>
        </w:tc>
      </w:tr>
      <w:tr w:rsidR="000578B6" w:rsidRPr="00D54A11" w14:paraId="11C22D8D" w14:textId="77777777" w:rsidTr="00D54A11">
        <w:tc>
          <w:tcPr>
            <w:tcW w:w="2450" w:type="dxa"/>
          </w:tcPr>
          <w:p w14:paraId="7174CE78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921D3AC" w14:textId="77777777" w:rsidR="000578B6" w:rsidRPr="00BA2195" w:rsidRDefault="000578B6" w:rsidP="00342162"/>
        </w:tc>
      </w:tr>
      <w:tr w:rsidR="000578B6" w:rsidRPr="00D54A11" w14:paraId="358EB278" w14:textId="77777777" w:rsidTr="00D54A11">
        <w:tc>
          <w:tcPr>
            <w:tcW w:w="2450" w:type="dxa"/>
          </w:tcPr>
          <w:p w14:paraId="615A395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D5589A7" w14:textId="77777777" w:rsidR="000578B6" w:rsidRPr="00BA2195" w:rsidRDefault="000578B6" w:rsidP="00342162"/>
        </w:tc>
      </w:tr>
    </w:tbl>
    <w:p w14:paraId="3E618787" w14:textId="77777777"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0BF8" w14:textId="77777777" w:rsidR="008716A4" w:rsidRDefault="008716A4">
      <w:r>
        <w:separator/>
      </w:r>
    </w:p>
    <w:p w14:paraId="3DD92B9F" w14:textId="77777777" w:rsidR="008716A4" w:rsidRDefault="008716A4"/>
    <w:p w14:paraId="4F6B366C" w14:textId="77777777" w:rsidR="008716A4" w:rsidRDefault="008716A4"/>
    <w:p w14:paraId="5F13A7E5" w14:textId="77777777" w:rsidR="008716A4" w:rsidRDefault="008716A4"/>
  </w:endnote>
  <w:endnote w:type="continuationSeparator" w:id="0">
    <w:p w14:paraId="41CF4E97" w14:textId="77777777" w:rsidR="008716A4" w:rsidRDefault="008716A4">
      <w:r>
        <w:continuationSeparator/>
      </w:r>
    </w:p>
    <w:p w14:paraId="4906C934" w14:textId="77777777" w:rsidR="008716A4" w:rsidRDefault="008716A4"/>
    <w:p w14:paraId="24619B45" w14:textId="77777777" w:rsidR="008716A4" w:rsidRDefault="008716A4"/>
    <w:p w14:paraId="4F8E7591" w14:textId="77777777" w:rsidR="008716A4" w:rsidRDefault="008716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맑은 고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맑은 고딕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D7C8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2E9C03FA" w14:textId="77777777" w:rsidR="0003407A" w:rsidRDefault="0003407A"/>
  <w:p w14:paraId="32514C16" w14:textId="77777777" w:rsidR="0003407A" w:rsidRDefault="0003407A"/>
  <w:p w14:paraId="73E0BFA8" w14:textId="77777777" w:rsidR="0003407A" w:rsidRDefault="0003407A"/>
  <w:p w14:paraId="10257DCE" w14:textId="77777777" w:rsidR="0003407A" w:rsidRDefault="0003407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D9F3" w14:textId="77777777" w:rsidR="00DF0643" w:rsidRDefault="00DF064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58BD2301" w14:textId="0FAA0756" w:rsidR="00DF0643" w:rsidRDefault="00000000" w:rsidP="000572A8">
    <w:pPr>
      <w:tabs>
        <w:tab w:val="right" w:pos="8504"/>
      </w:tabs>
    </w:pPr>
    <w:r>
      <w:rPr>
        <w:noProof/>
      </w:rPr>
      <w:pict w14:anchorId="0657281A">
        <v:rect id="직사각형 17" o:spid="_x0000_s1027" style="position:absolute;left:0;text-align:left;margin-left:0;margin-top:-11pt;width:423pt;height:5.6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" fillcolor="#903" stroked="f" strokecolor="blue"/>
      </w:pict>
    </w:r>
    <w:r w:rsidRPr="00905AB9">
      <w:rPr>
        <w:noProof/>
      </w:rPr>
      <w:pict w14:anchorId="3BFFC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13" o:spid="_x0000_i1031" type="#_x0000_t75" style="width:162.2pt;height:19pt;visibility:visible;mso-wrap-style:square">
          <v:imagedata r:id="rId1" o:title=""/>
        </v:shape>
      </w:pict>
    </w:r>
    <w:r w:rsidR="00DF0643">
      <w:tab/>
    </w:r>
    <w:r w:rsidR="00DF0643">
      <w:rPr>
        <w:rFonts w:hint="eastAsia"/>
      </w:rPr>
      <w:t>고객사</w:t>
    </w:r>
    <w:r w:rsidR="00DF0643">
      <w:rPr>
        <w:rFonts w:hint="eastAsia"/>
      </w:rPr>
      <w:t xml:space="preserve"> Logo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36C1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73FD44C7" w14:textId="77777777" w:rsidR="0003407A" w:rsidRDefault="008716A4" w:rsidP="000572A8">
    <w:pPr>
      <w:tabs>
        <w:tab w:val="right" w:pos="8504"/>
      </w:tabs>
    </w:pPr>
    <w:r>
      <w:rPr>
        <w:noProof/>
      </w:rPr>
      <w:pict w14:anchorId="17954158">
        <v:rect id="_x0000_s1025" alt="" style="position:absolute;left:0;text-align:left;margin-left:0;margin-top:-11pt;width:423pt;height:5.6pt;z-index:2;mso-wrap-edited:f;mso-width-percent:0;mso-height-percent:0;mso-width-percent:0;mso-height-percent:0" fillcolor="#903" stroked="f" strokecolor="blue"/>
      </w:pict>
    </w:r>
    <w:r>
      <w:rPr>
        <w:noProof/>
      </w:rPr>
      <w:pict w14:anchorId="2A69C0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alt="" style="width:162.2pt;height:19pt;mso-width-percent:0;mso-height-percent:0;mso-width-percent:0;mso-height-percent:0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099F" w14:textId="77777777" w:rsidR="00DF0643" w:rsidRDefault="00DF064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369C0C74" w14:textId="77777777" w:rsidR="00DF0643" w:rsidRDefault="00DF0643"/>
  <w:p w14:paraId="1B968301" w14:textId="77777777" w:rsidR="00DF0643" w:rsidRDefault="00DF0643"/>
  <w:p w14:paraId="782C6E10" w14:textId="77777777" w:rsidR="00DF0643" w:rsidRDefault="00DF0643"/>
  <w:p w14:paraId="5B875E90" w14:textId="77777777" w:rsidR="00DF0643" w:rsidRDefault="00DF064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3B02C" w14:textId="77777777" w:rsidR="00DF0643" w:rsidRDefault="00DF064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456A3877" w14:textId="66743118" w:rsidR="00DF0643" w:rsidRDefault="00000000" w:rsidP="000572A8">
    <w:pPr>
      <w:tabs>
        <w:tab w:val="right" w:pos="8504"/>
      </w:tabs>
    </w:pPr>
    <w:r>
      <w:rPr>
        <w:noProof/>
      </w:rPr>
      <w:pict w14:anchorId="45402658">
        <v:rect id="직사각형 23" o:spid="_x0000_s1033" style="position:absolute;left:0;text-align:left;margin-left:0;margin-top:-11pt;width:423pt;height:5.6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" fillcolor="#903" stroked="f" strokecolor="blue"/>
      </w:pict>
    </w:r>
    <w:r w:rsidRPr="002D4D7D">
      <w:rPr>
        <w:noProof/>
      </w:rPr>
      <w:pict w14:anchorId="22A4C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16" o:spid="_x0000_i1034" type="#_x0000_t75" style="width:162.2pt;height:19pt;visibility:visible;mso-wrap-style:square">
          <v:imagedata r:id="rId1" o:title=""/>
        </v:shape>
      </w:pict>
    </w:r>
    <w:r w:rsidR="00DF0643">
      <w:tab/>
    </w:r>
    <w:r w:rsidR="00DF0643">
      <w:rPr>
        <w:rFonts w:hint="eastAsia"/>
      </w:rPr>
      <w:t>고객사</w:t>
    </w:r>
    <w:r w:rsidR="00DF0643">
      <w:rPr>
        <w:rFonts w:hint="eastAsia"/>
      </w:rPr>
      <w:t xml:space="preserve"> Logo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2EA43" w14:textId="77777777" w:rsidR="00DF0643" w:rsidRDefault="00DF064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8F1E1B0" w14:textId="77777777" w:rsidR="00DF0643" w:rsidRDefault="00DF0643"/>
  <w:p w14:paraId="126BCC25" w14:textId="77777777" w:rsidR="00DF0643" w:rsidRDefault="00DF0643"/>
  <w:p w14:paraId="4C836B8D" w14:textId="77777777" w:rsidR="00DF0643" w:rsidRDefault="00DF0643"/>
  <w:p w14:paraId="68C1DE55" w14:textId="77777777" w:rsidR="00DF0643" w:rsidRDefault="00DF064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42734" w14:textId="77777777" w:rsidR="00DF0643" w:rsidRDefault="00DF064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0B80D9A0" w14:textId="68B56DFB" w:rsidR="00DF0643" w:rsidRDefault="00000000" w:rsidP="000572A8">
    <w:pPr>
      <w:tabs>
        <w:tab w:val="right" w:pos="8504"/>
      </w:tabs>
    </w:pPr>
    <w:r>
      <w:rPr>
        <w:noProof/>
      </w:rPr>
      <w:pict w14:anchorId="2A371052">
        <v:rect id="직사각형 21" o:spid="_x0000_s1031" style="position:absolute;left:0;text-align:left;margin-left:0;margin-top:-11pt;width:423pt;height:5.6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" fillcolor="#903" stroked="f" strokecolor="blue"/>
      </w:pict>
    </w:r>
    <w:r w:rsidRPr="00E470FA">
      <w:rPr>
        <w:noProof/>
      </w:rPr>
      <w:pict w14:anchorId="498CB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15" o:spid="_x0000_i1033" type="#_x0000_t75" style="width:162.2pt;height:19pt;visibility:visible;mso-wrap-style:square">
          <v:imagedata r:id="rId1" o:title=""/>
        </v:shape>
      </w:pict>
    </w:r>
    <w:r w:rsidR="00DF0643">
      <w:tab/>
    </w:r>
    <w:r w:rsidR="00DF0643">
      <w:rPr>
        <w:rFonts w:hint="eastAsia"/>
      </w:rPr>
      <w:t>고객사</w:t>
    </w:r>
    <w:r w:rsidR="00DF0643">
      <w:rPr>
        <w:rFonts w:hint="eastAsia"/>
      </w:rPr>
      <w:t xml:space="preserve"> Logo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1C02A" w14:textId="77777777" w:rsidR="00DF0643" w:rsidRDefault="00DF064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7F45F0B5" w14:textId="77777777" w:rsidR="00DF0643" w:rsidRDefault="00DF0643"/>
  <w:p w14:paraId="39304DDC" w14:textId="77777777" w:rsidR="00DF0643" w:rsidRDefault="00DF0643"/>
  <w:p w14:paraId="0D27BF60" w14:textId="77777777" w:rsidR="00DF0643" w:rsidRDefault="00DF0643"/>
  <w:p w14:paraId="48E5802B" w14:textId="77777777" w:rsidR="00DF0643" w:rsidRDefault="00DF064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EA96" w14:textId="77777777" w:rsidR="00DF0643" w:rsidRDefault="00DF0643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 w14:paraId="72C56CCF" w14:textId="0B131D0B" w:rsidR="00DF0643" w:rsidRDefault="00000000" w:rsidP="000572A8">
    <w:pPr>
      <w:tabs>
        <w:tab w:val="right" w:pos="8504"/>
      </w:tabs>
    </w:pPr>
    <w:r>
      <w:rPr>
        <w:noProof/>
      </w:rPr>
      <w:pict w14:anchorId="7AAE8950">
        <v:rect id="직사각형 19" o:spid="_x0000_s1029" style="position:absolute;left:0;text-align:left;margin-left:0;margin-top:-11pt;width:423pt;height:5.6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" fillcolor="#903" stroked="f" strokecolor="blue"/>
      </w:pict>
    </w:r>
    <w:r w:rsidRPr="004022FF">
      <w:rPr>
        <w:noProof/>
      </w:rPr>
      <w:pict w14:anchorId="0EDB0E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14" o:spid="_x0000_i1032" type="#_x0000_t75" style="width:162.2pt;height:19pt;visibility:visible;mso-wrap-style:square">
          <v:imagedata r:id="rId1" o:title=""/>
        </v:shape>
      </w:pict>
    </w:r>
    <w:r w:rsidR="00DF0643">
      <w:tab/>
    </w:r>
    <w:r w:rsidR="00DF0643">
      <w:rPr>
        <w:rFonts w:hint="eastAsia"/>
      </w:rPr>
      <w:t>고객사</w:t>
    </w:r>
    <w:r w:rsidR="00DF0643">
      <w:rPr>
        <w:rFonts w:hint="eastAsia"/>
      </w:rPr>
      <w:t xml:space="preserve"> Logo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26367" w14:textId="77777777" w:rsidR="00DF0643" w:rsidRDefault="00DF0643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87C1B8C" w14:textId="77777777" w:rsidR="00DF0643" w:rsidRDefault="00DF0643"/>
  <w:p w14:paraId="1C397505" w14:textId="77777777" w:rsidR="00DF0643" w:rsidRDefault="00DF0643"/>
  <w:p w14:paraId="634B0C44" w14:textId="77777777" w:rsidR="00DF0643" w:rsidRDefault="00DF0643"/>
  <w:p w14:paraId="51228988" w14:textId="77777777" w:rsidR="00DF0643" w:rsidRDefault="00DF06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86076" w14:textId="77777777" w:rsidR="008716A4" w:rsidRDefault="008716A4">
      <w:r>
        <w:separator/>
      </w:r>
    </w:p>
    <w:p w14:paraId="6CA97E22" w14:textId="77777777" w:rsidR="008716A4" w:rsidRDefault="008716A4"/>
    <w:p w14:paraId="3D58D470" w14:textId="77777777" w:rsidR="008716A4" w:rsidRDefault="008716A4"/>
    <w:p w14:paraId="13DAB0B8" w14:textId="77777777" w:rsidR="008716A4" w:rsidRDefault="008716A4"/>
  </w:footnote>
  <w:footnote w:type="continuationSeparator" w:id="0">
    <w:p w14:paraId="4849163C" w14:textId="77777777" w:rsidR="008716A4" w:rsidRDefault="008716A4">
      <w:r>
        <w:continuationSeparator/>
      </w:r>
    </w:p>
    <w:p w14:paraId="36E6C6A7" w14:textId="77777777" w:rsidR="008716A4" w:rsidRDefault="008716A4"/>
    <w:p w14:paraId="4E5FB9C0" w14:textId="77777777" w:rsidR="008716A4" w:rsidRDefault="008716A4"/>
    <w:p w14:paraId="4965E6B9" w14:textId="77777777" w:rsidR="008716A4" w:rsidRDefault="008716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215EA67C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1A080083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40085E82" w14:textId="5D2C36E7" w:rsidR="0003407A" w:rsidRPr="00D54A11" w:rsidRDefault="002A01AC" w:rsidP="00D54A11">
          <w:pPr>
            <w:jc w:val="center"/>
            <w:rPr>
              <w:rFonts w:ascii="돋움" w:eastAsia="돋움" w:hAnsi="돋움"/>
            </w:rPr>
          </w:pPr>
          <w:ins w:id="737" w:author="오윤 권" w:date="2023-06-02T02:23:00Z">
            <w:r>
              <w:rPr>
                <w:rFonts w:ascii="돋움" w:eastAsia="돋움" w:hAnsi="돋움" w:hint="eastAsia"/>
              </w:rPr>
              <w:t>내일할래?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1C1E6E8E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56840272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</w:p>
      </w:tc>
    </w:tr>
    <w:tr w:rsidR="0003407A" w:rsidRPr="00D54A11" w14:paraId="5AB0B6A4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47259912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086E1FF5" w14:textId="049821D4" w:rsidR="0003407A" w:rsidRPr="002A01AC" w:rsidRDefault="002A01AC" w:rsidP="00D54A11">
          <w:pPr>
            <w:jc w:val="center"/>
            <w:rPr>
              <w:rFonts w:ascii="돋움" w:eastAsia="돋움" w:hAnsi="돋움"/>
              <w:sz w:val="16"/>
              <w:szCs w:val="16"/>
              <w:rPrChange w:id="738" w:author="오윤 권" w:date="2023-06-02T02:23:00Z">
                <w:rPr>
                  <w:rFonts w:ascii="돋움" w:eastAsia="돋움" w:hAnsi="돋움"/>
                </w:rPr>
              </w:rPrChange>
            </w:rPr>
          </w:pPr>
          <w:ins w:id="739" w:author="오윤 권" w:date="2023-06-02T02:23:00Z">
            <w:r w:rsidRPr="002A01AC">
              <w:rPr>
                <w:rFonts w:ascii="돋움" w:eastAsia="돋움" w:hAnsi="돋움" w:hint="eastAsia"/>
                <w:sz w:val="16"/>
                <w:szCs w:val="16"/>
                <w:rPrChange w:id="740" w:author="오윤 권" w:date="2023-06-02T02:23:00Z">
                  <w:rPr>
                    <w:rFonts w:ascii="돋움" w:eastAsia="돋움" w:hAnsi="돋움" w:hint="eastAsia"/>
                  </w:rPr>
                </w:rPrChange>
              </w:rPr>
              <w:t>요구사항명세서</w:t>
            </w:r>
            <w:r w:rsidRPr="002A01AC">
              <w:rPr>
                <w:rFonts w:ascii="돋움" w:eastAsia="돋움" w:hAnsi="돋움"/>
                <w:sz w:val="16"/>
                <w:szCs w:val="16"/>
                <w:rPrChange w:id="741" w:author="오윤 권" w:date="2023-06-02T02:23:00Z">
                  <w:rPr>
                    <w:rFonts w:ascii="돋움" w:eastAsia="돋움" w:hAnsi="돋움"/>
                  </w:rPr>
                </w:rPrChange>
              </w:rPr>
              <w:t>-떡잎마을방범대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03CCBA5F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6016831C" w14:textId="4F2C4FC2" w:rsidR="009560DE" w:rsidRPr="00D54A11" w:rsidRDefault="002A01AC" w:rsidP="009560DE">
          <w:pPr>
            <w:jc w:val="center"/>
            <w:rPr>
              <w:rFonts w:ascii="돋움" w:eastAsia="돋움" w:hAnsi="돋움"/>
            </w:rPr>
          </w:pPr>
          <w:ins w:id="742" w:author="오윤 권" w:date="2023-06-02T02:24:00Z">
            <w:r>
              <w:rPr>
                <w:rFonts w:ascii="돋움" w:eastAsia="돋움" w:hAnsi="돋움" w:hint="eastAsia"/>
              </w:rPr>
              <w:t>V</w:t>
            </w:r>
            <w:r>
              <w:rPr>
                <w:rFonts w:ascii="돋움" w:eastAsia="돋움" w:hAnsi="돋움"/>
              </w:rPr>
              <w:t>1.</w:t>
            </w:r>
          </w:ins>
          <w:ins w:id="743" w:author="오윤 권" w:date="2023-06-05T23:19:00Z">
            <w:r w:rsidR="009560DE">
              <w:rPr>
                <w:rFonts w:ascii="돋움" w:eastAsia="돋움" w:hAnsi="돋움"/>
              </w:rPr>
              <w:t>3</w:t>
            </w:r>
          </w:ins>
        </w:p>
      </w:tc>
    </w:tr>
  </w:tbl>
  <w:p w14:paraId="485B99E1" w14:textId="77777777" w:rsidR="0003407A" w:rsidRPr="00EF53CF" w:rsidRDefault="008716A4" w:rsidP="00A358BA">
    <w:r>
      <w:rPr>
        <w:rFonts w:ascii="HY헤드라인M" w:eastAsia="HY헤드라인M"/>
        <w:noProof/>
        <w:szCs w:val="20"/>
      </w:rPr>
      <w:pict w14:anchorId="3207F6C3">
        <v:rect id="_x0000_s1026" alt="" style="position:absolute;left:0;text-align:left;margin-left:-2.1pt;margin-top:8.9pt;width:428.45pt;height:8.35pt;z-index:1;mso-wrap-edited:f;mso-width-percent:0;mso-height-percent:0;mso-position-horizontal-relative:text;mso-position-vertical-relative:text;mso-width-percent:0;mso-height-percent:0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DF0643" w:rsidRPr="00D54A11" w14:paraId="7528021F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C4779C7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D17BB5B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ins w:id="2985" w:author="오윤 권" w:date="2023-06-02T02:23:00Z">
            <w:r>
              <w:rPr>
                <w:rFonts w:ascii="돋움" w:eastAsia="돋움" w:hAnsi="돋움" w:hint="eastAsia"/>
              </w:rPr>
              <w:t>내일할래?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727B79D5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5FDD02D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</w:p>
      </w:tc>
    </w:tr>
    <w:tr w:rsidR="00DF0643" w:rsidRPr="00D54A11" w14:paraId="2D584561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AE64CCF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101D6A42" w14:textId="77777777" w:rsidR="00DF0643" w:rsidRPr="002A01AC" w:rsidRDefault="00DF0643" w:rsidP="00D54A11">
          <w:pPr>
            <w:jc w:val="center"/>
            <w:rPr>
              <w:rFonts w:ascii="돋움" w:eastAsia="돋움" w:hAnsi="돋움"/>
              <w:sz w:val="16"/>
              <w:szCs w:val="16"/>
              <w:rPrChange w:id="2986" w:author="오윤 권" w:date="2023-06-02T02:23:00Z">
                <w:rPr>
                  <w:rFonts w:ascii="돋움" w:eastAsia="돋움" w:hAnsi="돋움"/>
                </w:rPr>
              </w:rPrChange>
            </w:rPr>
          </w:pPr>
          <w:ins w:id="2987" w:author="오윤 권" w:date="2023-06-02T02:23:00Z">
            <w:r w:rsidRPr="002A01AC">
              <w:rPr>
                <w:rFonts w:ascii="돋움" w:eastAsia="돋움" w:hAnsi="돋움" w:hint="eastAsia"/>
                <w:sz w:val="16"/>
                <w:szCs w:val="16"/>
                <w:rPrChange w:id="2988" w:author="오윤 권" w:date="2023-06-02T02:23:00Z">
                  <w:rPr>
                    <w:rFonts w:ascii="돋움" w:eastAsia="돋움" w:hAnsi="돋움" w:hint="eastAsia"/>
                  </w:rPr>
                </w:rPrChange>
              </w:rPr>
              <w:t>요구사항명세서</w:t>
            </w:r>
            <w:r w:rsidRPr="002A01AC">
              <w:rPr>
                <w:rFonts w:ascii="돋움" w:eastAsia="돋움" w:hAnsi="돋움"/>
                <w:sz w:val="16"/>
                <w:szCs w:val="16"/>
                <w:rPrChange w:id="2989" w:author="오윤 권" w:date="2023-06-02T02:23:00Z">
                  <w:rPr>
                    <w:rFonts w:ascii="돋움" w:eastAsia="돋움" w:hAnsi="돋움"/>
                  </w:rPr>
                </w:rPrChange>
              </w:rPr>
              <w:t>-떡잎마을방범대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53821D46" w14:textId="77777777" w:rsidR="00DF0643" w:rsidRPr="00D54A11" w:rsidRDefault="00DF0643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41A9E238" w14:textId="77777777" w:rsidR="00DF0643" w:rsidRPr="00D54A11" w:rsidRDefault="00DF0643" w:rsidP="009560DE">
          <w:pPr>
            <w:jc w:val="center"/>
            <w:rPr>
              <w:rFonts w:ascii="돋움" w:eastAsia="돋움" w:hAnsi="돋움"/>
            </w:rPr>
          </w:pPr>
          <w:ins w:id="2990" w:author="오윤 권" w:date="2023-06-02T02:24:00Z">
            <w:r>
              <w:rPr>
                <w:rFonts w:ascii="돋움" w:eastAsia="돋움" w:hAnsi="돋움" w:hint="eastAsia"/>
              </w:rPr>
              <w:t>V</w:t>
            </w:r>
            <w:r>
              <w:rPr>
                <w:rFonts w:ascii="돋움" w:eastAsia="돋움" w:hAnsi="돋움"/>
              </w:rPr>
              <w:t>1.</w:t>
            </w:r>
          </w:ins>
          <w:ins w:id="2991" w:author="오윤 권" w:date="2023-06-05T23:19:00Z">
            <w:r>
              <w:rPr>
                <w:rFonts w:ascii="돋움" w:eastAsia="돋움" w:hAnsi="돋움"/>
              </w:rPr>
              <w:t>3</w:t>
            </w:r>
          </w:ins>
        </w:p>
      </w:tc>
    </w:tr>
  </w:tbl>
  <w:p w14:paraId="2E6A5535" w14:textId="177461C7" w:rsidR="00DF0643" w:rsidRPr="00EF53CF" w:rsidRDefault="00000000" w:rsidP="00A358BA">
    <w:r>
      <w:rPr>
        <w:noProof/>
      </w:rPr>
      <w:pict w14:anchorId="06B88866">
        <v:rect id="직사각형 24" o:spid="_x0000_s1034" style="position:absolute;left:0;text-align:left;margin-left:-2.1pt;margin-top:8.9pt;width:428.45pt;height:8.3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" fillcolor="#903" stroked="f" strokecolor="blue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DF0643" w:rsidRPr="00D54A11" w14:paraId="6774F6F2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342CE5E6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397C8518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ins w:id="3077" w:author="오윤 권" w:date="2023-06-02T02:23:00Z">
            <w:r>
              <w:rPr>
                <w:rFonts w:ascii="돋움" w:eastAsia="돋움" w:hAnsi="돋움" w:hint="eastAsia"/>
              </w:rPr>
              <w:t>내일할래?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790AA9B4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91D633D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</w:p>
      </w:tc>
    </w:tr>
    <w:tr w:rsidR="00DF0643" w:rsidRPr="00D54A11" w14:paraId="68F191A5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0D328F50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67B0AB07" w14:textId="77777777" w:rsidR="00DF0643" w:rsidRPr="002A01AC" w:rsidRDefault="00DF0643" w:rsidP="00D54A11">
          <w:pPr>
            <w:jc w:val="center"/>
            <w:rPr>
              <w:rFonts w:ascii="돋움" w:eastAsia="돋움" w:hAnsi="돋움"/>
              <w:sz w:val="16"/>
              <w:szCs w:val="16"/>
              <w:rPrChange w:id="3078" w:author="오윤 권" w:date="2023-06-02T02:23:00Z">
                <w:rPr>
                  <w:rFonts w:ascii="돋움" w:eastAsia="돋움" w:hAnsi="돋움"/>
                </w:rPr>
              </w:rPrChange>
            </w:rPr>
          </w:pPr>
          <w:ins w:id="3079" w:author="오윤 권" w:date="2023-06-02T02:23:00Z">
            <w:r w:rsidRPr="002A01AC">
              <w:rPr>
                <w:rFonts w:ascii="돋움" w:eastAsia="돋움" w:hAnsi="돋움" w:hint="eastAsia"/>
                <w:sz w:val="16"/>
                <w:szCs w:val="16"/>
                <w:rPrChange w:id="3080" w:author="오윤 권" w:date="2023-06-02T02:23:00Z">
                  <w:rPr>
                    <w:rFonts w:ascii="돋움" w:eastAsia="돋움" w:hAnsi="돋움" w:hint="eastAsia"/>
                  </w:rPr>
                </w:rPrChange>
              </w:rPr>
              <w:t>요구사항명세서</w:t>
            </w:r>
            <w:r w:rsidRPr="002A01AC">
              <w:rPr>
                <w:rFonts w:ascii="돋움" w:eastAsia="돋움" w:hAnsi="돋움"/>
                <w:sz w:val="16"/>
                <w:szCs w:val="16"/>
                <w:rPrChange w:id="3081" w:author="오윤 권" w:date="2023-06-02T02:23:00Z">
                  <w:rPr>
                    <w:rFonts w:ascii="돋움" w:eastAsia="돋움" w:hAnsi="돋움"/>
                  </w:rPr>
                </w:rPrChange>
              </w:rPr>
              <w:t>-떡잎마을방범대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7F9E29DE" w14:textId="77777777" w:rsidR="00DF0643" w:rsidRPr="00D54A11" w:rsidRDefault="00DF0643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1B9334A" w14:textId="77777777" w:rsidR="00DF0643" w:rsidRPr="00D54A11" w:rsidRDefault="00DF0643" w:rsidP="009560DE">
          <w:pPr>
            <w:jc w:val="center"/>
            <w:rPr>
              <w:rFonts w:ascii="돋움" w:eastAsia="돋움" w:hAnsi="돋움"/>
            </w:rPr>
          </w:pPr>
          <w:ins w:id="3082" w:author="오윤 권" w:date="2023-06-02T02:24:00Z">
            <w:r>
              <w:rPr>
                <w:rFonts w:ascii="돋움" w:eastAsia="돋움" w:hAnsi="돋움" w:hint="eastAsia"/>
              </w:rPr>
              <w:t>V</w:t>
            </w:r>
            <w:r>
              <w:rPr>
                <w:rFonts w:ascii="돋움" w:eastAsia="돋움" w:hAnsi="돋움"/>
              </w:rPr>
              <w:t>1.</w:t>
            </w:r>
          </w:ins>
          <w:ins w:id="3083" w:author="오윤 권" w:date="2023-06-05T23:19:00Z">
            <w:r>
              <w:rPr>
                <w:rFonts w:ascii="돋움" w:eastAsia="돋움" w:hAnsi="돋움"/>
              </w:rPr>
              <w:t>3</w:t>
            </w:r>
          </w:ins>
        </w:p>
      </w:tc>
    </w:tr>
  </w:tbl>
  <w:p w14:paraId="166D5936" w14:textId="64A46E10" w:rsidR="00DF0643" w:rsidRPr="00EF53CF" w:rsidRDefault="00000000" w:rsidP="00A358BA">
    <w:r>
      <w:rPr>
        <w:noProof/>
      </w:rPr>
      <w:pict w14:anchorId="31B85986">
        <v:rect id="직사각형 22" o:spid="_x0000_s1032" style="position:absolute;left:0;text-align:left;margin-left:-2.1pt;margin-top:8.9pt;width:428.45pt;height:8.3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" fillcolor="#903" stroked="f" strokecolor="blue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DF0643" w:rsidRPr="00D54A11" w14:paraId="5B0955E5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7284F43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6075BD04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ins w:id="3161" w:author="오윤 권" w:date="2023-06-02T02:23:00Z">
            <w:r>
              <w:rPr>
                <w:rFonts w:ascii="돋움" w:eastAsia="돋움" w:hAnsi="돋움" w:hint="eastAsia"/>
              </w:rPr>
              <w:t>내일할래?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1FE13013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1CFE18C7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</w:p>
      </w:tc>
    </w:tr>
    <w:tr w:rsidR="00DF0643" w:rsidRPr="00D54A11" w14:paraId="7FCCF841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10311699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463CAE58" w14:textId="77777777" w:rsidR="00DF0643" w:rsidRPr="002A01AC" w:rsidRDefault="00DF0643" w:rsidP="00D54A11">
          <w:pPr>
            <w:jc w:val="center"/>
            <w:rPr>
              <w:rFonts w:ascii="돋움" w:eastAsia="돋움" w:hAnsi="돋움"/>
              <w:sz w:val="16"/>
              <w:szCs w:val="16"/>
              <w:rPrChange w:id="3162" w:author="오윤 권" w:date="2023-06-02T02:23:00Z">
                <w:rPr>
                  <w:rFonts w:ascii="돋움" w:eastAsia="돋움" w:hAnsi="돋움"/>
                </w:rPr>
              </w:rPrChange>
            </w:rPr>
          </w:pPr>
          <w:ins w:id="3163" w:author="오윤 권" w:date="2023-06-02T02:23:00Z">
            <w:r w:rsidRPr="002A01AC">
              <w:rPr>
                <w:rFonts w:ascii="돋움" w:eastAsia="돋움" w:hAnsi="돋움" w:hint="eastAsia"/>
                <w:sz w:val="16"/>
                <w:szCs w:val="16"/>
                <w:rPrChange w:id="3164" w:author="오윤 권" w:date="2023-06-02T02:23:00Z">
                  <w:rPr>
                    <w:rFonts w:ascii="돋움" w:eastAsia="돋움" w:hAnsi="돋움" w:hint="eastAsia"/>
                  </w:rPr>
                </w:rPrChange>
              </w:rPr>
              <w:t>요구사항명세서</w:t>
            </w:r>
            <w:r w:rsidRPr="002A01AC">
              <w:rPr>
                <w:rFonts w:ascii="돋움" w:eastAsia="돋움" w:hAnsi="돋움"/>
                <w:sz w:val="16"/>
                <w:szCs w:val="16"/>
                <w:rPrChange w:id="3165" w:author="오윤 권" w:date="2023-06-02T02:23:00Z">
                  <w:rPr>
                    <w:rFonts w:ascii="돋움" w:eastAsia="돋움" w:hAnsi="돋움"/>
                  </w:rPr>
                </w:rPrChange>
              </w:rPr>
              <w:t>-떡잎마을방범대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20F939BE" w14:textId="77777777" w:rsidR="00DF0643" w:rsidRPr="00D54A11" w:rsidRDefault="00DF0643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1428E459" w14:textId="77777777" w:rsidR="00DF0643" w:rsidRPr="00D54A11" w:rsidRDefault="00DF0643" w:rsidP="009560DE">
          <w:pPr>
            <w:jc w:val="center"/>
            <w:rPr>
              <w:rFonts w:ascii="돋움" w:eastAsia="돋움" w:hAnsi="돋움"/>
            </w:rPr>
          </w:pPr>
          <w:ins w:id="3166" w:author="오윤 권" w:date="2023-06-02T02:24:00Z">
            <w:r>
              <w:rPr>
                <w:rFonts w:ascii="돋움" w:eastAsia="돋움" w:hAnsi="돋움" w:hint="eastAsia"/>
              </w:rPr>
              <w:t>V</w:t>
            </w:r>
            <w:r>
              <w:rPr>
                <w:rFonts w:ascii="돋움" w:eastAsia="돋움" w:hAnsi="돋움"/>
              </w:rPr>
              <w:t>1.</w:t>
            </w:r>
          </w:ins>
          <w:ins w:id="3167" w:author="오윤 권" w:date="2023-06-05T23:19:00Z">
            <w:r>
              <w:rPr>
                <w:rFonts w:ascii="돋움" w:eastAsia="돋움" w:hAnsi="돋움"/>
              </w:rPr>
              <w:t>3</w:t>
            </w:r>
          </w:ins>
        </w:p>
      </w:tc>
    </w:tr>
  </w:tbl>
  <w:p w14:paraId="755CD237" w14:textId="433683C1" w:rsidR="00DF0643" w:rsidRPr="00EF53CF" w:rsidRDefault="00000000" w:rsidP="00A358BA">
    <w:r>
      <w:rPr>
        <w:noProof/>
      </w:rPr>
      <w:pict w14:anchorId="58E9804C">
        <v:rect id="직사각형 20" o:spid="_x0000_s1030" style="position:absolute;left:0;text-align:left;margin-left:-2.1pt;margin-top:8.9pt;width:428.45pt;height:8.3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" fillcolor="#903" stroked="f" strokecolor="blue"/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DF0643" w:rsidRPr="00D54A11" w14:paraId="354BA2F1" w14:textId="77777777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70740DC1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2F4099DA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ins w:id="3268" w:author="오윤 권" w:date="2023-06-02T02:23:00Z">
            <w:r>
              <w:rPr>
                <w:rFonts w:ascii="돋움" w:eastAsia="돋움" w:hAnsi="돋움" w:hint="eastAsia"/>
              </w:rPr>
              <w:t>내일할래?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5C5B1A08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E029CF1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</w:p>
      </w:tc>
    </w:tr>
    <w:tr w:rsidR="00DF0643" w:rsidRPr="00D54A11" w14:paraId="7FF21724" w14:textId="77777777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31B6C5C7" w14:textId="77777777" w:rsidR="00DF0643" w:rsidRPr="00D54A11" w:rsidRDefault="00DF0643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4BCE2F0C" w14:textId="77777777" w:rsidR="00DF0643" w:rsidRPr="002A01AC" w:rsidRDefault="00DF0643" w:rsidP="00D54A11">
          <w:pPr>
            <w:jc w:val="center"/>
            <w:rPr>
              <w:rFonts w:ascii="돋움" w:eastAsia="돋움" w:hAnsi="돋움"/>
              <w:sz w:val="16"/>
              <w:szCs w:val="16"/>
              <w:rPrChange w:id="3269" w:author="오윤 권" w:date="2023-06-02T02:23:00Z">
                <w:rPr>
                  <w:rFonts w:ascii="돋움" w:eastAsia="돋움" w:hAnsi="돋움"/>
                </w:rPr>
              </w:rPrChange>
            </w:rPr>
          </w:pPr>
          <w:ins w:id="3270" w:author="오윤 권" w:date="2023-06-02T02:23:00Z">
            <w:r w:rsidRPr="002A01AC">
              <w:rPr>
                <w:rFonts w:ascii="돋움" w:eastAsia="돋움" w:hAnsi="돋움" w:hint="eastAsia"/>
                <w:sz w:val="16"/>
                <w:szCs w:val="16"/>
                <w:rPrChange w:id="3271" w:author="오윤 권" w:date="2023-06-02T02:23:00Z">
                  <w:rPr>
                    <w:rFonts w:ascii="돋움" w:eastAsia="돋움" w:hAnsi="돋움" w:hint="eastAsia"/>
                  </w:rPr>
                </w:rPrChange>
              </w:rPr>
              <w:t>요구사항명세서</w:t>
            </w:r>
            <w:r w:rsidRPr="002A01AC">
              <w:rPr>
                <w:rFonts w:ascii="돋움" w:eastAsia="돋움" w:hAnsi="돋움"/>
                <w:sz w:val="16"/>
                <w:szCs w:val="16"/>
                <w:rPrChange w:id="3272" w:author="오윤 권" w:date="2023-06-02T02:23:00Z">
                  <w:rPr>
                    <w:rFonts w:ascii="돋움" w:eastAsia="돋움" w:hAnsi="돋움"/>
                  </w:rPr>
                </w:rPrChange>
              </w:rPr>
              <w:t>-떡잎마을방범대</w:t>
            </w:r>
          </w:ins>
        </w:p>
      </w:tc>
      <w:tc>
        <w:tcPr>
          <w:tcW w:w="1698" w:type="dxa"/>
          <w:shd w:val="clear" w:color="auto" w:fill="E6E6E6"/>
          <w:vAlign w:val="center"/>
        </w:tcPr>
        <w:p w14:paraId="3FEFAB56" w14:textId="77777777" w:rsidR="00DF0643" w:rsidRPr="00D54A11" w:rsidRDefault="00DF0643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688CE31F" w14:textId="77777777" w:rsidR="00DF0643" w:rsidRPr="00D54A11" w:rsidRDefault="00DF0643" w:rsidP="009560DE">
          <w:pPr>
            <w:jc w:val="center"/>
            <w:rPr>
              <w:rFonts w:ascii="돋움" w:eastAsia="돋움" w:hAnsi="돋움"/>
            </w:rPr>
          </w:pPr>
          <w:ins w:id="3273" w:author="오윤 권" w:date="2023-06-02T02:24:00Z">
            <w:r>
              <w:rPr>
                <w:rFonts w:ascii="돋움" w:eastAsia="돋움" w:hAnsi="돋움" w:hint="eastAsia"/>
              </w:rPr>
              <w:t>V</w:t>
            </w:r>
            <w:r>
              <w:rPr>
                <w:rFonts w:ascii="돋움" w:eastAsia="돋움" w:hAnsi="돋움"/>
              </w:rPr>
              <w:t>1.</w:t>
            </w:r>
          </w:ins>
          <w:ins w:id="3274" w:author="오윤 권" w:date="2023-06-05T23:19:00Z">
            <w:r>
              <w:rPr>
                <w:rFonts w:ascii="돋움" w:eastAsia="돋움" w:hAnsi="돋움"/>
              </w:rPr>
              <w:t>3</w:t>
            </w:r>
          </w:ins>
        </w:p>
      </w:tc>
    </w:tr>
  </w:tbl>
  <w:p w14:paraId="056EBC17" w14:textId="23AF7D80" w:rsidR="00DF0643" w:rsidRPr="00EF53CF" w:rsidRDefault="00000000" w:rsidP="00A358BA">
    <w:r>
      <w:rPr>
        <w:noProof/>
      </w:rPr>
      <w:pict w14:anchorId="27BA8840">
        <v:rect id="직사각형 18" o:spid="_x0000_s1028" style="position:absolute;left:0;text-align:left;margin-left:-2.1pt;margin-top:8.9pt;width:428.45pt;height:8.3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" fillcolor="#903" stroked="f" strokecolor="blue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A71C7D38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1671523179">
    <w:abstractNumId w:val="11"/>
  </w:num>
  <w:num w:numId="2" w16cid:durableId="758796276">
    <w:abstractNumId w:val="4"/>
  </w:num>
  <w:num w:numId="3" w16cid:durableId="24721186">
    <w:abstractNumId w:val="7"/>
  </w:num>
  <w:num w:numId="4" w16cid:durableId="1367409600">
    <w:abstractNumId w:val="0"/>
  </w:num>
  <w:num w:numId="5" w16cid:durableId="339553766">
    <w:abstractNumId w:val="3"/>
  </w:num>
  <w:num w:numId="6" w16cid:durableId="427770275">
    <w:abstractNumId w:val="6"/>
  </w:num>
  <w:num w:numId="7" w16cid:durableId="1072241849">
    <w:abstractNumId w:val="2"/>
  </w:num>
  <w:num w:numId="8" w16cid:durableId="331228284">
    <w:abstractNumId w:val="5"/>
  </w:num>
  <w:num w:numId="9" w16cid:durableId="1454669201">
    <w:abstractNumId w:val="10"/>
  </w:num>
  <w:num w:numId="10" w16cid:durableId="2022079845">
    <w:abstractNumId w:val="9"/>
  </w:num>
  <w:num w:numId="11" w16cid:durableId="18546127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57817258">
    <w:abstractNumId w:val="1"/>
  </w:num>
  <w:num w:numId="13" w16cid:durableId="205067250">
    <w:abstractNumId w:val="1"/>
    <w:lvlOverride w:ilvl="0">
      <w:startOverride w:val="1"/>
    </w:lvlOverride>
  </w:num>
  <w:num w:numId="14" w16cid:durableId="1865556445">
    <w:abstractNumId w:val="4"/>
    <w:lvlOverride w:ilvl="0">
      <w:startOverride w:val="1"/>
    </w:lvlOverride>
  </w:num>
  <w:num w:numId="15" w16cid:durableId="1116634615">
    <w:abstractNumId w:val="1"/>
  </w:num>
  <w:num w:numId="16" w16cid:durableId="1224557680">
    <w:abstractNumId w:val="11"/>
  </w:num>
  <w:num w:numId="17" w16cid:durableId="891887593">
    <w:abstractNumId w:val="11"/>
  </w:num>
  <w:num w:numId="18" w16cid:durableId="1475683611">
    <w:abstractNumId w:val="11"/>
  </w:num>
  <w:num w:numId="19" w16cid:durableId="884415431">
    <w:abstractNumId w:val="11"/>
  </w:num>
  <w:num w:numId="20" w16cid:durableId="1263223873">
    <w:abstractNumId w:val="11"/>
  </w:num>
  <w:num w:numId="21" w16cid:durableId="747338943">
    <w:abstractNumId w:val="11"/>
  </w:num>
  <w:num w:numId="22" w16cid:durableId="2060931865">
    <w:abstractNumId w:val="11"/>
  </w:num>
  <w:num w:numId="23" w16cid:durableId="948465385">
    <w:abstractNumId w:val="8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오윤 권">
    <w15:presenceInfo w15:providerId="Windows Live" w15:userId="fe77dd8be01ffa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style="mso-position-vertical-relative:lin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0DA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26F38"/>
    <w:rsid w:val="00030110"/>
    <w:rsid w:val="00030902"/>
    <w:rsid w:val="00030C08"/>
    <w:rsid w:val="0003103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103"/>
    <w:rsid w:val="000422D1"/>
    <w:rsid w:val="00042C49"/>
    <w:rsid w:val="00043460"/>
    <w:rsid w:val="00043F7B"/>
    <w:rsid w:val="00044BE6"/>
    <w:rsid w:val="00044EE9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686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6995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1D0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1FA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1AF1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3DDF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23C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3A8"/>
    <w:rsid w:val="001676EB"/>
    <w:rsid w:val="00167E9F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2DD8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0D4A"/>
    <w:rsid w:val="001F2598"/>
    <w:rsid w:val="001F2F76"/>
    <w:rsid w:val="001F35B8"/>
    <w:rsid w:val="001F3F93"/>
    <w:rsid w:val="001F45F2"/>
    <w:rsid w:val="001F5EE2"/>
    <w:rsid w:val="002002F7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098"/>
    <w:rsid w:val="00220139"/>
    <w:rsid w:val="00220A2A"/>
    <w:rsid w:val="00221065"/>
    <w:rsid w:val="0022199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74C"/>
    <w:rsid w:val="00243E05"/>
    <w:rsid w:val="002443AA"/>
    <w:rsid w:val="00244D8B"/>
    <w:rsid w:val="002453EE"/>
    <w:rsid w:val="0024564B"/>
    <w:rsid w:val="0024636A"/>
    <w:rsid w:val="002465B2"/>
    <w:rsid w:val="0024662B"/>
    <w:rsid w:val="00246975"/>
    <w:rsid w:val="002470B9"/>
    <w:rsid w:val="00250213"/>
    <w:rsid w:val="00250282"/>
    <w:rsid w:val="0025042B"/>
    <w:rsid w:val="0025079B"/>
    <w:rsid w:val="00250CFE"/>
    <w:rsid w:val="00250E5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544D"/>
    <w:rsid w:val="002964B1"/>
    <w:rsid w:val="002A01AC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5E8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75A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32A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48B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2AC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8E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3B4"/>
    <w:rsid w:val="003D34B9"/>
    <w:rsid w:val="003D3CFF"/>
    <w:rsid w:val="003D4EAF"/>
    <w:rsid w:val="003D52B7"/>
    <w:rsid w:val="003D5744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1AFD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2B"/>
    <w:rsid w:val="003E6832"/>
    <w:rsid w:val="003E71E2"/>
    <w:rsid w:val="003E791F"/>
    <w:rsid w:val="003E7A26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929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DA8"/>
    <w:rsid w:val="00480E20"/>
    <w:rsid w:val="00481981"/>
    <w:rsid w:val="00482729"/>
    <w:rsid w:val="004829B0"/>
    <w:rsid w:val="004831F5"/>
    <w:rsid w:val="00483483"/>
    <w:rsid w:val="00483AC1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D00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7CC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5BB4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12FD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5E8"/>
    <w:rsid w:val="005657B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713"/>
    <w:rsid w:val="00583B8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0D84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CD8"/>
    <w:rsid w:val="005D76E6"/>
    <w:rsid w:val="005E00AB"/>
    <w:rsid w:val="005E34EF"/>
    <w:rsid w:val="005E3D65"/>
    <w:rsid w:val="005E4654"/>
    <w:rsid w:val="005E470B"/>
    <w:rsid w:val="005E4DD6"/>
    <w:rsid w:val="005E5198"/>
    <w:rsid w:val="005E5215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19A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70F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186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0BF"/>
    <w:rsid w:val="00664511"/>
    <w:rsid w:val="00664D59"/>
    <w:rsid w:val="00664D85"/>
    <w:rsid w:val="00664FE7"/>
    <w:rsid w:val="00666B87"/>
    <w:rsid w:val="006672AB"/>
    <w:rsid w:val="006672EF"/>
    <w:rsid w:val="0066746D"/>
    <w:rsid w:val="00670558"/>
    <w:rsid w:val="00670D10"/>
    <w:rsid w:val="00670E10"/>
    <w:rsid w:val="0067191C"/>
    <w:rsid w:val="0067330C"/>
    <w:rsid w:val="006747BF"/>
    <w:rsid w:val="006748A7"/>
    <w:rsid w:val="00676248"/>
    <w:rsid w:val="006767D7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13C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4BFD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07DD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5E61"/>
    <w:rsid w:val="007166B4"/>
    <w:rsid w:val="007168AB"/>
    <w:rsid w:val="00716CE6"/>
    <w:rsid w:val="007170C4"/>
    <w:rsid w:val="00717FDD"/>
    <w:rsid w:val="00720425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4934"/>
    <w:rsid w:val="00735FE5"/>
    <w:rsid w:val="007366FE"/>
    <w:rsid w:val="0073784D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0DE2"/>
    <w:rsid w:val="00771DA0"/>
    <w:rsid w:val="00772AF0"/>
    <w:rsid w:val="00773571"/>
    <w:rsid w:val="00773A0F"/>
    <w:rsid w:val="00774D6C"/>
    <w:rsid w:val="007750B9"/>
    <w:rsid w:val="00775A69"/>
    <w:rsid w:val="00777365"/>
    <w:rsid w:val="007779CC"/>
    <w:rsid w:val="007813CB"/>
    <w:rsid w:val="0078183C"/>
    <w:rsid w:val="00781AB7"/>
    <w:rsid w:val="00781E70"/>
    <w:rsid w:val="00782E3C"/>
    <w:rsid w:val="00782FAA"/>
    <w:rsid w:val="00783736"/>
    <w:rsid w:val="007848B4"/>
    <w:rsid w:val="00785519"/>
    <w:rsid w:val="00785E3C"/>
    <w:rsid w:val="00785FE1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10FD"/>
    <w:rsid w:val="007A2A30"/>
    <w:rsid w:val="007A2FC0"/>
    <w:rsid w:val="007A3001"/>
    <w:rsid w:val="007A3BB0"/>
    <w:rsid w:val="007A4EB3"/>
    <w:rsid w:val="007A50DD"/>
    <w:rsid w:val="007A599C"/>
    <w:rsid w:val="007A61E3"/>
    <w:rsid w:val="007A6C06"/>
    <w:rsid w:val="007B149F"/>
    <w:rsid w:val="007B1F44"/>
    <w:rsid w:val="007B2057"/>
    <w:rsid w:val="007B21F8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148E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0424"/>
    <w:rsid w:val="007F147C"/>
    <w:rsid w:val="007F1915"/>
    <w:rsid w:val="007F1B3C"/>
    <w:rsid w:val="007F1C2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5FB"/>
    <w:rsid w:val="0082665E"/>
    <w:rsid w:val="00826707"/>
    <w:rsid w:val="00826A8B"/>
    <w:rsid w:val="0082718F"/>
    <w:rsid w:val="0082746F"/>
    <w:rsid w:val="0083097A"/>
    <w:rsid w:val="00831AD7"/>
    <w:rsid w:val="00833BEE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5B5"/>
    <w:rsid w:val="00865CB1"/>
    <w:rsid w:val="00865E89"/>
    <w:rsid w:val="0087027C"/>
    <w:rsid w:val="00870C55"/>
    <w:rsid w:val="00870E71"/>
    <w:rsid w:val="0087102B"/>
    <w:rsid w:val="00871373"/>
    <w:rsid w:val="008716A4"/>
    <w:rsid w:val="008717E9"/>
    <w:rsid w:val="00871CAD"/>
    <w:rsid w:val="008728DC"/>
    <w:rsid w:val="00872D08"/>
    <w:rsid w:val="008745BE"/>
    <w:rsid w:val="00875883"/>
    <w:rsid w:val="00875D04"/>
    <w:rsid w:val="008764AC"/>
    <w:rsid w:val="00877503"/>
    <w:rsid w:val="0087756B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237D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E6F11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1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0DE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4A7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066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26C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5E8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96C"/>
    <w:rsid w:val="009F2C91"/>
    <w:rsid w:val="009F32EB"/>
    <w:rsid w:val="009F35C2"/>
    <w:rsid w:val="009F4E02"/>
    <w:rsid w:val="009F52CF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07A60"/>
    <w:rsid w:val="00A106A9"/>
    <w:rsid w:val="00A115D9"/>
    <w:rsid w:val="00A11A81"/>
    <w:rsid w:val="00A11E94"/>
    <w:rsid w:val="00A1377D"/>
    <w:rsid w:val="00A137B0"/>
    <w:rsid w:val="00A13814"/>
    <w:rsid w:val="00A14333"/>
    <w:rsid w:val="00A14461"/>
    <w:rsid w:val="00A159A7"/>
    <w:rsid w:val="00A16EF6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37F12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370"/>
    <w:rsid w:val="00A455DF"/>
    <w:rsid w:val="00A45E0F"/>
    <w:rsid w:val="00A45EB7"/>
    <w:rsid w:val="00A45ED0"/>
    <w:rsid w:val="00A475A3"/>
    <w:rsid w:val="00A47F9B"/>
    <w:rsid w:val="00A5078F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1F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0F07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29E8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7E1"/>
    <w:rsid w:val="00B03B9E"/>
    <w:rsid w:val="00B044BD"/>
    <w:rsid w:val="00B04B52"/>
    <w:rsid w:val="00B052DF"/>
    <w:rsid w:val="00B055D5"/>
    <w:rsid w:val="00B06471"/>
    <w:rsid w:val="00B07033"/>
    <w:rsid w:val="00B0767A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3C1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0AF8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57B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1F6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174"/>
    <w:rsid w:val="00B76763"/>
    <w:rsid w:val="00B76CCC"/>
    <w:rsid w:val="00B77F43"/>
    <w:rsid w:val="00B80872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5E57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C4"/>
    <w:rsid w:val="00C04DFF"/>
    <w:rsid w:val="00C06021"/>
    <w:rsid w:val="00C063AF"/>
    <w:rsid w:val="00C07BCF"/>
    <w:rsid w:val="00C07E26"/>
    <w:rsid w:val="00C07E2F"/>
    <w:rsid w:val="00C12705"/>
    <w:rsid w:val="00C13013"/>
    <w:rsid w:val="00C13C6F"/>
    <w:rsid w:val="00C14460"/>
    <w:rsid w:val="00C144EC"/>
    <w:rsid w:val="00C15745"/>
    <w:rsid w:val="00C15D8E"/>
    <w:rsid w:val="00C1650F"/>
    <w:rsid w:val="00C16733"/>
    <w:rsid w:val="00C16BC3"/>
    <w:rsid w:val="00C1760C"/>
    <w:rsid w:val="00C1791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3EDC"/>
    <w:rsid w:val="00C343AA"/>
    <w:rsid w:val="00C34E73"/>
    <w:rsid w:val="00C363F6"/>
    <w:rsid w:val="00C36529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31B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6229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2CE5"/>
    <w:rsid w:val="00CC3EF0"/>
    <w:rsid w:val="00CC4578"/>
    <w:rsid w:val="00CC4F8B"/>
    <w:rsid w:val="00CC6126"/>
    <w:rsid w:val="00CC6C6E"/>
    <w:rsid w:val="00CC6D5A"/>
    <w:rsid w:val="00CC741E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613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4A4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40A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8D5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0A37"/>
    <w:rsid w:val="00D7103F"/>
    <w:rsid w:val="00D71243"/>
    <w:rsid w:val="00D71983"/>
    <w:rsid w:val="00D71DFD"/>
    <w:rsid w:val="00D72C58"/>
    <w:rsid w:val="00D732BC"/>
    <w:rsid w:val="00D732E1"/>
    <w:rsid w:val="00D73578"/>
    <w:rsid w:val="00D73D46"/>
    <w:rsid w:val="00D73F1F"/>
    <w:rsid w:val="00D74E2D"/>
    <w:rsid w:val="00D74E9A"/>
    <w:rsid w:val="00D74EA6"/>
    <w:rsid w:val="00D756B5"/>
    <w:rsid w:val="00D75DA1"/>
    <w:rsid w:val="00D76685"/>
    <w:rsid w:val="00D772C6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5B8A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B9B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907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59AC"/>
    <w:rsid w:val="00DE6B16"/>
    <w:rsid w:val="00DE7804"/>
    <w:rsid w:val="00DE7C19"/>
    <w:rsid w:val="00DE7E00"/>
    <w:rsid w:val="00DF04FE"/>
    <w:rsid w:val="00DF0643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649C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6C41"/>
    <w:rsid w:val="00EC7129"/>
    <w:rsid w:val="00EC79A0"/>
    <w:rsid w:val="00EC7C7C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31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811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02B6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766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4D8B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12C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49F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A15798F"/>
  <w15:chartTrackingRefBased/>
  <w15:docId w15:val="{D18C8F07-0C9A-49F6-BD8B-807A4124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  <w:lang w:eastAsia="ko-KR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B661F6"/>
    <w:pPr>
      <w:keepNext/>
      <w:numPr>
        <w:ilvl w:val="1"/>
        <w:numId w:val="1"/>
      </w:numPr>
      <w:outlineLvl w:val="1"/>
      <w:pPrChange w:id="0" w:author="오윤 권" w:date="2023-06-05T23:20:00Z">
        <w:pPr>
          <w:keepNext/>
          <w:widowControl w:val="0"/>
          <w:numPr>
            <w:ilvl w:val="1"/>
            <w:numId w:val="1"/>
          </w:numPr>
          <w:tabs>
            <w:tab w:val="num" w:pos="567"/>
          </w:tabs>
          <w:wordWrap w:val="0"/>
          <w:autoSpaceDE w:val="0"/>
          <w:autoSpaceDN w:val="0"/>
          <w:ind w:left="567" w:hanging="567"/>
          <w:jc w:val="both"/>
          <w:outlineLvl w:val="1"/>
        </w:pPr>
      </w:pPrChange>
    </w:pPr>
    <w:rPr>
      <w:rFonts w:ascii="HY헤드라인M" w:eastAsia="HY헤드라인M" w:hAnsi="Arial"/>
      <w:sz w:val="24"/>
      <w:szCs w:val="20"/>
      <w:rPrChange w:id="0" w:author="오윤 권" w:date="2023-06-05T23:20:00Z">
        <w:rPr>
          <w:rFonts w:ascii="HY헤드라인M" w:eastAsia="HY헤드라인M" w:hAnsi="Arial"/>
          <w:kern w:val="2"/>
          <w:sz w:val="24"/>
          <w:lang w:val="en-US" w:eastAsia="ko-KR" w:bidi="ar-SA"/>
        </w:rPr>
      </w:rPrChange>
    </w:rPr>
  </w:style>
  <w:style w:type="paragraph" w:styleId="3">
    <w:name w:val="heading 3"/>
    <w:basedOn w:val="a"/>
    <w:next w:val="a"/>
    <w:link w:val="3Char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B661F6"/>
    <w:rPr>
      <w:rFonts w:ascii="HY헤드라인M" w:eastAsia="HY헤드라인M" w:hAnsi="Arial"/>
      <w:kern w:val="2"/>
      <w:sz w:val="24"/>
      <w:lang w:eastAsia="ko-KR"/>
    </w:rPr>
  </w:style>
  <w:style w:type="paragraph" w:styleId="a3">
    <w:name w:val="Document Map"/>
    <w:basedOn w:val="a"/>
    <w:link w:val="Char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link w:val="Char1"/>
    <w:semiHidden/>
    <w:rsid w:val="00FF4B87"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2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link w:val="Char3"/>
    <w:semiHidden/>
    <w:rsid w:val="004A0933"/>
    <w:pPr>
      <w:jc w:val="left"/>
    </w:pPr>
  </w:style>
  <w:style w:type="paragraph" w:styleId="ac">
    <w:name w:val="annotation subject"/>
    <w:basedOn w:val="ab"/>
    <w:next w:val="ab"/>
    <w:link w:val="Char4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notion-enable-hover">
    <w:name w:val="notion-enable-hover"/>
    <w:basedOn w:val="a0"/>
    <w:rsid w:val="00B037E1"/>
  </w:style>
  <w:style w:type="character" w:styleId="af2">
    <w:name w:val="Strong"/>
    <w:uiPriority w:val="22"/>
    <w:qFormat/>
    <w:rsid w:val="007F0424"/>
    <w:rPr>
      <w:b/>
      <w:bCs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4">
    <w:name w:val="Revision"/>
    <w:hidden/>
    <w:uiPriority w:val="99"/>
    <w:semiHidden/>
    <w:rsid w:val="009E45E8"/>
    <w:rPr>
      <w:rFonts w:ascii="바탕" w:eastAsia="맑은 고딕"/>
      <w:kern w:val="2"/>
      <w:szCs w:val="24"/>
      <w:lang w:eastAsia="ko-KR"/>
    </w:rPr>
  </w:style>
  <w:style w:type="character" w:customStyle="1" w:styleId="3Char">
    <w:name w:val="제목 3 Char"/>
    <w:link w:val="3"/>
    <w:rsid w:val="00DF0643"/>
    <w:rPr>
      <w:rFonts w:ascii="HY헤드라인M" w:eastAsia="HY헤드라인M" w:hAnsi="HY헤드라인M"/>
      <w:kern w:val="2"/>
      <w:sz w:val="22"/>
      <w:lang w:eastAsia="ko-KR"/>
    </w:rPr>
  </w:style>
  <w:style w:type="character" w:customStyle="1" w:styleId="4Char">
    <w:name w:val="제목 4 Char"/>
    <w:link w:val="4"/>
    <w:rsid w:val="00DF0643"/>
    <w:rPr>
      <w:rFonts w:ascii="HY헤드라인M" w:eastAsia="HY헤드라인M" w:hAnsi="Arial"/>
      <w:bCs/>
      <w:kern w:val="2"/>
      <w:lang w:eastAsia="ko-KR"/>
    </w:rPr>
  </w:style>
  <w:style w:type="character" w:customStyle="1" w:styleId="5Char">
    <w:name w:val="제목 5 Char"/>
    <w:link w:val="5"/>
    <w:rsid w:val="00DF0643"/>
    <w:rPr>
      <w:rFonts w:ascii="HY헤드라인M" w:eastAsia="HY헤드라인M" w:hAnsi="Arial"/>
      <w:kern w:val="2"/>
      <w:lang w:eastAsia="ko-KR"/>
    </w:rPr>
  </w:style>
  <w:style w:type="character" w:customStyle="1" w:styleId="Char">
    <w:name w:val="문서 구조 Char"/>
    <w:link w:val="a3"/>
    <w:semiHidden/>
    <w:rsid w:val="00DF0643"/>
    <w:rPr>
      <w:rFonts w:ascii="Arial" w:eastAsia="돋움" w:hAnsi="Arial"/>
      <w:kern w:val="2"/>
      <w:szCs w:val="24"/>
      <w:shd w:val="clear" w:color="auto" w:fill="000080"/>
      <w:lang w:eastAsia="ko-KR"/>
    </w:rPr>
  </w:style>
  <w:style w:type="character" w:customStyle="1" w:styleId="Char1">
    <w:name w:val="풍선 도움말 텍스트 Char"/>
    <w:link w:val="a7"/>
    <w:semiHidden/>
    <w:rsid w:val="00DF0643"/>
    <w:rPr>
      <w:rFonts w:ascii="Arial" w:eastAsia="돋움" w:hAnsi="Arial"/>
      <w:kern w:val="2"/>
      <w:sz w:val="18"/>
      <w:szCs w:val="18"/>
      <w:lang w:eastAsia="ko-KR"/>
    </w:rPr>
  </w:style>
  <w:style w:type="character" w:customStyle="1" w:styleId="Char3">
    <w:name w:val="메모 텍스트 Char"/>
    <w:link w:val="ab"/>
    <w:semiHidden/>
    <w:rsid w:val="00DF0643"/>
    <w:rPr>
      <w:rFonts w:ascii="바탕" w:eastAsia="맑은 고딕"/>
      <w:kern w:val="2"/>
      <w:szCs w:val="24"/>
      <w:lang w:eastAsia="ko-KR"/>
    </w:rPr>
  </w:style>
  <w:style w:type="character" w:customStyle="1" w:styleId="Char4">
    <w:name w:val="메모 주제 Char"/>
    <w:link w:val="ac"/>
    <w:semiHidden/>
    <w:rsid w:val="00DF0643"/>
    <w:rPr>
      <w:rFonts w:ascii="바탕" w:eastAsia="맑은 고딕"/>
      <w:b/>
      <w:bCs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footer" Target="footer8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29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7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28" Type="http://schemas.openxmlformats.org/officeDocument/2006/relationships/footer" Target="footer10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30" Type="http://schemas.openxmlformats.org/officeDocument/2006/relationships/fontTable" Target="fontTable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Settings\Changho Yoo\My Documents\01 문서 템플릿\지침서템플릿_Snowdrop.dot</Template>
  <TotalTime>164</TotalTime>
  <Pages>37</Pages>
  <Words>4618</Words>
  <Characters>26327</Characters>
  <Application>Microsoft Office Word</Application>
  <DocSecurity>0</DocSecurity>
  <Lines>219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30884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오윤 권</cp:lastModifiedBy>
  <cp:revision>79</cp:revision>
  <cp:lastPrinted>2008-01-26T04:17:00Z</cp:lastPrinted>
  <dcterms:created xsi:type="dcterms:W3CDTF">2023-04-16T12:14:00Z</dcterms:created>
  <dcterms:modified xsi:type="dcterms:W3CDTF">2023-06-06T11:18:00Z</dcterms:modified>
</cp:coreProperties>
</file>